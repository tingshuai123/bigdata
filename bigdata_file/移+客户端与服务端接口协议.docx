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51D" w:rsidRDefault="0099451D">
      <w:pPr>
        <w:rPr>
          <w:rFonts w:ascii="华文中宋" w:eastAsia="华文中宋" w:hAnsi="华文中宋"/>
          <w:sz w:val="44"/>
          <w:szCs w:val="44"/>
        </w:rPr>
      </w:pPr>
      <w:bookmarkStart w:id="0" w:name="SectionMark1"/>
    </w:p>
    <w:p w:rsidR="0099451D" w:rsidRDefault="00354EB4">
      <w:pPr>
        <w:rPr>
          <w:rFonts w:ascii="华文中宋" w:eastAsia="华文中宋" w:hAnsi="华文中宋"/>
          <w:sz w:val="44"/>
          <w:szCs w:val="44"/>
        </w:rPr>
      </w:pPr>
      <w:r w:rsidRPr="00354EB4">
        <w:rPr>
          <w:rFonts w:ascii="华文中宋" w:eastAsia="华文中宋" w:hAnsi="华文中宋"/>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5pt">
            <v:imagedata r:id="rId8" o:title=""/>
          </v:shape>
        </w:pict>
      </w:r>
    </w:p>
    <w:p w:rsidR="0099451D" w:rsidRDefault="0099451D">
      <w:pPr>
        <w:jc w:val="center"/>
        <w:rPr>
          <w:rFonts w:ascii="华文中宋" w:eastAsia="华文中宋" w:hAnsi="华文中宋"/>
          <w:sz w:val="44"/>
          <w:szCs w:val="44"/>
        </w:rPr>
      </w:pPr>
    </w:p>
    <w:p w:rsidR="0099451D" w:rsidRDefault="0099451D">
      <w:pPr>
        <w:jc w:val="center"/>
        <w:rPr>
          <w:rFonts w:ascii="华文中宋" w:eastAsia="华文中宋" w:hAnsi="华文中宋"/>
          <w:sz w:val="44"/>
          <w:szCs w:val="44"/>
        </w:rPr>
      </w:pPr>
    </w:p>
    <w:p w:rsidR="0099451D" w:rsidRDefault="008D5DA9">
      <w:pPr>
        <w:jc w:val="center"/>
        <w:rPr>
          <w:rFonts w:ascii="华文中宋" w:eastAsia="华文中宋" w:hAnsi="华文中宋"/>
          <w:sz w:val="52"/>
          <w:szCs w:val="52"/>
        </w:rPr>
      </w:pPr>
      <w:r>
        <w:rPr>
          <w:rFonts w:ascii="华文中宋" w:eastAsia="华文中宋" w:hAnsi="华文中宋" w:hint="eastAsia"/>
          <w:sz w:val="52"/>
          <w:szCs w:val="52"/>
        </w:rPr>
        <w:t>移+客户端与服务端接口协议</w:t>
      </w:r>
    </w:p>
    <w:p w:rsidR="0099451D" w:rsidRDefault="008D5DA9">
      <w:pPr>
        <w:jc w:val="center"/>
        <w:rPr>
          <w:rFonts w:ascii="华文中宋" w:eastAsia="华文中宋" w:hAnsi="华文中宋"/>
          <w:sz w:val="52"/>
          <w:szCs w:val="52"/>
        </w:rPr>
      </w:pPr>
      <w:r>
        <w:rPr>
          <w:rFonts w:ascii="华文中宋" w:eastAsia="华文中宋" w:hAnsi="华文中宋"/>
          <w:sz w:val="52"/>
          <w:szCs w:val="52"/>
        </w:rPr>
        <w:t>V</w:t>
      </w:r>
      <w:r>
        <w:rPr>
          <w:rFonts w:ascii="华文中宋" w:eastAsia="华文中宋" w:hAnsi="华文中宋" w:hint="eastAsia"/>
          <w:sz w:val="52"/>
          <w:szCs w:val="52"/>
        </w:rPr>
        <w:t>1.1</w:t>
      </w:r>
    </w:p>
    <w:p w:rsidR="0099451D" w:rsidRDefault="0099451D">
      <w:pPr>
        <w:jc w:val="center"/>
        <w:rPr>
          <w:sz w:val="52"/>
          <w:szCs w:val="52"/>
        </w:rPr>
      </w:pPr>
    </w:p>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99451D"/>
    <w:p w:rsidR="0099451D" w:rsidRDefault="008D5DA9">
      <w:pPr>
        <w:jc w:val="center"/>
        <w:rPr>
          <w:b/>
          <w:sz w:val="30"/>
          <w:szCs w:val="30"/>
        </w:rPr>
      </w:pPr>
      <w:r>
        <w:rPr>
          <w:rFonts w:hint="eastAsia"/>
          <w:b/>
          <w:sz w:val="30"/>
          <w:szCs w:val="30"/>
        </w:rPr>
        <w:t>浙江鸿程计算机系统有限公司</w:t>
      </w:r>
    </w:p>
    <w:p w:rsidR="0099451D" w:rsidRDefault="008D5DA9">
      <w:pPr>
        <w:jc w:val="center"/>
        <w:rPr>
          <w:b/>
          <w:sz w:val="30"/>
          <w:szCs w:val="30"/>
        </w:rPr>
      </w:pPr>
      <w:r>
        <w:rPr>
          <w:b/>
          <w:sz w:val="30"/>
          <w:szCs w:val="30"/>
        </w:rPr>
        <w:t>201</w:t>
      </w:r>
      <w:r>
        <w:rPr>
          <w:rFonts w:hint="eastAsia"/>
          <w:b/>
          <w:sz w:val="30"/>
          <w:szCs w:val="30"/>
        </w:rPr>
        <w:t>6</w:t>
      </w:r>
      <w:r>
        <w:rPr>
          <w:b/>
          <w:sz w:val="30"/>
          <w:szCs w:val="30"/>
        </w:rPr>
        <w:t>/</w:t>
      </w:r>
      <w:r>
        <w:rPr>
          <w:rFonts w:hint="eastAsia"/>
          <w:b/>
          <w:sz w:val="30"/>
          <w:szCs w:val="30"/>
        </w:rPr>
        <w:t>03</w:t>
      </w:r>
      <w:r>
        <w:rPr>
          <w:b/>
          <w:sz w:val="30"/>
          <w:szCs w:val="30"/>
        </w:rPr>
        <w:t>/</w:t>
      </w:r>
      <w:r>
        <w:rPr>
          <w:rFonts w:hint="eastAsia"/>
          <w:b/>
          <w:sz w:val="30"/>
          <w:szCs w:val="30"/>
        </w:rPr>
        <w:t>31</w:t>
      </w:r>
    </w:p>
    <w:p w:rsidR="0099451D" w:rsidRDefault="0099451D"/>
    <w:bookmarkEnd w:id="0"/>
    <w:p w:rsidR="0099451D" w:rsidRDefault="0099451D">
      <w:pPr>
        <w:pStyle w:val="TOC1"/>
        <w:tabs>
          <w:tab w:val="clear" w:pos="432"/>
        </w:tabs>
        <w:jc w:val="center"/>
        <w:rPr>
          <w:lang w:val="zh-CN"/>
        </w:rPr>
      </w:pPr>
    </w:p>
    <w:p w:rsidR="0099451D" w:rsidRDefault="008D5DA9">
      <w:pPr>
        <w:pStyle w:val="TOC1"/>
        <w:tabs>
          <w:tab w:val="clear" w:pos="432"/>
        </w:tabs>
        <w:jc w:val="center"/>
        <w:rPr>
          <w:lang w:val="zh-CN"/>
        </w:rPr>
      </w:pPr>
      <w:bookmarkStart w:id="1" w:name="_Toc14371"/>
      <w:r>
        <w:rPr>
          <w:lang w:val="zh-CN"/>
        </w:rPr>
        <w:t>目录</w:t>
      </w:r>
      <w:bookmarkEnd w:id="1"/>
    </w:p>
    <w:p w:rsidR="0099451D" w:rsidRDefault="0099451D">
      <w:pPr>
        <w:rPr>
          <w:lang w:val="zh-CN"/>
        </w:rPr>
      </w:pPr>
    </w:p>
    <w:p w:rsidR="0099451D" w:rsidRDefault="00354EB4">
      <w:pPr>
        <w:pStyle w:val="11"/>
        <w:tabs>
          <w:tab w:val="right" w:leader="dot" w:pos="8312"/>
        </w:tabs>
      </w:pPr>
      <w:r>
        <w:fldChar w:fldCharType="begin"/>
      </w:r>
      <w:r w:rsidR="008D5DA9">
        <w:instrText xml:space="preserve"> TOC \o "1-3" \h \z \u </w:instrText>
      </w:r>
      <w:r>
        <w:fldChar w:fldCharType="separate"/>
      </w:r>
      <w:hyperlink w:anchor="_Toc14371" w:history="1">
        <w:r w:rsidR="008D5DA9">
          <w:rPr>
            <w:lang w:val="zh-CN"/>
          </w:rPr>
          <w:t>目录</w:t>
        </w:r>
        <w:r w:rsidR="008D5DA9">
          <w:tab/>
        </w:r>
        <w:r>
          <w:fldChar w:fldCharType="begin"/>
        </w:r>
        <w:r w:rsidR="00AB0CA2">
          <w:instrText xml:space="preserve"> PAGEREF _Toc14371 </w:instrText>
        </w:r>
        <w:r>
          <w:fldChar w:fldCharType="separate"/>
        </w:r>
        <w:r w:rsidR="008D5DA9">
          <w:t>2</w:t>
        </w:r>
        <w:r>
          <w:fldChar w:fldCharType="end"/>
        </w:r>
      </w:hyperlink>
    </w:p>
    <w:p w:rsidR="0099451D" w:rsidRDefault="00354EB4">
      <w:pPr>
        <w:pStyle w:val="11"/>
        <w:tabs>
          <w:tab w:val="right" w:leader="dot" w:pos="8312"/>
        </w:tabs>
      </w:pPr>
      <w:hyperlink w:anchor="_Toc17028" w:history="1">
        <w:r w:rsidR="008D5DA9">
          <w:rPr>
            <w:rFonts w:hint="eastAsia"/>
            <w:bCs/>
            <w:kern w:val="44"/>
            <w:szCs w:val="44"/>
          </w:rPr>
          <w:t xml:space="preserve">1 </w:t>
        </w:r>
        <w:r w:rsidR="008D5DA9">
          <w:rPr>
            <w:rFonts w:hint="eastAsia"/>
          </w:rPr>
          <w:t>接口概述</w:t>
        </w:r>
        <w:r w:rsidR="008D5DA9">
          <w:tab/>
        </w:r>
        <w:r>
          <w:fldChar w:fldCharType="begin"/>
        </w:r>
        <w:r w:rsidR="00AB0CA2">
          <w:instrText xml:space="preserve"> PAGEREF _Toc17028 </w:instrText>
        </w:r>
        <w:r>
          <w:fldChar w:fldCharType="separate"/>
        </w:r>
        <w:r w:rsidR="008D5DA9">
          <w:t>5</w:t>
        </w:r>
        <w:r>
          <w:fldChar w:fldCharType="end"/>
        </w:r>
      </w:hyperlink>
    </w:p>
    <w:p w:rsidR="0099451D" w:rsidRDefault="00354EB4">
      <w:pPr>
        <w:pStyle w:val="11"/>
        <w:tabs>
          <w:tab w:val="right" w:leader="dot" w:pos="8312"/>
        </w:tabs>
      </w:pPr>
      <w:hyperlink w:anchor="_Toc13992" w:history="1">
        <w:r w:rsidR="008D5DA9">
          <w:rPr>
            <w:rFonts w:hint="eastAsia"/>
            <w:bCs/>
            <w:kern w:val="44"/>
            <w:szCs w:val="44"/>
          </w:rPr>
          <w:t xml:space="preserve">2 </w:t>
        </w:r>
        <w:r w:rsidR="008D5DA9">
          <w:rPr>
            <w:rFonts w:hint="eastAsia"/>
          </w:rPr>
          <w:t>通信方式</w:t>
        </w:r>
        <w:r w:rsidR="008D5DA9">
          <w:tab/>
        </w:r>
        <w:r>
          <w:fldChar w:fldCharType="begin"/>
        </w:r>
        <w:r w:rsidR="00AB0CA2">
          <w:instrText xml:space="preserve"> PAGEREF _Toc13992 </w:instrText>
        </w:r>
        <w:r>
          <w:fldChar w:fldCharType="separate"/>
        </w:r>
        <w:r w:rsidR="008D5DA9">
          <w:t>5</w:t>
        </w:r>
        <w:r>
          <w:fldChar w:fldCharType="end"/>
        </w:r>
      </w:hyperlink>
    </w:p>
    <w:p w:rsidR="0099451D" w:rsidRDefault="00354EB4">
      <w:pPr>
        <w:pStyle w:val="11"/>
        <w:tabs>
          <w:tab w:val="right" w:leader="dot" w:pos="8312"/>
        </w:tabs>
      </w:pPr>
      <w:hyperlink w:anchor="_Toc19155" w:history="1">
        <w:r w:rsidR="008D5DA9">
          <w:rPr>
            <w:rFonts w:hint="eastAsia"/>
            <w:bCs/>
            <w:kern w:val="44"/>
            <w:szCs w:val="44"/>
          </w:rPr>
          <w:t xml:space="preserve">3 </w:t>
        </w:r>
        <w:r w:rsidR="008D5DA9">
          <w:rPr>
            <w:rFonts w:hint="eastAsia"/>
          </w:rPr>
          <w:t>接口定义</w:t>
        </w:r>
        <w:r w:rsidR="008D5DA9">
          <w:tab/>
        </w:r>
        <w:r>
          <w:fldChar w:fldCharType="begin"/>
        </w:r>
        <w:r w:rsidR="00AB0CA2">
          <w:instrText xml:space="preserve"> PAGEREF _Toc19155 </w:instrText>
        </w:r>
        <w:r>
          <w:fldChar w:fldCharType="separate"/>
        </w:r>
        <w:r w:rsidR="008D5DA9">
          <w:t>5</w:t>
        </w:r>
        <w:r>
          <w:fldChar w:fldCharType="end"/>
        </w:r>
      </w:hyperlink>
    </w:p>
    <w:p w:rsidR="0099451D" w:rsidRDefault="00354EB4">
      <w:pPr>
        <w:pStyle w:val="21"/>
        <w:tabs>
          <w:tab w:val="right" w:leader="dot" w:pos="8312"/>
        </w:tabs>
        <w:ind w:left="480"/>
      </w:pPr>
      <w:hyperlink w:anchor="_Toc32058" w:history="1">
        <w:r w:rsidR="008D5DA9">
          <w:rPr>
            <w:rFonts w:hint="eastAsia"/>
            <w:bCs/>
            <w:szCs w:val="32"/>
          </w:rPr>
          <w:t xml:space="preserve">3.1 </w:t>
        </w:r>
        <w:r w:rsidR="008D5DA9">
          <w:rPr>
            <w:rFonts w:hint="eastAsia"/>
          </w:rPr>
          <w:t>公共基础框架</w:t>
        </w:r>
        <w:r w:rsidR="008D5DA9">
          <w:tab/>
        </w:r>
        <w:r>
          <w:fldChar w:fldCharType="begin"/>
        </w:r>
        <w:r w:rsidR="00AB0CA2">
          <w:instrText xml:space="preserve"> PAGEREF _Toc32058 </w:instrText>
        </w:r>
        <w:r>
          <w:fldChar w:fldCharType="separate"/>
        </w:r>
        <w:r w:rsidR="008D5DA9">
          <w:t>5</w:t>
        </w:r>
        <w:r>
          <w:fldChar w:fldCharType="end"/>
        </w:r>
      </w:hyperlink>
    </w:p>
    <w:p w:rsidR="0099451D" w:rsidRDefault="00354EB4">
      <w:pPr>
        <w:pStyle w:val="31"/>
        <w:tabs>
          <w:tab w:val="right" w:leader="dot" w:pos="8312"/>
        </w:tabs>
        <w:ind w:left="960"/>
      </w:pPr>
      <w:hyperlink w:anchor="_Toc5954" w:history="1">
        <w:r w:rsidR="008D5DA9">
          <w:rPr>
            <w:rFonts w:hint="eastAsia"/>
            <w:bCs/>
            <w:szCs w:val="32"/>
          </w:rPr>
          <w:t xml:space="preserve">3.1.1 </w:t>
        </w:r>
        <w:r w:rsidR="008D5DA9">
          <w:rPr>
            <w:rFonts w:hint="eastAsia"/>
          </w:rPr>
          <w:t>匹配模块数据是否需要更新</w:t>
        </w:r>
        <w:r w:rsidR="008D5DA9">
          <w:rPr>
            <w:rFonts w:hint="eastAsia"/>
          </w:rPr>
          <w:t>(</w:t>
        </w:r>
        <w:r w:rsidR="008D5DA9">
          <w:rPr>
            <w:rFonts w:hint="eastAsia"/>
          </w:rPr>
          <w:t>为通用接口</w:t>
        </w:r>
        <w:r w:rsidR="008D5DA9">
          <w:rPr>
            <w:rFonts w:hint="eastAsia"/>
          </w:rPr>
          <w:t>)</w:t>
        </w:r>
        <w:r w:rsidR="008D5DA9">
          <w:tab/>
        </w:r>
        <w:r>
          <w:fldChar w:fldCharType="begin"/>
        </w:r>
        <w:r w:rsidR="00AB0CA2">
          <w:instrText xml:space="preserve"> PAGEREF _Toc5954 </w:instrText>
        </w:r>
        <w:r>
          <w:fldChar w:fldCharType="separate"/>
        </w:r>
        <w:r w:rsidR="008D5DA9">
          <w:t>5</w:t>
        </w:r>
        <w:r>
          <w:fldChar w:fldCharType="end"/>
        </w:r>
      </w:hyperlink>
    </w:p>
    <w:p w:rsidR="0099451D" w:rsidRDefault="00354EB4">
      <w:pPr>
        <w:pStyle w:val="31"/>
        <w:tabs>
          <w:tab w:val="right" w:leader="dot" w:pos="8312"/>
        </w:tabs>
        <w:ind w:left="960"/>
      </w:pPr>
      <w:hyperlink w:anchor="_Toc31655" w:history="1">
        <w:r w:rsidR="008D5DA9">
          <w:rPr>
            <w:rFonts w:hint="eastAsia"/>
            <w:bCs/>
            <w:szCs w:val="32"/>
          </w:rPr>
          <w:t xml:space="preserve">3.1.2 </w:t>
        </w:r>
        <w:r w:rsidR="008D5DA9">
          <w:rPr>
            <w:rFonts w:hint="eastAsia"/>
          </w:rPr>
          <w:t>客户端返回数据擦除状态</w:t>
        </w:r>
        <w:r w:rsidR="008D5DA9">
          <w:tab/>
        </w:r>
        <w:r>
          <w:fldChar w:fldCharType="begin"/>
        </w:r>
        <w:r w:rsidR="00AB0CA2">
          <w:instrText xml:space="preserve"> PAGEREF _Toc31655 </w:instrText>
        </w:r>
        <w:r>
          <w:fldChar w:fldCharType="separate"/>
        </w:r>
        <w:r w:rsidR="008D5DA9">
          <w:t>6</w:t>
        </w:r>
        <w:r>
          <w:fldChar w:fldCharType="end"/>
        </w:r>
      </w:hyperlink>
    </w:p>
    <w:p w:rsidR="0099451D" w:rsidRDefault="00354EB4">
      <w:pPr>
        <w:pStyle w:val="31"/>
        <w:tabs>
          <w:tab w:val="right" w:leader="dot" w:pos="8312"/>
        </w:tabs>
        <w:ind w:left="960"/>
      </w:pPr>
      <w:hyperlink w:anchor="_Toc9330" w:history="1">
        <w:r w:rsidR="008D5DA9">
          <w:rPr>
            <w:rFonts w:hint="eastAsia"/>
            <w:bCs/>
            <w:szCs w:val="32"/>
          </w:rPr>
          <w:t xml:space="preserve">3.1.3 </w:t>
        </w:r>
        <w:r w:rsidR="008D5DA9">
          <w:rPr>
            <w:rFonts w:hint="eastAsia"/>
          </w:rPr>
          <w:t>获取验证码</w:t>
        </w:r>
        <w:r w:rsidR="008D5DA9">
          <w:tab/>
        </w:r>
        <w:r>
          <w:fldChar w:fldCharType="begin"/>
        </w:r>
        <w:r w:rsidR="00AB0CA2">
          <w:instrText xml:space="preserve"> PAGEREF _Toc9330 </w:instrText>
        </w:r>
        <w:r>
          <w:fldChar w:fldCharType="separate"/>
        </w:r>
        <w:r w:rsidR="008D5DA9">
          <w:t>7</w:t>
        </w:r>
        <w:r>
          <w:fldChar w:fldCharType="end"/>
        </w:r>
      </w:hyperlink>
    </w:p>
    <w:p w:rsidR="0099451D" w:rsidRDefault="00354EB4">
      <w:pPr>
        <w:pStyle w:val="31"/>
        <w:tabs>
          <w:tab w:val="right" w:leader="dot" w:pos="8312"/>
        </w:tabs>
        <w:ind w:left="960"/>
      </w:pPr>
      <w:hyperlink w:anchor="_Toc8146" w:history="1">
        <w:r w:rsidR="008D5DA9">
          <w:rPr>
            <w:rFonts w:hint="eastAsia"/>
            <w:bCs/>
            <w:szCs w:val="32"/>
          </w:rPr>
          <w:t xml:space="preserve">3.1.4 </w:t>
        </w:r>
        <w:r w:rsidR="008D5DA9">
          <w:rPr>
            <w:rFonts w:hint="eastAsia"/>
          </w:rPr>
          <w:t>校验验证码</w:t>
        </w:r>
        <w:r w:rsidR="008D5DA9">
          <w:tab/>
        </w:r>
        <w:r>
          <w:fldChar w:fldCharType="begin"/>
        </w:r>
        <w:r w:rsidR="00AB0CA2">
          <w:instrText xml:space="preserve"> PAGEREF _Toc8146 </w:instrText>
        </w:r>
        <w:r>
          <w:fldChar w:fldCharType="separate"/>
        </w:r>
        <w:r w:rsidR="008D5DA9">
          <w:t>8</w:t>
        </w:r>
        <w:r>
          <w:fldChar w:fldCharType="end"/>
        </w:r>
      </w:hyperlink>
    </w:p>
    <w:p w:rsidR="0099451D" w:rsidRDefault="00354EB4">
      <w:pPr>
        <w:pStyle w:val="21"/>
        <w:tabs>
          <w:tab w:val="right" w:leader="dot" w:pos="8312"/>
        </w:tabs>
        <w:ind w:left="480"/>
      </w:pPr>
      <w:hyperlink w:anchor="_Toc9565" w:history="1">
        <w:r w:rsidR="008D5DA9">
          <w:rPr>
            <w:rFonts w:hint="eastAsia"/>
            <w:bCs/>
            <w:szCs w:val="32"/>
          </w:rPr>
          <w:t xml:space="preserve">3.2 </w:t>
        </w:r>
        <w:r w:rsidR="008D5DA9">
          <w:rPr>
            <w:rFonts w:hint="eastAsia"/>
          </w:rPr>
          <w:t>消息推送</w:t>
        </w:r>
        <w:r w:rsidR="008D5DA9">
          <w:tab/>
        </w:r>
        <w:r>
          <w:fldChar w:fldCharType="begin"/>
        </w:r>
        <w:r w:rsidR="00AB0CA2">
          <w:instrText xml:space="preserve"> PAGEREF _Toc9565 </w:instrText>
        </w:r>
        <w:r>
          <w:fldChar w:fldCharType="separate"/>
        </w:r>
        <w:r w:rsidR="008D5DA9">
          <w:t>9</w:t>
        </w:r>
        <w:r>
          <w:fldChar w:fldCharType="end"/>
        </w:r>
      </w:hyperlink>
    </w:p>
    <w:p w:rsidR="0099451D" w:rsidRDefault="00354EB4">
      <w:pPr>
        <w:pStyle w:val="31"/>
        <w:tabs>
          <w:tab w:val="right" w:leader="dot" w:pos="8312"/>
        </w:tabs>
        <w:ind w:left="960"/>
      </w:pPr>
      <w:hyperlink w:anchor="_Toc25320" w:history="1">
        <w:r w:rsidR="008D5DA9">
          <w:rPr>
            <w:rFonts w:hint="eastAsia"/>
            <w:bCs/>
            <w:szCs w:val="32"/>
          </w:rPr>
          <w:t xml:space="preserve">3.2.1 </w:t>
        </w:r>
        <w:r w:rsidR="008D5DA9">
          <w:rPr>
            <w:rFonts w:hint="eastAsia"/>
          </w:rPr>
          <w:t>客户端绑定（解绑）：</w:t>
        </w:r>
        <w:r w:rsidR="008D5DA9">
          <w:tab/>
        </w:r>
        <w:r>
          <w:fldChar w:fldCharType="begin"/>
        </w:r>
        <w:r w:rsidR="00AB0CA2">
          <w:instrText xml:space="preserve"> PAGEREF _Toc25320 </w:instrText>
        </w:r>
        <w:r>
          <w:fldChar w:fldCharType="separate"/>
        </w:r>
        <w:r w:rsidR="008D5DA9">
          <w:t>9</w:t>
        </w:r>
        <w:r>
          <w:fldChar w:fldCharType="end"/>
        </w:r>
      </w:hyperlink>
    </w:p>
    <w:p w:rsidR="0099451D" w:rsidRDefault="00354EB4">
      <w:pPr>
        <w:pStyle w:val="31"/>
        <w:tabs>
          <w:tab w:val="right" w:leader="dot" w:pos="8312"/>
        </w:tabs>
        <w:ind w:left="960"/>
      </w:pPr>
      <w:hyperlink w:anchor="_Toc24624" w:history="1">
        <w:r w:rsidR="008D5DA9">
          <w:rPr>
            <w:rFonts w:hint="eastAsia"/>
            <w:bCs/>
            <w:szCs w:val="32"/>
          </w:rPr>
          <w:t xml:space="preserve">3.2.2 </w:t>
        </w:r>
        <w:r w:rsidR="008D5DA9">
          <w:rPr>
            <w:rFonts w:hint="eastAsia"/>
          </w:rPr>
          <w:t>客户端推送模块列表</w:t>
        </w:r>
        <w:r w:rsidR="008D5DA9">
          <w:tab/>
        </w:r>
        <w:r>
          <w:fldChar w:fldCharType="begin"/>
        </w:r>
        <w:r w:rsidR="00AB0CA2">
          <w:instrText xml:space="preserve"> PAGEREF _Toc24624 </w:instrText>
        </w:r>
        <w:r>
          <w:fldChar w:fldCharType="separate"/>
        </w:r>
        <w:r w:rsidR="008D5DA9">
          <w:t>10</w:t>
        </w:r>
        <w:r>
          <w:fldChar w:fldCharType="end"/>
        </w:r>
      </w:hyperlink>
    </w:p>
    <w:p w:rsidR="0099451D" w:rsidRDefault="00354EB4">
      <w:pPr>
        <w:pStyle w:val="31"/>
        <w:tabs>
          <w:tab w:val="right" w:leader="dot" w:pos="8312"/>
        </w:tabs>
        <w:ind w:left="960"/>
      </w:pPr>
      <w:hyperlink w:anchor="_Toc9552" w:history="1">
        <w:r w:rsidR="008D5DA9">
          <w:rPr>
            <w:rFonts w:hint="eastAsia"/>
            <w:bCs/>
            <w:szCs w:val="32"/>
          </w:rPr>
          <w:t xml:space="preserve">3.2.3 </w:t>
        </w:r>
        <w:r w:rsidR="008D5DA9">
          <w:rPr>
            <w:rFonts w:hint="eastAsia"/>
          </w:rPr>
          <w:t>客户端设置模块是否接收推送</w:t>
        </w:r>
        <w:r w:rsidR="008D5DA9">
          <w:tab/>
        </w:r>
        <w:r>
          <w:fldChar w:fldCharType="begin"/>
        </w:r>
        <w:r w:rsidR="00AB0CA2">
          <w:instrText xml:space="preserve"> PAGEREF _Toc9552 </w:instrText>
        </w:r>
        <w:r>
          <w:fldChar w:fldCharType="separate"/>
        </w:r>
        <w:r w:rsidR="008D5DA9">
          <w:t>12</w:t>
        </w:r>
        <w:r>
          <w:fldChar w:fldCharType="end"/>
        </w:r>
      </w:hyperlink>
    </w:p>
    <w:p w:rsidR="0099451D" w:rsidRDefault="00354EB4">
      <w:pPr>
        <w:pStyle w:val="21"/>
        <w:tabs>
          <w:tab w:val="right" w:leader="dot" w:pos="8312"/>
        </w:tabs>
        <w:ind w:left="480"/>
      </w:pPr>
      <w:hyperlink w:anchor="_Toc17143" w:history="1">
        <w:r w:rsidR="008D5DA9">
          <w:rPr>
            <w:rFonts w:hint="eastAsia"/>
            <w:bCs/>
            <w:szCs w:val="32"/>
          </w:rPr>
          <w:t xml:space="preserve">3.3 </w:t>
        </w:r>
        <w:r w:rsidR="008D5DA9">
          <w:rPr>
            <w:rFonts w:hint="eastAsia"/>
          </w:rPr>
          <w:t>个人中心（用户账号相关）</w:t>
        </w:r>
        <w:r w:rsidR="008D5DA9">
          <w:tab/>
        </w:r>
        <w:r>
          <w:fldChar w:fldCharType="begin"/>
        </w:r>
        <w:r w:rsidR="00AB0CA2">
          <w:instrText xml:space="preserve"> PAGEREF _Toc17143 </w:instrText>
        </w:r>
        <w:r>
          <w:fldChar w:fldCharType="separate"/>
        </w:r>
        <w:r w:rsidR="008D5DA9">
          <w:t>13</w:t>
        </w:r>
        <w:r>
          <w:fldChar w:fldCharType="end"/>
        </w:r>
      </w:hyperlink>
    </w:p>
    <w:p w:rsidR="0099451D" w:rsidRDefault="00354EB4">
      <w:pPr>
        <w:pStyle w:val="31"/>
        <w:tabs>
          <w:tab w:val="right" w:leader="dot" w:pos="8312"/>
        </w:tabs>
        <w:ind w:left="960"/>
      </w:pPr>
      <w:hyperlink w:anchor="_Toc30492" w:history="1">
        <w:r w:rsidR="008D5DA9">
          <w:rPr>
            <w:rFonts w:hint="eastAsia"/>
            <w:bCs/>
            <w:szCs w:val="32"/>
          </w:rPr>
          <w:t xml:space="preserve">3.3.1 </w:t>
        </w:r>
        <w:r w:rsidR="008D5DA9">
          <w:rPr>
            <w:rFonts w:hint="eastAsia"/>
          </w:rPr>
          <w:t>用户登录</w:t>
        </w:r>
        <w:r w:rsidR="008D5DA9">
          <w:tab/>
        </w:r>
        <w:r>
          <w:fldChar w:fldCharType="begin"/>
        </w:r>
        <w:r w:rsidR="00AB0CA2">
          <w:instrText xml:space="preserve"> PAGEREF _Toc30492 </w:instrText>
        </w:r>
        <w:r>
          <w:fldChar w:fldCharType="separate"/>
        </w:r>
        <w:r w:rsidR="008D5DA9">
          <w:t>13</w:t>
        </w:r>
        <w:r>
          <w:fldChar w:fldCharType="end"/>
        </w:r>
      </w:hyperlink>
    </w:p>
    <w:p w:rsidR="0099451D" w:rsidRDefault="00354EB4">
      <w:pPr>
        <w:pStyle w:val="31"/>
        <w:tabs>
          <w:tab w:val="right" w:leader="dot" w:pos="8312"/>
        </w:tabs>
        <w:ind w:left="960"/>
      </w:pPr>
      <w:hyperlink w:anchor="_Toc30414" w:history="1">
        <w:r w:rsidR="008D5DA9">
          <w:rPr>
            <w:rFonts w:hint="eastAsia"/>
            <w:bCs/>
            <w:szCs w:val="32"/>
          </w:rPr>
          <w:t xml:space="preserve">3.3.2 </w:t>
        </w:r>
        <w:r w:rsidR="008D5DA9">
          <w:rPr>
            <w:rFonts w:hint="eastAsia"/>
          </w:rPr>
          <w:t>用户密码修改</w:t>
        </w:r>
        <w:r w:rsidR="008D5DA9">
          <w:tab/>
        </w:r>
        <w:r>
          <w:fldChar w:fldCharType="begin"/>
        </w:r>
        <w:r w:rsidR="00AB0CA2">
          <w:instrText xml:space="preserve"> PAGEREF _Toc30414 </w:instrText>
        </w:r>
        <w:r>
          <w:fldChar w:fldCharType="separate"/>
        </w:r>
        <w:r w:rsidR="008D5DA9">
          <w:t>14</w:t>
        </w:r>
        <w:r>
          <w:fldChar w:fldCharType="end"/>
        </w:r>
      </w:hyperlink>
    </w:p>
    <w:p w:rsidR="0099451D" w:rsidRDefault="00354EB4">
      <w:pPr>
        <w:pStyle w:val="31"/>
        <w:tabs>
          <w:tab w:val="right" w:leader="dot" w:pos="8312"/>
        </w:tabs>
        <w:ind w:left="960"/>
      </w:pPr>
      <w:hyperlink w:anchor="_Toc6404" w:history="1">
        <w:r w:rsidR="008D5DA9">
          <w:rPr>
            <w:rFonts w:hint="eastAsia"/>
            <w:bCs/>
            <w:szCs w:val="32"/>
          </w:rPr>
          <w:t xml:space="preserve">3.3.3 </w:t>
        </w:r>
        <w:r w:rsidR="008D5DA9">
          <w:rPr>
            <w:rFonts w:hint="eastAsia"/>
          </w:rPr>
          <w:t>用户注册</w:t>
        </w:r>
        <w:r w:rsidR="008D5DA9">
          <w:tab/>
        </w:r>
        <w:r>
          <w:fldChar w:fldCharType="begin"/>
        </w:r>
        <w:r w:rsidR="00AB0CA2">
          <w:instrText xml:space="preserve"> PAGEREF _Toc6404 </w:instrText>
        </w:r>
        <w:r>
          <w:fldChar w:fldCharType="separate"/>
        </w:r>
        <w:r w:rsidR="008D5DA9">
          <w:t>15</w:t>
        </w:r>
        <w:r>
          <w:fldChar w:fldCharType="end"/>
        </w:r>
      </w:hyperlink>
    </w:p>
    <w:p w:rsidR="0099451D" w:rsidRDefault="00354EB4">
      <w:pPr>
        <w:pStyle w:val="31"/>
        <w:tabs>
          <w:tab w:val="right" w:leader="dot" w:pos="8312"/>
        </w:tabs>
        <w:ind w:left="960"/>
      </w:pPr>
      <w:hyperlink w:anchor="_Toc11632" w:history="1">
        <w:r w:rsidR="008D5DA9">
          <w:rPr>
            <w:rFonts w:hint="eastAsia"/>
            <w:bCs/>
            <w:szCs w:val="32"/>
          </w:rPr>
          <w:t xml:space="preserve">3.3.4 </w:t>
        </w:r>
        <w:r w:rsidR="008D5DA9">
          <w:rPr>
            <w:rFonts w:hint="eastAsia"/>
          </w:rPr>
          <w:t>找回密码</w:t>
        </w:r>
        <w:r w:rsidR="008D5DA9">
          <w:tab/>
        </w:r>
        <w:r>
          <w:fldChar w:fldCharType="begin"/>
        </w:r>
        <w:r w:rsidR="00AB0CA2">
          <w:instrText xml:space="preserve"> PAGEREF _Toc11632 </w:instrText>
        </w:r>
        <w:r>
          <w:fldChar w:fldCharType="separate"/>
        </w:r>
        <w:r w:rsidR="008D5DA9">
          <w:t>16</w:t>
        </w:r>
        <w:r>
          <w:fldChar w:fldCharType="end"/>
        </w:r>
      </w:hyperlink>
    </w:p>
    <w:p w:rsidR="0099451D" w:rsidRDefault="00354EB4">
      <w:pPr>
        <w:pStyle w:val="31"/>
        <w:tabs>
          <w:tab w:val="right" w:leader="dot" w:pos="8312"/>
        </w:tabs>
        <w:ind w:left="960"/>
      </w:pPr>
      <w:hyperlink w:anchor="_Toc8752" w:history="1">
        <w:r w:rsidR="008D5DA9">
          <w:rPr>
            <w:rFonts w:hint="eastAsia"/>
            <w:bCs/>
            <w:szCs w:val="32"/>
          </w:rPr>
          <w:t xml:space="preserve">3.3.5 </w:t>
        </w:r>
        <w:r w:rsidR="008D5DA9">
          <w:rPr>
            <w:rFonts w:hint="eastAsia"/>
          </w:rPr>
          <w:t>修改密码</w:t>
        </w:r>
        <w:r w:rsidR="008D5DA9">
          <w:tab/>
        </w:r>
        <w:r>
          <w:fldChar w:fldCharType="begin"/>
        </w:r>
        <w:r w:rsidR="00AB0CA2">
          <w:instrText xml:space="preserve"> PAGEREF _Toc8752 </w:instrText>
        </w:r>
        <w:r>
          <w:fldChar w:fldCharType="separate"/>
        </w:r>
        <w:r w:rsidR="008D5DA9">
          <w:t>16</w:t>
        </w:r>
        <w:r>
          <w:fldChar w:fldCharType="end"/>
        </w:r>
      </w:hyperlink>
    </w:p>
    <w:p w:rsidR="0099451D" w:rsidRDefault="00354EB4">
      <w:pPr>
        <w:pStyle w:val="31"/>
        <w:tabs>
          <w:tab w:val="right" w:leader="dot" w:pos="8312"/>
        </w:tabs>
        <w:ind w:left="960"/>
      </w:pPr>
      <w:hyperlink w:anchor="_Toc1111" w:history="1">
        <w:r w:rsidR="008D5DA9">
          <w:rPr>
            <w:rFonts w:hint="eastAsia"/>
            <w:bCs/>
            <w:szCs w:val="32"/>
          </w:rPr>
          <w:t xml:space="preserve">3.3.6 </w:t>
        </w:r>
        <w:r w:rsidR="008D5DA9">
          <w:rPr>
            <w:rFonts w:hint="eastAsia"/>
          </w:rPr>
          <w:t>修改昵称</w:t>
        </w:r>
        <w:r w:rsidR="008D5DA9">
          <w:tab/>
        </w:r>
        <w:r>
          <w:fldChar w:fldCharType="begin"/>
        </w:r>
        <w:r w:rsidR="00AB0CA2">
          <w:instrText xml:space="preserve"> PAGEREF _Toc1111 </w:instrText>
        </w:r>
        <w:r>
          <w:fldChar w:fldCharType="separate"/>
        </w:r>
        <w:r w:rsidR="008D5DA9">
          <w:t>17</w:t>
        </w:r>
        <w:r>
          <w:fldChar w:fldCharType="end"/>
        </w:r>
      </w:hyperlink>
    </w:p>
    <w:p w:rsidR="0099451D" w:rsidRDefault="00354EB4">
      <w:pPr>
        <w:pStyle w:val="31"/>
        <w:tabs>
          <w:tab w:val="right" w:leader="dot" w:pos="8312"/>
        </w:tabs>
        <w:ind w:left="960"/>
      </w:pPr>
      <w:hyperlink w:anchor="_Toc22876" w:history="1">
        <w:r w:rsidR="008D5DA9">
          <w:rPr>
            <w:rFonts w:hint="eastAsia"/>
            <w:bCs/>
            <w:szCs w:val="32"/>
          </w:rPr>
          <w:t xml:space="preserve">3.3.7 </w:t>
        </w:r>
        <w:r w:rsidR="008D5DA9">
          <w:rPr>
            <w:rFonts w:hint="eastAsia"/>
          </w:rPr>
          <w:t>修改手机号</w:t>
        </w:r>
        <w:r w:rsidR="008D5DA9">
          <w:tab/>
        </w:r>
        <w:r>
          <w:fldChar w:fldCharType="begin"/>
        </w:r>
        <w:r w:rsidR="00AB0CA2">
          <w:instrText xml:space="preserve"> PAGEREF _Toc22876 </w:instrText>
        </w:r>
        <w:r>
          <w:fldChar w:fldCharType="separate"/>
        </w:r>
        <w:r w:rsidR="008D5DA9">
          <w:t>18</w:t>
        </w:r>
        <w:r>
          <w:fldChar w:fldCharType="end"/>
        </w:r>
      </w:hyperlink>
    </w:p>
    <w:p w:rsidR="0099451D" w:rsidRDefault="00354EB4">
      <w:pPr>
        <w:pStyle w:val="31"/>
        <w:tabs>
          <w:tab w:val="right" w:leader="dot" w:pos="8312"/>
        </w:tabs>
        <w:ind w:left="960"/>
      </w:pPr>
      <w:hyperlink w:anchor="_Toc29135" w:history="1">
        <w:r w:rsidR="008D5DA9">
          <w:rPr>
            <w:rFonts w:hint="eastAsia"/>
            <w:bCs/>
            <w:szCs w:val="32"/>
          </w:rPr>
          <w:t xml:space="preserve">3.3.8 </w:t>
        </w:r>
        <w:r w:rsidR="008D5DA9">
          <w:rPr>
            <w:rFonts w:hint="eastAsia"/>
          </w:rPr>
          <w:t>修改个人头像</w:t>
        </w:r>
        <w:r w:rsidR="008D5DA9">
          <w:tab/>
        </w:r>
        <w:r>
          <w:fldChar w:fldCharType="begin"/>
        </w:r>
        <w:r w:rsidR="00AB0CA2">
          <w:instrText xml:space="preserve"> PAGEREF _Toc29135 </w:instrText>
        </w:r>
        <w:r>
          <w:fldChar w:fldCharType="separate"/>
        </w:r>
        <w:r w:rsidR="008D5DA9">
          <w:t>19</w:t>
        </w:r>
        <w:r>
          <w:fldChar w:fldCharType="end"/>
        </w:r>
      </w:hyperlink>
    </w:p>
    <w:p w:rsidR="0099451D" w:rsidRDefault="00354EB4">
      <w:pPr>
        <w:pStyle w:val="21"/>
        <w:tabs>
          <w:tab w:val="right" w:leader="dot" w:pos="8312"/>
        </w:tabs>
        <w:ind w:left="480"/>
      </w:pPr>
      <w:hyperlink w:anchor="_Toc1056" w:history="1">
        <w:r w:rsidR="008D5DA9">
          <w:rPr>
            <w:rFonts w:hint="eastAsia"/>
            <w:bCs/>
            <w:szCs w:val="32"/>
          </w:rPr>
          <w:t xml:space="preserve">3.4 </w:t>
        </w:r>
        <w:r w:rsidR="008D5DA9">
          <w:rPr>
            <w:rFonts w:hint="eastAsia"/>
          </w:rPr>
          <w:t>设置与关于</w:t>
        </w:r>
        <w:r w:rsidR="008D5DA9">
          <w:tab/>
        </w:r>
        <w:r>
          <w:fldChar w:fldCharType="begin"/>
        </w:r>
        <w:r w:rsidR="00AB0CA2">
          <w:instrText xml:space="preserve"> PAGEREF _Toc1056 </w:instrText>
        </w:r>
        <w:r>
          <w:fldChar w:fldCharType="separate"/>
        </w:r>
        <w:r w:rsidR="008D5DA9">
          <w:t>20</w:t>
        </w:r>
        <w:r>
          <w:fldChar w:fldCharType="end"/>
        </w:r>
      </w:hyperlink>
    </w:p>
    <w:p w:rsidR="0099451D" w:rsidRDefault="00354EB4">
      <w:pPr>
        <w:pStyle w:val="31"/>
        <w:tabs>
          <w:tab w:val="right" w:leader="dot" w:pos="8312"/>
        </w:tabs>
        <w:ind w:left="960"/>
      </w:pPr>
      <w:hyperlink w:anchor="_Toc5030" w:history="1">
        <w:r w:rsidR="008D5DA9">
          <w:rPr>
            <w:rFonts w:hint="eastAsia"/>
            <w:bCs/>
            <w:szCs w:val="32"/>
          </w:rPr>
          <w:t xml:space="preserve">3.4.1 </w:t>
        </w:r>
        <w:r w:rsidR="008D5DA9">
          <w:rPr>
            <w:rFonts w:hint="eastAsia"/>
          </w:rPr>
          <w:t>软件版本检测</w:t>
        </w:r>
        <w:r w:rsidR="008D5DA9">
          <w:tab/>
        </w:r>
        <w:r>
          <w:fldChar w:fldCharType="begin"/>
        </w:r>
        <w:r w:rsidR="00AB0CA2">
          <w:instrText xml:space="preserve"> PAGEREF _Toc5030 </w:instrText>
        </w:r>
        <w:r>
          <w:fldChar w:fldCharType="separate"/>
        </w:r>
        <w:r w:rsidR="008D5DA9">
          <w:t>20</w:t>
        </w:r>
        <w:r>
          <w:fldChar w:fldCharType="end"/>
        </w:r>
      </w:hyperlink>
    </w:p>
    <w:p w:rsidR="0099451D" w:rsidRDefault="00354EB4">
      <w:pPr>
        <w:pStyle w:val="31"/>
        <w:tabs>
          <w:tab w:val="right" w:leader="dot" w:pos="8312"/>
        </w:tabs>
        <w:ind w:left="960"/>
      </w:pPr>
      <w:hyperlink w:anchor="_Toc17752" w:history="1">
        <w:r w:rsidR="008D5DA9">
          <w:rPr>
            <w:rFonts w:hint="eastAsia"/>
            <w:bCs/>
            <w:szCs w:val="32"/>
          </w:rPr>
          <w:t xml:space="preserve">3.4.2 </w:t>
        </w:r>
        <w:r w:rsidR="008D5DA9">
          <w:rPr>
            <w:rFonts w:hint="eastAsia"/>
          </w:rPr>
          <w:t>获取</w:t>
        </w:r>
        <w:r w:rsidR="008D5DA9">
          <w:rPr>
            <w:rFonts w:hint="eastAsia"/>
          </w:rPr>
          <w:t>App</w:t>
        </w:r>
        <w:r w:rsidR="008D5DA9">
          <w:rPr>
            <w:rFonts w:hint="eastAsia"/>
          </w:rPr>
          <w:t>信息</w:t>
        </w:r>
        <w:r w:rsidR="008D5DA9">
          <w:tab/>
        </w:r>
        <w:r>
          <w:fldChar w:fldCharType="begin"/>
        </w:r>
        <w:r w:rsidR="00AB0CA2">
          <w:instrText xml:space="preserve"> PAGEREF _Toc17752 </w:instrText>
        </w:r>
        <w:r>
          <w:fldChar w:fldCharType="separate"/>
        </w:r>
        <w:r w:rsidR="008D5DA9">
          <w:t>21</w:t>
        </w:r>
        <w:r>
          <w:fldChar w:fldCharType="end"/>
        </w:r>
      </w:hyperlink>
    </w:p>
    <w:p w:rsidR="0099451D" w:rsidRDefault="00354EB4">
      <w:pPr>
        <w:pStyle w:val="31"/>
        <w:tabs>
          <w:tab w:val="right" w:leader="dot" w:pos="8312"/>
        </w:tabs>
        <w:ind w:left="960"/>
      </w:pPr>
      <w:hyperlink w:anchor="_Toc13411" w:history="1">
        <w:r w:rsidR="008D5DA9">
          <w:rPr>
            <w:rFonts w:hint="eastAsia"/>
            <w:bCs/>
            <w:szCs w:val="32"/>
          </w:rPr>
          <w:t xml:space="preserve">3.4.3 </w:t>
        </w:r>
        <w:r w:rsidR="008D5DA9">
          <w:rPr>
            <w:rFonts w:hint="eastAsia"/>
          </w:rPr>
          <w:t>获取</w:t>
        </w:r>
        <w:r w:rsidR="008D5DA9">
          <w:rPr>
            <w:rFonts w:hint="eastAsia"/>
          </w:rPr>
          <w:t>APP</w:t>
        </w:r>
        <w:r w:rsidR="008D5DA9">
          <w:rPr>
            <w:rFonts w:hint="eastAsia"/>
          </w:rPr>
          <w:t>功能介绍</w:t>
        </w:r>
        <w:r w:rsidR="008D5DA9">
          <w:tab/>
        </w:r>
        <w:r>
          <w:fldChar w:fldCharType="begin"/>
        </w:r>
        <w:r w:rsidR="00AB0CA2">
          <w:instrText xml:space="preserve"> PAGEREF _Toc13411 </w:instrText>
        </w:r>
        <w:r>
          <w:fldChar w:fldCharType="separate"/>
        </w:r>
        <w:r w:rsidR="008D5DA9">
          <w:t>22</w:t>
        </w:r>
        <w:r>
          <w:fldChar w:fldCharType="end"/>
        </w:r>
      </w:hyperlink>
    </w:p>
    <w:p w:rsidR="0099451D" w:rsidRDefault="00354EB4">
      <w:pPr>
        <w:pStyle w:val="31"/>
        <w:tabs>
          <w:tab w:val="right" w:leader="dot" w:pos="8312"/>
        </w:tabs>
        <w:ind w:left="960"/>
      </w:pPr>
      <w:hyperlink w:anchor="_Toc11276" w:history="1">
        <w:r w:rsidR="008D5DA9">
          <w:rPr>
            <w:rFonts w:hint="eastAsia"/>
            <w:bCs/>
            <w:szCs w:val="32"/>
          </w:rPr>
          <w:t xml:space="preserve">3.4.4 </w:t>
        </w:r>
        <w:r w:rsidR="008D5DA9">
          <w:rPr>
            <w:rFonts w:hint="eastAsia"/>
          </w:rPr>
          <w:t>意见反馈</w:t>
        </w:r>
        <w:r w:rsidR="008D5DA9">
          <w:tab/>
        </w:r>
        <w:r>
          <w:fldChar w:fldCharType="begin"/>
        </w:r>
        <w:r w:rsidR="00AB0CA2">
          <w:instrText xml:space="preserve"> PAGEREF _Toc11276 </w:instrText>
        </w:r>
        <w:r>
          <w:fldChar w:fldCharType="separate"/>
        </w:r>
        <w:r w:rsidR="008D5DA9">
          <w:t>22</w:t>
        </w:r>
        <w:r>
          <w:fldChar w:fldCharType="end"/>
        </w:r>
      </w:hyperlink>
    </w:p>
    <w:p w:rsidR="0099451D" w:rsidRDefault="00354EB4">
      <w:pPr>
        <w:pStyle w:val="21"/>
        <w:tabs>
          <w:tab w:val="right" w:leader="dot" w:pos="8312"/>
        </w:tabs>
        <w:ind w:left="480"/>
      </w:pPr>
      <w:hyperlink w:anchor="_Toc17192" w:history="1">
        <w:r w:rsidR="008D5DA9">
          <w:rPr>
            <w:rFonts w:hint="eastAsia"/>
            <w:bCs/>
            <w:szCs w:val="32"/>
          </w:rPr>
          <w:t xml:space="preserve">3.5 </w:t>
        </w:r>
        <w:r w:rsidR="008D5DA9">
          <w:rPr>
            <w:rFonts w:hint="eastAsia"/>
          </w:rPr>
          <w:t>新闻频道</w:t>
        </w:r>
        <w:r w:rsidR="008D5DA9">
          <w:tab/>
        </w:r>
        <w:r>
          <w:fldChar w:fldCharType="begin"/>
        </w:r>
        <w:r w:rsidR="00AB0CA2">
          <w:instrText xml:space="preserve"> PAGEREF _Toc17192 </w:instrText>
        </w:r>
        <w:r>
          <w:fldChar w:fldCharType="separate"/>
        </w:r>
        <w:r w:rsidR="008D5DA9">
          <w:t>23</w:t>
        </w:r>
        <w:r>
          <w:fldChar w:fldCharType="end"/>
        </w:r>
      </w:hyperlink>
    </w:p>
    <w:p w:rsidR="0099451D" w:rsidRDefault="00354EB4">
      <w:pPr>
        <w:pStyle w:val="31"/>
        <w:tabs>
          <w:tab w:val="right" w:leader="dot" w:pos="8312"/>
        </w:tabs>
        <w:ind w:left="960"/>
      </w:pPr>
      <w:hyperlink w:anchor="_Toc24126" w:history="1">
        <w:r w:rsidR="008D5DA9">
          <w:rPr>
            <w:rFonts w:hint="eastAsia"/>
            <w:bCs/>
            <w:szCs w:val="32"/>
          </w:rPr>
          <w:t xml:space="preserve">3.5.1 </w:t>
        </w:r>
        <w:r w:rsidR="008D5DA9">
          <w:rPr>
            <w:rFonts w:hint="eastAsia"/>
          </w:rPr>
          <w:t>获取</w:t>
        </w:r>
        <w:r w:rsidR="008D5DA9">
          <w:t>新闻栏目</w:t>
        </w:r>
        <w:r w:rsidR="008D5DA9">
          <w:tab/>
        </w:r>
        <w:r>
          <w:fldChar w:fldCharType="begin"/>
        </w:r>
        <w:r w:rsidR="00AB0CA2">
          <w:instrText xml:space="preserve"> PAGEREF _Toc24126 </w:instrText>
        </w:r>
        <w:r>
          <w:fldChar w:fldCharType="separate"/>
        </w:r>
        <w:r w:rsidR="008D5DA9">
          <w:t>23</w:t>
        </w:r>
        <w:r>
          <w:fldChar w:fldCharType="end"/>
        </w:r>
      </w:hyperlink>
    </w:p>
    <w:p w:rsidR="0099451D" w:rsidRDefault="00354EB4">
      <w:pPr>
        <w:pStyle w:val="31"/>
        <w:tabs>
          <w:tab w:val="right" w:leader="dot" w:pos="8312"/>
        </w:tabs>
        <w:ind w:left="960"/>
      </w:pPr>
      <w:hyperlink w:anchor="_Toc7082" w:history="1">
        <w:r w:rsidR="008D5DA9">
          <w:rPr>
            <w:rFonts w:hint="eastAsia"/>
            <w:bCs/>
            <w:szCs w:val="32"/>
          </w:rPr>
          <w:t xml:space="preserve">3.5.2 </w:t>
        </w:r>
        <w:r w:rsidR="008D5DA9">
          <w:rPr>
            <w:rFonts w:hint="eastAsia"/>
          </w:rPr>
          <w:t>获取</w:t>
        </w:r>
        <w:r w:rsidR="008D5DA9">
          <w:t>新闻列表</w:t>
        </w:r>
        <w:r w:rsidR="008D5DA9">
          <w:tab/>
        </w:r>
        <w:r>
          <w:fldChar w:fldCharType="begin"/>
        </w:r>
        <w:r w:rsidR="00AB0CA2">
          <w:instrText xml:space="preserve"> PAGEREF _Toc7082 </w:instrText>
        </w:r>
        <w:r>
          <w:fldChar w:fldCharType="separate"/>
        </w:r>
        <w:r w:rsidR="008D5DA9">
          <w:t>24</w:t>
        </w:r>
        <w:r>
          <w:fldChar w:fldCharType="end"/>
        </w:r>
      </w:hyperlink>
    </w:p>
    <w:p w:rsidR="0099451D" w:rsidRDefault="00354EB4">
      <w:pPr>
        <w:pStyle w:val="31"/>
        <w:tabs>
          <w:tab w:val="right" w:leader="dot" w:pos="8312"/>
        </w:tabs>
        <w:ind w:left="960"/>
      </w:pPr>
      <w:hyperlink w:anchor="_Toc26509" w:history="1">
        <w:r w:rsidR="008D5DA9">
          <w:rPr>
            <w:rFonts w:hint="eastAsia"/>
            <w:bCs/>
            <w:szCs w:val="32"/>
          </w:rPr>
          <w:t xml:space="preserve">3.5.3 </w:t>
        </w:r>
        <w:r w:rsidR="008D5DA9">
          <w:rPr>
            <w:rFonts w:hint="eastAsia"/>
          </w:rPr>
          <w:t>获取滚动图片</w:t>
        </w:r>
        <w:r w:rsidR="008D5DA9">
          <w:tab/>
        </w:r>
        <w:r>
          <w:fldChar w:fldCharType="begin"/>
        </w:r>
        <w:r w:rsidR="00AB0CA2">
          <w:instrText xml:space="preserve"> PAGEREF _Toc26509 </w:instrText>
        </w:r>
        <w:r>
          <w:fldChar w:fldCharType="separate"/>
        </w:r>
        <w:r w:rsidR="008D5DA9">
          <w:t>26</w:t>
        </w:r>
        <w:r>
          <w:fldChar w:fldCharType="end"/>
        </w:r>
      </w:hyperlink>
    </w:p>
    <w:p w:rsidR="0099451D" w:rsidRDefault="00354EB4">
      <w:pPr>
        <w:pStyle w:val="31"/>
        <w:tabs>
          <w:tab w:val="right" w:leader="dot" w:pos="8312"/>
        </w:tabs>
        <w:ind w:left="960"/>
      </w:pPr>
      <w:hyperlink w:anchor="_Toc9955" w:history="1">
        <w:r w:rsidR="008D5DA9">
          <w:rPr>
            <w:rFonts w:hint="eastAsia"/>
            <w:bCs/>
            <w:szCs w:val="32"/>
          </w:rPr>
          <w:t xml:space="preserve">3.5.4 </w:t>
        </w:r>
        <w:r w:rsidR="008D5DA9">
          <w:rPr>
            <w:rFonts w:hint="eastAsia"/>
          </w:rPr>
          <w:t>获取新闻详情</w:t>
        </w:r>
        <w:r w:rsidR="008D5DA9">
          <w:tab/>
        </w:r>
        <w:r>
          <w:fldChar w:fldCharType="begin"/>
        </w:r>
        <w:r w:rsidR="00AB0CA2">
          <w:instrText xml:space="preserve"> PAGEREF _Toc9955 </w:instrText>
        </w:r>
        <w:r>
          <w:fldChar w:fldCharType="separate"/>
        </w:r>
        <w:r w:rsidR="008D5DA9">
          <w:t>27</w:t>
        </w:r>
        <w:r>
          <w:fldChar w:fldCharType="end"/>
        </w:r>
      </w:hyperlink>
    </w:p>
    <w:p w:rsidR="0099451D" w:rsidRDefault="00354EB4">
      <w:pPr>
        <w:pStyle w:val="21"/>
        <w:tabs>
          <w:tab w:val="right" w:leader="dot" w:pos="8312"/>
        </w:tabs>
        <w:ind w:left="480"/>
      </w:pPr>
      <w:hyperlink w:anchor="_Toc12687" w:history="1">
        <w:r w:rsidR="008D5DA9">
          <w:rPr>
            <w:rFonts w:hint="eastAsia"/>
            <w:bCs/>
            <w:szCs w:val="32"/>
          </w:rPr>
          <w:t xml:space="preserve">3.6 </w:t>
        </w:r>
        <w:r w:rsidR="008D5DA9">
          <w:rPr>
            <w:rFonts w:hint="eastAsia"/>
          </w:rPr>
          <w:t>通讯录</w:t>
        </w:r>
        <w:r w:rsidR="008D5DA9">
          <w:tab/>
        </w:r>
        <w:r>
          <w:fldChar w:fldCharType="begin"/>
        </w:r>
        <w:r w:rsidR="00AB0CA2">
          <w:instrText xml:space="preserve"> PAGEREF _Toc12687 </w:instrText>
        </w:r>
        <w:r>
          <w:fldChar w:fldCharType="separate"/>
        </w:r>
        <w:r w:rsidR="008D5DA9">
          <w:t>28</w:t>
        </w:r>
        <w:r>
          <w:fldChar w:fldCharType="end"/>
        </w:r>
      </w:hyperlink>
    </w:p>
    <w:p w:rsidR="0099451D" w:rsidRDefault="00354EB4">
      <w:pPr>
        <w:pStyle w:val="31"/>
        <w:tabs>
          <w:tab w:val="right" w:leader="dot" w:pos="8312"/>
        </w:tabs>
        <w:ind w:left="960"/>
      </w:pPr>
      <w:hyperlink w:anchor="_Toc25201" w:history="1">
        <w:r w:rsidR="008D5DA9">
          <w:rPr>
            <w:rFonts w:hint="eastAsia"/>
            <w:bCs/>
            <w:szCs w:val="32"/>
          </w:rPr>
          <w:t xml:space="preserve">3.6.1 </w:t>
        </w:r>
        <w:r w:rsidR="008D5DA9">
          <w:rPr>
            <w:rFonts w:hint="eastAsia"/>
          </w:rPr>
          <w:t>通讯录用户信息列表获取</w:t>
        </w:r>
        <w:r w:rsidR="008D5DA9">
          <w:tab/>
        </w:r>
        <w:r>
          <w:fldChar w:fldCharType="begin"/>
        </w:r>
        <w:r w:rsidR="00AB0CA2">
          <w:instrText xml:space="preserve"> PAGEREF _Toc25201 </w:instrText>
        </w:r>
        <w:r>
          <w:fldChar w:fldCharType="separate"/>
        </w:r>
        <w:r w:rsidR="008D5DA9">
          <w:t>28</w:t>
        </w:r>
        <w:r>
          <w:fldChar w:fldCharType="end"/>
        </w:r>
      </w:hyperlink>
    </w:p>
    <w:p w:rsidR="0099451D" w:rsidRDefault="00354EB4">
      <w:pPr>
        <w:pStyle w:val="31"/>
        <w:tabs>
          <w:tab w:val="right" w:leader="dot" w:pos="8312"/>
        </w:tabs>
        <w:ind w:left="960"/>
      </w:pPr>
      <w:hyperlink w:anchor="_Toc7241" w:history="1">
        <w:r w:rsidR="008D5DA9">
          <w:rPr>
            <w:rFonts w:hint="eastAsia"/>
            <w:bCs/>
            <w:szCs w:val="32"/>
          </w:rPr>
          <w:t xml:space="preserve">3.6.2 </w:t>
        </w:r>
        <w:r w:rsidR="008D5DA9">
          <w:rPr>
            <w:rFonts w:hint="eastAsia"/>
          </w:rPr>
          <w:t>查询部门及部门员工</w:t>
        </w:r>
        <w:r w:rsidR="008D5DA9">
          <w:rPr>
            <w:rFonts w:hint="eastAsia"/>
          </w:rPr>
          <w:t>(Web</w:t>
        </w:r>
        <w:r w:rsidR="008D5DA9">
          <w:rPr>
            <w:rFonts w:hint="eastAsia"/>
          </w:rPr>
          <w:t>版</w:t>
        </w:r>
        <w:r w:rsidR="008D5DA9">
          <w:rPr>
            <w:rFonts w:hint="eastAsia"/>
          </w:rPr>
          <w:t>)</w:t>
        </w:r>
        <w:r w:rsidR="008D5DA9">
          <w:tab/>
        </w:r>
        <w:r>
          <w:fldChar w:fldCharType="begin"/>
        </w:r>
        <w:r w:rsidR="00AB0CA2">
          <w:instrText xml:space="preserve"> PAGEREF _Toc7241 </w:instrText>
        </w:r>
        <w:r>
          <w:fldChar w:fldCharType="separate"/>
        </w:r>
        <w:r w:rsidR="008D5DA9">
          <w:t>29</w:t>
        </w:r>
        <w:r>
          <w:fldChar w:fldCharType="end"/>
        </w:r>
      </w:hyperlink>
    </w:p>
    <w:p w:rsidR="0099451D" w:rsidRDefault="00354EB4">
      <w:pPr>
        <w:pStyle w:val="31"/>
        <w:tabs>
          <w:tab w:val="right" w:leader="dot" w:pos="8312"/>
        </w:tabs>
        <w:ind w:left="960"/>
      </w:pPr>
      <w:hyperlink w:anchor="_Toc2999" w:history="1">
        <w:r w:rsidR="008D5DA9">
          <w:rPr>
            <w:rFonts w:hint="eastAsia"/>
            <w:bCs/>
            <w:szCs w:val="32"/>
          </w:rPr>
          <w:t xml:space="preserve">3.6.3 </w:t>
        </w:r>
        <w:r w:rsidR="008D5DA9">
          <w:rPr>
            <w:rFonts w:hint="eastAsia"/>
          </w:rPr>
          <w:t>通讯录搜索</w:t>
        </w:r>
        <w:r w:rsidR="008D5DA9">
          <w:rPr>
            <w:rFonts w:hint="eastAsia"/>
          </w:rPr>
          <w:t>(Web</w:t>
        </w:r>
        <w:r w:rsidR="008D5DA9">
          <w:rPr>
            <w:rFonts w:hint="eastAsia"/>
          </w:rPr>
          <w:t>版</w:t>
        </w:r>
        <w:r w:rsidR="008D5DA9">
          <w:rPr>
            <w:rFonts w:hint="eastAsia"/>
          </w:rPr>
          <w:t>)</w:t>
        </w:r>
        <w:r w:rsidR="008D5DA9">
          <w:tab/>
        </w:r>
        <w:r>
          <w:fldChar w:fldCharType="begin"/>
        </w:r>
        <w:r w:rsidR="00AB0CA2">
          <w:instrText xml:space="preserve"> PAGEREF _Toc2999 </w:instrText>
        </w:r>
        <w:r>
          <w:fldChar w:fldCharType="separate"/>
        </w:r>
        <w:r w:rsidR="008D5DA9">
          <w:t>31</w:t>
        </w:r>
        <w:r>
          <w:fldChar w:fldCharType="end"/>
        </w:r>
      </w:hyperlink>
    </w:p>
    <w:p w:rsidR="0099451D" w:rsidRDefault="00354EB4">
      <w:pPr>
        <w:pStyle w:val="21"/>
        <w:tabs>
          <w:tab w:val="right" w:leader="dot" w:pos="8312"/>
        </w:tabs>
        <w:ind w:left="480"/>
      </w:pPr>
      <w:hyperlink w:anchor="_Toc7993" w:history="1">
        <w:r w:rsidR="008D5DA9">
          <w:rPr>
            <w:rFonts w:hint="eastAsia"/>
            <w:bCs/>
            <w:szCs w:val="32"/>
          </w:rPr>
          <w:t xml:space="preserve">3.7 </w:t>
        </w:r>
        <w:r w:rsidR="008D5DA9">
          <w:rPr>
            <w:rFonts w:hint="eastAsia"/>
          </w:rPr>
          <w:t>资料中心</w:t>
        </w:r>
        <w:r w:rsidR="008D5DA9">
          <w:tab/>
        </w:r>
        <w:r>
          <w:fldChar w:fldCharType="begin"/>
        </w:r>
        <w:r w:rsidR="00AB0CA2">
          <w:instrText xml:space="preserve"> PAGEREF _Toc7993 </w:instrText>
        </w:r>
        <w:r>
          <w:fldChar w:fldCharType="separate"/>
        </w:r>
        <w:r w:rsidR="008D5DA9">
          <w:t>33</w:t>
        </w:r>
        <w:r>
          <w:fldChar w:fldCharType="end"/>
        </w:r>
      </w:hyperlink>
    </w:p>
    <w:p w:rsidR="0099451D" w:rsidRDefault="00354EB4">
      <w:pPr>
        <w:pStyle w:val="31"/>
        <w:tabs>
          <w:tab w:val="right" w:leader="dot" w:pos="8312"/>
        </w:tabs>
        <w:ind w:left="960"/>
      </w:pPr>
      <w:hyperlink w:anchor="_Toc21821" w:history="1">
        <w:r w:rsidR="008D5DA9">
          <w:rPr>
            <w:rFonts w:hint="eastAsia"/>
            <w:bCs/>
            <w:szCs w:val="32"/>
          </w:rPr>
          <w:t xml:space="preserve">3.7.1 </w:t>
        </w:r>
        <w:r w:rsidR="008D5DA9">
          <w:rPr>
            <w:rFonts w:hint="eastAsia"/>
          </w:rPr>
          <w:t>获取栏目列表：</w:t>
        </w:r>
        <w:r w:rsidR="008D5DA9">
          <w:tab/>
        </w:r>
        <w:r>
          <w:fldChar w:fldCharType="begin"/>
        </w:r>
        <w:r w:rsidR="00AB0CA2">
          <w:instrText xml:space="preserve"> PAGEREF _Toc21821 </w:instrText>
        </w:r>
        <w:r>
          <w:fldChar w:fldCharType="separate"/>
        </w:r>
        <w:r w:rsidR="008D5DA9">
          <w:t>33</w:t>
        </w:r>
        <w:r>
          <w:fldChar w:fldCharType="end"/>
        </w:r>
      </w:hyperlink>
    </w:p>
    <w:p w:rsidR="0099451D" w:rsidRDefault="00354EB4">
      <w:pPr>
        <w:pStyle w:val="31"/>
        <w:tabs>
          <w:tab w:val="right" w:leader="dot" w:pos="8312"/>
        </w:tabs>
        <w:ind w:left="960"/>
      </w:pPr>
      <w:hyperlink w:anchor="_Toc24517" w:history="1">
        <w:r w:rsidR="008D5DA9">
          <w:rPr>
            <w:rFonts w:hint="eastAsia"/>
            <w:bCs/>
            <w:szCs w:val="32"/>
          </w:rPr>
          <w:t xml:space="preserve">3.7.2 </w:t>
        </w:r>
        <w:r w:rsidR="008D5DA9">
          <w:rPr>
            <w:rFonts w:hint="eastAsia"/>
          </w:rPr>
          <w:t>获取栏目下的资料列表</w:t>
        </w:r>
        <w:r w:rsidR="008D5DA9">
          <w:tab/>
        </w:r>
        <w:r>
          <w:fldChar w:fldCharType="begin"/>
        </w:r>
        <w:r w:rsidR="00AB0CA2">
          <w:instrText xml:space="preserve"> PAGEREF _Toc24517 </w:instrText>
        </w:r>
        <w:r>
          <w:fldChar w:fldCharType="separate"/>
        </w:r>
        <w:r w:rsidR="008D5DA9">
          <w:t>34</w:t>
        </w:r>
        <w:r>
          <w:fldChar w:fldCharType="end"/>
        </w:r>
      </w:hyperlink>
    </w:p>
    <w:p w:rsidR="0099451D" w:rsidRDefault="00354EB4">
      <w:pPr>
        <w:pStyle w:val="31"/>
        <w:tabs>
          <w:tab w:val="right" w:leader="dot" w:pos="8312"/>
        </w:tabs>
        <w:ind w:left="960"/>
      </w:pPr>
      <w:hyperlink w:anchor="_Toc32740" w:history="1">
        <w:r w:rsidR="008D5DA9">
          <w:rPr>
            <w:rFonts w:hint="eastAsia"/>
            <w:bCs/>
            <w:szCs w:val="32"/>
          </w:rPr>
          <w:t xml:space="preserve">3.7.3 </w:t>
        </w:r>
        <w:r w:rsidR="008D5DA9">
          <w:rPr>
            <w:rFonts w:hint="eastAsia"/>
          </w:rPr>
          <w:t>搜索资料</w:t>
        </w:r>
        <w:r w:rsidR="008D5DA9">
          <w:tab/>
        </w:r>
        <w:r>
          <w:fldChar w:fldCharType="begin"/>
        </w:r>
        <w:r w:rsidR="00AB0CA2">
          <w:instrText xml:space="preserve"> PAGEREF _Toc32740 </w:instrText>
        </w:r>
        <w:r>
          <w:fldChar w:fldCharType="separate"/>
        </w:r>
        <w:r w:rsidR="008D5DA9">
          <w:t>35</w:t>
        </w:r>
        <w:r>
          <w:fldChar w:fldCharType="end"/>
        </w:r>
      </w:hyperlink>
    </w:p>
    <w:p w:rsidR="0099451D" w:rsidRDefault="00354EB4">
      <w:pPr>
        <w:pStyle w:val="31"/>
        <w:tabs>
          <w:tab w:val="right" w:leader="dot" w:pos="8312"/>
        </w:tabs>
        <w:ind w:left="960"/>
      </w:pPr>
      <w:hyperlink w:anchor="_Toc20494" w:history="1">
        <w:r w:rsidR="008D5DA9">
          <w:rPr>
            <w:rFonts w:hint="eastAsia"/>
            <w:bCs/>
            <w:szCs w:val="32"/>
          </w:rPr>
          <w:t xml:space="preserve">3.7.4 </w:t>
        </w:r>
        <w:r w:rsidR="008D5DA9">
          <w:rPr>
            <w:rFonts w:hint="eastAsia"/>
          </w:rPr>
          <w:t>获取资料详情</w:t>
        </w:r>
        <w:r w:rsidR="008D5DA9">
          <w:tab/>
        </w:r>
        <w:r>
          <w:fldChar w:fldCharType="begin"/>
        </w:r>
        <w:r w:rsidR="00AB0CA2">
          <w:instrText xml:space="preserve"> PAGEREF _Toc20494 </w:instrText>
        </w:r>
        <w:r>
          <w:fldChar w:fldCharType="separate"/>
        </w:r>
        <w:r w:rsidR="008D5DA9">
          <w:t>36</w:t>
        </w:r>
        <w:r>
          <w:fldChar w:fldCharType="end"/>
        </w:r>
      </w:hyperlink>
    </w:p>
    <w:p w:rsidR="0099451D" w:rsidRDefault="00354EB4">
      <w:pPr>
        <w:pStyle w:val="21"/>
        <w:tabs>
          <w:tab w:val="right" w:leader="dot" w:pos="8312"/>
        </w:tabs>
        <w:ind w:left="480"/>
      </w:pPr>
      <w:hyperlink w:anchor="_Toc16106" w:history="1">
        <w:r w:rsidR="008D5DA9">
          <w:rPr>
            <w:rFonts w:hint="eastAsia"/>
            <w:bCs/>
            <w:szCs w:val="32"/>
          </w:rPr>
          <w:t xml:space="preserve">3.8 </w:t>
        </w:r>
        <w:r w:rsidR="008D5DA9">
          <w:rPr>
            <w:rFonts w:hint="eastAsia"/>
          </w:rPr>
          <w:t>签到考勤</w:t>
        </w:r>
        <w:r w:rsidR="008D5DA9">
          <w:tab/>
        </w:r>
        <w:r>
          <w:fldChar w:fldCharType="begin"/>
        </w:r>
        <w:r w:rsidR="00AB0CA2">
          <w:instrText xml:space="preserve"> PAGEREF _Toc16106 </w:instrText>
        </w:r>
        <w:r>
          <w:fldChar w:fldCharType="separate"/>
        </w:r>
        <w:r w:rsidR="008D5DA9">
          <w:t>37</w:t>
        </w:r>
        <w:r>
          <w:fldChar w:fldCharType="end"/>
        </w:r>
      </w:hyperlink>
    </w:p>
    <w:p w:rsidR="0099451D" w:rsidRDefault="00354EB4">
      <w:pPr>
        <w:pStyle w:val="31"/>
        <w:tabs>
          <w:tab w:val="right" w:leader="dot" w:pos="8312"/>
        </w:tabs>
        <w:ind w:left="960"/>
      </w:pPr>
      <w:hyperlink w:anchor="_Toc16763" w:history="1">
        <w:r w:rsidR="008D5DA9">
          <w:rPr>
            <w:rFonts w:hint="eastAsia"/>
            <w:bCs/>
            <w:szCs w:val="32"/>
          </w:rPr>
          <w:t xml:space="preserve">3.8.1 </w:t>
        </w:r>
        <w:r w:rsidR="008D5DA9">
          <w:rPr>
            <w:rFonts w:hint="eastAsia"/>
          </w:rPr>
          <w:t>签到</w:t>
        </w:r>
        <w:r w:rsidR="008D5DA9">
          <w:rPr>
            <w:rFonts w:hint="eastAsia"/>
          </w:rPr>
          <w:t>/</w:t>
        </w:r>
        <w:r w:rsidR="008D5DA9">
          <w:rPr>
            <w:rFonts w:hint="eastAsia"/>
          </w:rPr>
          <w:t>签出</w:t>
        </w:r>
        <w:r w:rsidR="008D5DA9">
          <w:tab/>
        </w:r>
        <w:r>
          <w:fldChar w:fldCharType="begin"/>
        </w:r>
        <w:r w:rsidR="00AB0CA2">
          <w:instrText xml:space="preserve"> PAGEREF _Toc16763 </w:instrText>
        </w:r>
        <w:r>
          <w:fldChar w:fldCharType="separate"/>
        </w:r>
        <w:r w:rsidR="008D5DA9">
          <w:t>37</w:t>
        </w:r>
        <w:r>
          <w:fldChar w:fldCharType="end"/>
        </w:r>
      </w:hyperlink>
    </w:p>
    <w:p w:rsidR="0099451D" w:rsidRDefault="00354EB4">
      <w:pPr>
        <w:pStyle w:val="31"/>
        <w:tabs>
          <w:tab w:val="right" w:leader="dot" w:pos="8312"/>
        </w:tabs>
        <w:ind w:left="960"/>
      </w:pPr>
      <w:hyperlink w:anchor="_Toc17613" w:history="1">
        <w:r w:rsidR="008D5DA9">
          <w:rPr>
            <w:rFonts w:hint="eastAsia"/>
            <w:bCs/>
            <w:szCs w:val="32"/>
          </w:rPr>
          <w:t xml:space="preserve">3.8.2 </w:t>
        </w:r>
        <w:r w:rsidR="008D5DA9">
          <w:rPr>
            <w:rFonts w:hint="eastAsia"/>
          </w:rPr>
          <w:t>获取签到</w:t>
        </w:r>
        <w:r w:rsidR="008D5DA9">
          <w:rPr>
            <w:rFonts w:hint="eastAsia"/>
          </w:rPr>
          <w:t>/</w:t>
        </w:r>
        <w:r w:rsidR="008D5DA9">
          <w:rPr>
            <w:rFonts w:hint="eastAsia"/>
          </w:rPr>
          <w:t>签出记录列表</w:t>
        </w:r>
        <w:r w:rsidR="008D5DA9">
          <w:tab/>
        </w:r>
        <w:r>
          <w:fldChar w:fldCharType="begin"/>
        </w:r>
        <w:r w:rsidR="00AB0CA2">
          <w:instrText xml:space="preserve"> PAGEREF _Toc17613 </w:instrText>
        </w:r>
        <w:r>
          <w:fldChar w:fldCharType="separate"/>
        </w:r>
        <w:r w:rsidR="008D5DA9">
          <w:t>38</w:t>
        </w:r>
        <w:r>
          <w:fldChar w:fldCharType="end"/>
        </w:r>
      </w:hyperlink>
    </w:p>
    <w:p w:rsidR="0099451D" w:rsidRDefault="00354EB4">
      <w:pPr>
        <w:pStyle w:val="31"/>
        <w:tabs>
          <w:tab w:val="right" w:leader="dot" w:pos="8312"/>
        </w:tabs>
        <w:ind w:left="960"/>
      </w:pPr>
      <w:hyperlink w:anchor="_Toc28789" w:history="1">
        <w:r w:rsidR="008D5DA9">
          <w:rPr>
            <w:rFonts w:hint="eastAsia"/>
            <w:bCs/>
            <w:szCs w:val="32"/>
          </w:rPr>
          <w:t xml:space="preserve">3.8.3 </w:t>
        </w:r>
        <w:r w:rsidR="008D5DA9">
          <w:rPr>
            <w:rFonts w:hint="eastAsia"/>
          </w:rPr>
          <w:t>获取签到地址经纬度及当天的打卡记录</w:t>
        </w:r>
        <w:r w:rsidR="008D5DA9">
          <w:tab/>
        </w:r>
        <w:r>
          <w:fldChar w:fldCharType="begin"/>
        </w:r>
        <w:r w:rsidR="00AB0CA2">
          <w:instrText xml:space="preserve"> PAGEREF _Toc28789 </w:instrText>
        </w:r>
        <w:r>
          <w:fldChar w:fldCharType="separate"/>
        </w:r>
        <w:r w:rsidR="008D5DA9">
          <w:t>39</w:t>
        </w:r>
        <w:r>
          <w:fldChar w:fldCharType="end"/>
        </w:r>
      </w:hyperlink>
    </w:p>
    <w:p w:rsidR="0099451D" w:rsidRDefault="00354EB4">
      <w:pPr>
        <w:pStyle w:val="21"/>
        <w:tabs>
          <w:tab w:val="right" w:leader="dot" w:pos="8312"/>
        </w:tabs>
        <w:ind w:left="480"/>
      </w:pPr>
      <w:hyperlink w:anchor="_Toc2194" w:history="1">
        <w:r w:rsidR="008D5DA9">
          <w:rPr>
            <w:rFonts w:hint="eastAsia"/>
            <w:bCs/>
            <w:szCs w:val="32"/>
          </w:rPr>
          <w:t xml:space="preserve">3.9 </w:t>
        </w:r>
        <w:r w:rsidR="008D5DA9">
          <w:rPr>
            <w:rFonts w:hint="eastAsia"/>
          </w:rPr>
          <w:t>年会节目</w:t>
        </w:r>
        <w:r w:rsidR="008D5DA9">
          <w:tab/>
        </w:r>
        <w:r>
          <w:fldChar w:fldCharType="begin"/>
        </w:r>
        <w:r w:rsidR="00AB0CA2">
          <w:instrText xml:space="preserve"> PAGEREF _Toc2194 </w:instrText>
        </w:r>
        <w:r>
          <w:fldChar w:fldCharType="separate"/>
        </w:r>
        <w:r w:rsidR="008D5DA9">
          <w:t>40</w:t>
        </w:r>
        <w:r>
          <w:fldChar w:fldCharType="end"/>
        </w:r>
      </w:hyperlink>
    </w:p>
    <w:p w:rsidR="0099451D" w:rsidRDefault="00354EB4">
      <w:pPr>
        <w:pStyle w:val="31"/>
        <w:tabs>
          <w:tab w:val="right" w:leader="dot" w:pos="8312"/>
        </w:tabs>
        <w:ind w:left="960"/>
      </w:pPr>
      <w:hyperlink w:anchor="_Toc31533" w:history="1">
        <w:r w:rsidR="008D5DA9">
          <w:rPr>
            <w:rFonts w:hint="eastAsia"/>
            <w:bCs/>
            <w:szCs w:val="32"/>
          </w:rPr>
          <w:t xml:space="preserve">3.9.1 </w:t>
        </w:r>
        <w:r w:rsidR="008D5DA9">
          <w:rPr>
            <w:rFonts w:hint="eastAsia"/>
          </w:rPr>
          <w:t>年会主要信息接口</w:t>
        </w:r>
        <w:r w:rsidR="008D5DA9">
          <w:tab/>
        </w:r>
        <w:r>
          <w:fldChar w:fldCharType="begin"/>
        </w:r>
        <w:r w:rsidR="00AB0CA2">
          <w:instrText xml:space="preserve"> PAGEREF _Toc31533 </w:instrText>
        </w:r>
        <w:r>
          <w:fldChar w:fldCharType="separate"/>
        </w:r>
        <w:r w:rsidR="008D5DA9">
          <w:t>40</w:t>
        </w:r>
        <w:r>
          <w:fldChar w:fldCharType="end"/>
        </w:r>
      </w:hyperlink>
    </w:p>
    <w:p w:rsidR="0099451D" w:rsidRDefault="00354EB4">
      <w:pPr>
        <w:pStyle w:val="31"/>
        <w:tabs>
          <w:tab w:val="right" w:leader="dot" w:pos="8312"/>
        </w:tabs>
        <w:ind w:left="960"/>
      </w:pPr>
      <w:hyperlink w:anchor="_Toc3580" w:history="1">
        <w:r w:rsidR="008D5DA9">
          <w:rPr>
            <w:rFonts w:hint="eastAsia"/>
            <w:bCs/>
            <w:szCs w:val="32"/>
          </w:rPr>
          <w:t xml:space="preserve">3.9.2 </w:t>
        </w:r>
        <w:r w:rsidR="008D5DA9">
          <w:rPr>
            <w:rFonts w:hint="eastAsia"/>
          </w:rPr>
          <w:t>节目单信息接口</w:t>
        </w:r>
        <w:r w:rsidR="008D5DA9">
          <w:tab/>
        </w:r>
        <w:r>
          <w:fldChar w:fldCharType="begin"/>
        </w:r>
        <w:r w:rsidR="00AB0CA2">
          <w:instrText xml:space="preserve"> PAGEREF _Toc3580 </w:instrText>
        </w:r>
        <w:r>
          <w:fldChar w:fldCharType="separate"/>
        </w:r>
        <w:r w:rsidR="008D5DA9">
          <w:t>42</w:t>
        </w:r>
        <w:r>
          <w:fldChar w:fldCharType="end"/>
        </w:r>
      </w:hyperlink>
    </w:p>
    <w:p w:rsidR="0099451D" w:rsidRDefault="00354EB4">
      <w:pPr>
        <w:pStyle w:val="31"/>
        <w:tabs>
          <w:tab w:val="right" w:leader="dot" w:pos="8312"/>
        </w:tabs>
        <w:ind w:left="960"/>
      </w:pPr>
      <w:hyperlink w:anchor="_Toc864" w:history="1">
        <w:r w:rsidR="008D5DA9">
          <w:rPr>
            <w:rFonts w:hint="eastAsia"/>
            <w:bCs/>
            <w:szCs w:val="32"/>
          </w:rPr>
          <w:t xml:space="preserve">3.9.3 </w:t>
        </w:r>
        <w:r w:rsidR="008D5DA9">
          <w:rPr>
            <w:rFonts w:hint="eastAsia"/>
          </w:rPr>
          <w:t>用户评分接口</w:t>
        </w:r>
        <w:r w:rsidR="008D5DA9">
          <w:tab/>
        </w:r>
        <w:r>
          <w:fldChar w:fldCharType="begin"/>
        </w:r>
        <w:r w:rsidR="00AB0CA2">
          <w:instrText xml:space="preserve"> PAGEREF _Toc864 </w:instrText>
        </w:r>
        <w:r>
          <w:fldChar w:fldCharType="separate"/>
        </w:r>
        <w:r w:rsidR="008D5DA9">
          <w:t>43</w:t>
        </w:r>
        <w:r>
          <w:fldChar w:fldCharType="end"/>
        </w:r>
      </w:hyperlink>
    </w:p>
    <w:p w:rsidR="0099451D" w:rsidRDefault="00354EB4">
      <w:pPr>
        <w:pStyle w:val="31"/>
        <w:tabs>
          <w:tab w:val="right" w:leader="dot" w:pos="8312"/>
        </w:tabs>
        <w:ind w:left="960"/>
      </w:pPr>
      <w:hyperlink w:anchor="_Toc4272" w:history="1">
        <w:r w:rsidR="008D5DA9">
          <w:rPr>
            <w:rFonts w:hint="eastAsia"/>
            <w:bCs/>
            <w:szCs w:val="32"/>
          </w:rPr>
          <w:t xml:space="preserve">3.9.4 </w:t>
        </w:r>
        <w:r w:rsidR="008D5DA9">
          <w:rPr>
            <w:rFonts w:hint="eastAsia"/>
          </w:rPr>
          <w:t>查询摇奖状态接口</w:t>
        </w:r>
        <w:r w:rsidR="008D5DA9">
          <w:tab/>
        </w:r>
        <w:r>
          <w:fldChar w:fldCharType="begin"/>
        </w:r>
        <w:r w:rsidR="00AB0CA2">
          <w:instrText xml:space="preserve"> PAGEREF _Toc4272 </w:instrText>
        </w:r>
        <w:r>
          <w:fldChar w:fldCharType="separate"/>
        </w:r>
        <w:r w:rsidR="008D5DA9">
          <w:t>44</w:t>
        </w:r>
        <w:r>
          <w:fldChar w:fldCharType="end"/>
        </w:r>
      </w:hyperlink>
    </w:p>
    <w:p w:rsidR="0099451D" w:rsidRDefault="00354EB4">
      <w:pPr>
        <w:pStyle w:val="31"/>
        <w:tabs>
          <w:tab w:val="right" w:leader="dot" w:pos="8312"/>
        </w:tabs>
        <w:ind w:left="960"/>
      </w:pPr>
      <w:hyperlink w:anchor="_Toc31608" w:history="1">
        <w:r w:rsidR="008D5DA9">
          <w:rPr>
            <w:rFonts w:hint="eastAsia"/>
            <w:bCs/>
            <w:szCs w:val="32"/>
          </w:rPr>
          <w:t xml:space="preserve">3.9.5 </w:t>
        </w:r>
        <w:r w:rsidR="008D5DA9">
          <w:rPr>
            <w:rFonts w:hint="eastAsia"/>
          </w:rPr>
          <w:t>摇一摇动作</w:t>
        </w:r>
        <w:r w:rsidR="008D5DA9">
          <w:tab/>
        </w:r>
        <w:r>
          <w:fldChar w:fldCharType="begin"/>
        </w:r>
        <w:r w:rsidR="00AB0CA2">
          <w:instrText xml:space="preserve"> PAGEREF _Toc31608 </w:instrText>
        </w:r>
        <w:r>
          <w:fldChar w:fldCharType="separate"/>
        </w:r>
        <w:r w:rsidR="008D5DA9">
          <w:t>45</w:t>
        </w:r>
        <w:r>
          <w:fldChar w:fldCharType="end"/>
        </w:r>
      </w:hyperlink>
    </w:p>
    <w:p w:rsidR="0099451D" w:rsidRDefault="00354EB4">
      <w:pPr>
        <w:pStyle w:val="21"/>
        <w:tabs>
          <w:tab w:val="right" w:leader="dot" w:pos="8312"/>
        </w:tabs>
        <w:ind w:left="480"/>
      </w:pPr>
      <w:hyperlink w:anchor="_Toc12645" w:history="1">
        <w:r w:rsidR="008D5DA9">
          <w:rPr>
            <w:rFonts w:hint="eastAsia"/>
            <w:bCs/>
            <w:szCs w:val="32"/>
          </w:rPr>
          <w:t xml:space="preserve">3.10 </w:t>
        </w:r>
        <w:r w:rsidR="008D5DA9">
          <w:rPr>
            <w:rFonts w:hint="eastAsia"/>
          </w:rPr>
          <w:t>其他</w:t>
        </w:r>
        <w:r w:rsidR="008D5DA9">
          <w:tab/>
        </w:r>
        <w:r>
          <w:fldChar w:fldCharType="begin"/>
        </w:r>
        <w:r w:rsidR="00AB0CA2">
          <w:instrText xml:space="preserve"> PAGEREF _Toc12645 </w:instrText>
        </w:r>
        <w:r>
          <w:fldChar w:fldCharType="separate"/>
        </w:r>
        <w:r w:rsidR="008D5DA9">
          <w:t>46</w:t>
        </w:r>
        <w:r>
          <w:fldChar w:fldCharType="end"/>
        </w:r>
      </w:hyperlink>
    </w:p>
    <w:p w:rsidR="0099451D" w:rsidRDefault="00354EB4">
      <w:pPr>
        <w:pStyle w:val="31"/>
        <w:tabs>
          <w:tab w:val="right" w:leader="dot" w:pos="8312"/>
        </w:tabs>
        <w:ind w:left="960"/>
      </w:pPr>
      <w:hyperlink w:anchor="_Toc24958" w:history="1">
        <w:r w:rsidR="008D5DA9">
          <w:rPr>
            <w:rFonts w:hint="eastAsia"/>
            <w:bCs/>
            <w:szCs w:val="32"/>
          </w:rPr>
          <w:t xml:space="preserve">3.10.1 </w:t>
        </w:r>
        <w:r w:rsidR="008D5DA9">
          <w:rPr>
            <w:rFonts w:hint="eastAsia"/>
          </w:rPr>
          <w:t>获取应用列表</w:t>
        </w:r>
        <w:r w:rsidR="008D5DA9">
          <w:tab/>
        </w:r>
        <w:r>
          <w:fldChar w:fldCharType="begin"/>
        </w:r>
        <w:r w:rsidR="00AB0CA2">
          <w:instrText xml:space="preserve"> PAGEREF _Toc24958 </w:instrText>
        </w:r>
        <w:r>
          <w:fldChar w:fldCharType="separate"/>
        </w:r>
        <w:r w:rsidR="008D5DA9">
          <w:t>46</w:t>
        </w:r>
        <w:r>
          <w:fldChar w:fldCharType="end"/>
        </w:r>
      </w:hyperlink>
    </w:p>
    <w:p w:rsidR="0099451D" w:rsidRDefault="00354EB4">
      <w:pPr>
        <w:pStyle w:val="11"/>
        <w:tabs>
          <w:tab w:val="right" w:leader="dot" w:pos="8312"/>
        </w:tabs>
      </w:pPr>
      <w:hyperlink w:anchor="_Toc32133" w:history="1">
        <w:r w:rsidR="008D5DA9">
          <w:rPr>
            <w:rFonts w:hint="eastAsia"/>
            <w:bCs/>
            <w:kern w:val="44"/>
            <w:szCs w:val="44"/>
          </w:rPr>
          <w:t xml:space="preserve">4 </w:t>
        </w:r>
        <w:r w:rsidR="008D5DA9">
          <w:rPr>
            <w:rFonts w:hint="eastAsia"/>
          </w:rPr>
          <w:t>编码定义</w:t>
        </w:r>
        <w:r w:rsidR="008D5DA9">
          <w:tab/>
        </w:r>
        <w:r>
          <w:fldChar w:fldCharType="begin"/>
        </w:r>
        <w:r w:rsidR="00AB0CA2">
          <w:instrText xml:space="preserve"> PAGEREF _Toc32133 </w:instrText>
        </w:r>
        <w:r>
          <w:fldChar w:fldCharType="separate"/>
        </w:r>
        <w:r w:rsidR="008D5DA9">
          <w:t>47</w:t>
        </w:r>
        <w:r>
          <w:fldChar w:fldCharType="end"/>
        </w:r>
      </w:hyperlink>
    </w:p>
    <w:p w:rsidR="0099451D" w:rsidRDefault="00354EB4">
      <w:pPr>
        <w:pStyle w:val="21"/>
        <w:tabs>
          <w:tab w:val="right" w:leader="dot" w:pos="8312"/>
        </w:tabs>
        <w:ind w:left="480"/>
      </w:pPr>
      <w:hyperlink w:anchor="_Toc32428" w:history="1">
        <w:r w:rsidR="008D5DA9">
          <w:rPr>
            <w:rFonts w:hint="eastAsia"/>
            <w:bCs/>
            <w:szCs w:val="32"/>
          </w:rPr>
          <w:t xml:space="preserve">4.1 </w:t>
        </w:r>
        <w:r w:rsidR="008D5DA9">
          <w:rPr>
            <w:rFonts w:hint="eastAsia"/>
          </w:rPr>
          <w:t>通信状态码定义</w:t>
        </w:r>
        <w:r w:rsidR="008D5DA9">
          <w:tab/>
        </w:r>
        <w:r>
          <w:fldChar w:fldCharType="begin"/>
        </w:r>
        <w:r w:rsidR="00AB0CA2">
          <w:instrText xml:space="preserve"> PAGEREF _Toc32428 </w:instrText>
        </w:r>
        <w:r>
          <w:fldChar w:fldCharType="separate"/>
        </w:r>
        <w:r w:rsidR="008D5DA9">
          <w:t>47</w:t>
        </w:r>
        <w:r>
          <w:fldChar w:fldCharType="end"/>
        </w:r>
      </w:hyperlink>
    </w:p>
    <w:p w:rsidR="0099451D" w:rsidRDefault="00354EB4">
      <w:pPr>
        <w:pStyle w:val="21"/>
        <w:tabs>
          <w:tab w:val="right" w:leader="dot" w:pos="8312"/>
        </w:tabs>
        <w:ind w:left="480"/>
      </w:pPr>
      <w:hyperlink w:anchor="_Toc11503" w:history="1">
        <w:r w:rsidR="008D5DA9">
          <w:rPr>
            <w:rFonts w:hint="eastAsia"/>
            <w:bCs/>
            <w:szCs w:val="32"/>
          </w:rPr>
          <w:t xml:space="preserve">4.2 </w:t>
        </w:r>
        <w:r w:rsidR="008D5DA9">
          <w:tab/>
        </w:r>
        <w:r>
          <w:fldChar w:fldCharType="begin"/>
        </w:r>
        <w:r w:rsidR="00AB0CA2">
          <w:instrText xml:space="preserve"> PAGEREF _Toc11503 </w:instrText>
        </w:r>
        <w:r>
          <w:fldChar w:fldCharType="separate"/>
        </w:r>
        <w:r w:rsidR="008D5DA9">
          <w:t>48</w:t>
        </w:r>
        <w:r>
          <w:fldChar w:fldCharType="end"/>
        </w:r>
      </w:hyperlink>
    </w:p>
    <w:p w:rsidR="0099451D" w:rsidRDefault="00354EB4">
      <w:r>
        <w:fldChar w:fldCharType="end"/>
      </w:r>
    </w:p>
    <w:p w:rsidR="0099451D" w:rsidRDefault="008D5DA9">
      <w:pPr>
        <w:widowControl/>
        <w:spacing w:before="0"/>
        <w:ind w:firstLine="0"/>
        <w:jc w:val="left"/>
        <w:rPr>
          <w:rFonts w:ascii="黑体" w:eastAsia="黑体"/>
          <w:sz w:val="32"/>
          <w:szCs w:val="32"/>
        </w:rPr>
      </w:pPr>
      <w:r>
        <w:rPr>
          <w:rFonts w:ascii="黑体" w:eastAsia="黑体"/>
          <w:sz w:val="32"/>
          <w:szCs w:val="32"/>
        </w:rPr>
        <w:br w:type="page"/>
      </w:r>
    </w:p>
    <w:p w:rsidR="0099451D" w:rsidRDefault="008D5DA9">
      <w:pPr>
        <w:spacing w:line="480" w:lineRule="auto"/>
        <w:ind w:firstLine="0"/>
      </w:pPr>
      <w:r>
        <w:rPr>
          <w:rFonts w:hint="eastAsia"/>
        </w:rPr>
        <w:t>变更记录：</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134"/>
        <w:gridCol w:w="846"/>
        <w:gridCol w:w="1620"/>
        <w:gridCol w:w="1078"/>
        <w:gridCol w:w="1418"/>
        <w:gridCol w:w="2184"/>
      </w:tblGrid>
      <w:tr w:rsidR="0099451D">
        <w:trPr>
          <w:cantSplit/>
        </w:trPr>
        <w:tc>
          <w:tcPr>
            <w:tcW w:w="1134" w:type="dxa"/>
          </w:tcPr>
          <w:p w:rsidR="0099451D" w:rsidRDefault="008D5DA9">
            <w:pPr>
              <w:spacing w:line="360" w:lineRule="auto"/>
              <w:ind w:firstLine="0"/>
              <w:rPr>
                <w:szCs w:val="21"/>
              </w:rPr>
            </w:pPr>
            <w:r>
              <w:rPr>
                <w:rFonts w:hint="eastAsia"/>
                <w:szCs w:val="21"/>
              </w:rPr>
              <w:t>变更者</w:t>
            </w:r>
          </w:p>
        </w:tc>
        <w:tc>
          <w:tcPr>
            <w:tcW w:w="846" w:type="dxa"/>
          </w:tcPr>
          <w:p w:rsidR="0099451D" w:rsidRDefault="008D5DA9">
            <w:pPr>
              <w:spacing w:line="360" w:lineRule="auto"/>
              <w:ind w:firstLine="0"/>
              <w:rPr>
                <w:szCs w:val="21"/>
              </w:rPr>
            </w:pPr>
            <w:r>
              <w:rPr>
                <w:rFonts w:hint="eastAsia"/>
                <w:szCs w:val="21"/>
              </w:rPr>
              <w:t>版本</w:t>
            </w:r>
          </w:p>
        </w:tc>
        <w:tc>
          <w:tcPr>
            <w:tcW w:w="1620" w:type="dxa"/>
          </w:tcPr>
          <w:p w:rsidR="0099451D" w:rsidRDefault="008D5DA9">
            <w:pPr>
              <w:spacing w:line="360" w:lineRule="auto"/>
              <w:ind w:firstLine="0"/>
              <w:rPr>
                <w:szCs w:val="21"/>
              </w:rPr>
            </w:pPr>
            <w:r>
              <w:rPr>
                <w:rFonts w:hint="eastAsia"/>
                <w:szCs w:val="21"/>
              </w:rPr>
              <w:t>变更日期</w:t>
            </w:r>
          </w:p>
        </w:tc>
        <w:tc>
          <w:tcPr>
            <w:tcW w:w="1078" w:type="dxa"/>
          </w:tcPr>
          <w:p w:rsidR="0099451D" w:rsidRDefault="008D5DA9">
            <w:pPr>
              <w:spacing w:line="360" w:lineRule="auto"/>
              <w:ind w:firstLine="0"/>
              <w:rPr>
                <w:szCs w:val="21"/>
              </w:rPr>
            </w:pPr>
            <w:r>
              <w:rPr>
                <w:rFonts w:hint="eastAsia"/>
                <w:szCs w:val="21"/>
              </w:rPr>
              <w:t>批准人</w:t>
            </w:r>
          </w:p>
        </w:tc>
        <w:tc>
          <w:tcPr>
            <w:tcW w:w="1418" w:type="dxa"/>
          </w:tcPr>
          <w:p w:rsidR="0099451D" w:rsidRDefault="008D5DA9">
            <w:pPr>
              <w:spacing w:line="360" w:lineRule="auto"/>
              <w:ind w:firstLine="0"/>
              <w:rPr>
                <w:szCs w:val="21"/>
              </w:rPr>
            </w:pPr>
            <w:r>
              <w:rPr>
                <w:rFonts w:hint="eastAsia"/>
                <w:szCs w:val="21"/>
              </w:rPr>
              <w:t>审批日期</w:t>
            </w:r>
          </w:p>
        </w:tc>
        <w:tc>
          <w:tcPr>
            <w:tcW w:w="2184" w:type="dxa"/>
          </w:tcPr>
          <w:p w:rsidR="0099451D" w:rsidRDefault="008D5DA9">
            <w:pPr>
              <w:spacing w:line="360" w:lineRule="auto"/>
              <w:ind w:firstLine="0"/>
              <w:rPr>
                <w:szCs w:val="21"/>
              </w:rPr>
            </w:pPr>
            <w:r>
              <w:rPr>
                <w:rFonts w:hint="eastAsia"/>
                <w:szCs w:val="21"/>
              </w:rPr>
              <w:t>变更内容</w:t>
            </w:r>
          </w:p>
        </w:tc>
      </w:tr>
      <w:tr w:rsidR="0099451D">
        <w:trPr>
          <w:cantSplit/>
        </w:trPr>
        <w:tc>
          <w:tcPr>
            <w:tcW w:w="1134" w:type="dxa"/>
          </w:tcPr>
          <w:p w:rsidR="0099451D" w:rsidRDefault="008D5DA9">
            <w:pPr>
              <w:spacing w:line="360" w:lineRule="auto"/>
              <w:ind w:firstLine="0"/>
              <w:rPr>
                <w:szCs w:val="21"/>
              </w:rPr>
            </w:pPr>
            <w:r>
              <w:rPr>
                <w:rFonts w:hint="eastAsia"/>
                <w:szCs w:val="21"/>
              </w:rPr>
              <w:t>金建荣</w:t>
            </w:r>
          </w:p>
        </w:tc>
        <w:tc>
          <w:tcPr>
            <w:tcW w:w="846" w:type="dxa"/>
          </w:tcPr>
          <w:p w:rsidR="0099451D" w:rsidRDefault="008D5DA9">
            <w:pPr>
              <w:spacing w:line="360" w:lineRule="auto"/>
              <w:ind w:firstLine="0"/>
              <w:rPr>
                <w:szCs w:val="21"/>
              </w:rPr>
            </w:pPr>
            <w:r>
              <w:rPr>
                <w:szCs w:val="21"/>
              </w:rPr>
              <w:t>V</w:t>
            </w:r>
            <w:r>
              <w:rPr>
                <w:rFonts w:hint="eastAsia"/>
                <w:szCs w:val="21"/>
              </w:rPr>
              <w:t>1.0</w:t>
            </w:r>
          </w:p>
        </w:tc>
        <w:tc>
          <w:tcPr>
            <w:tcW w:w="1620" w:type="dxa"/>
          </w:tcPr>
          <w:p w:rsidR="0099451D" w:rsidRDefault="008D5DA9">
            <w:pPr>
              <w:spacing w:line="360" w:lineRule="auto"/>
              <w:ind w:firstLine="0"/>
              <w:rPr>
                <w:szCs w:val="21"/>
              </w:rPr>
            </w:pPr>
            <w:r>
              <w:rPr>
                <w:rFonts w:hint="eastAsia"/>
                <w:szCs w:val="21"/>
              </w:rPr>
              <w:t>2015-04-01</w:t>
            </w: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8D5DA9">
            <w:pPr>
              <w:spacing w:line="360" w:lineRule="auto"/>
              <w:ind w:firstLine="0"/>
              <w:rPr>
                <w:szCs w:val="21"/>
              </w:rPr>
            </w:pPr>
            <w:r>
              <w:rPr>
                <w:rFonts w:hint="eastAsia"/>
                <w:szCs w:val="21"/>
              </w:rPr>
              <w:t>创建</w:t>
            </w:r>
          </w:p>
        </w:tc>
      </w:tr>
      <w:tr w:rsidR="0099451D">
        <w:trPr>
          <w:cantSplit/>
        </w:trPr>
        <w:tc>
          <w:tcPr>
            <w:tcW w:w="1134" w:type="dxa"/>
          </w:tcPr>
          <w:p w:rsidR="0099451D" w:rsidRDefault="008D5DA9">
            <w:pPr>
              <w:spacing w:line="360" w:lineRule="auto"/>
              <w:ind w:firstLine="0"/>
              <w:rPr>
                <w:szCs w:val="21"/>
              </w:rPr>
            </w:pPr>
            <w:r>
              <w:rPr>
                <w:rFonts w:hint="eastAsia"/>
                <w:szCs w:val="21"/>
              </w:rPr>
              <w:t>吕泽文</w:t>
            </w:r>
          </w:p>
        </w:tc>
        <w:tc>
          <w:tcPr>
            <w:tcW w:w="846" w:type="dxa"/>
          </w:tcPr>
          <w:p w:rsidR="0099451D" w:rsidRDefault="008D5DA9">
            <w:pPr>
              <w:spacing w:line="360" w:lineRule="auto"/>
              <w:ind w:firstLine="0"/>
              <w:rPr>
                <w:szCs w:val="21"/>
              </w:rPr>
            </w:pPr>
            <w:r>
              <w:rPr>
                <w:szCs w:val="21"/>
              </w:rPr>
              <w:t>V</w:t>
            </w:r>
            <w:r>
              <w:rPr>
                <w:rFonts w:hint="eastAsia"/>
                <w:szCs w:val="21"/>
              </w:rPr>
              <w:t>1.1</w:t>
            </w:r>
          </w:p>
        </w:tc>
        <w:tc>
          <w:tcPr>
            <w:tcW w:w="1620" w:type="dxa"/>
          </w:tcPr>
          <w:p w:rsidR="0099451D" w:rsidRDefault="008D5DA9">
            <w:pPr>
              <w:spacing w:line="360" w:lineRule="auto"/>
              <w:ind w:firstLine="0"/>
              <w:rPr>
                <w:szCs w:val="21"/>
              </w:rPr>
            </w:pPr>
            <w:r>
              <w:rPr>
                <w:rFonts w:hint="eastAsia"/>
                <w:szCs w:val="21"/>
              </w:rPr>
              <w:t>2016-03-31</w:t>
            </w: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8D5DA9">
            <w:pPr>
              <w:spacing w:line="360" w:lineRule="auto"/>
              <w:ind w:firstLine="0"/>
              <w:jc w:val="left"/>
              <w:rPr>
                <w:szCs w:val="21"/>
              </w:rPr>
            </w:pPr>
            <w:r>
              <w:rPr>
                <w:rFonts w:hint="eastAsia"/>
                <w:szCs w:val="21"/>
              </w:rPr>
              <w:t>补充、整理</w:t>
            </w:r>
          </w:p>
        </w:tc>
      </w:tr>
      <w:tr w:rsidR="0099451D">
        <w:trPr>
          <w:cantSplit/>
        </w:trPr>
        <w:tc>
          <w:tcPr>
            <w:tcW w:w="1134" w:type="dxa"/>
          </w:tcPr>
          <w:p w:rsidR="0099451D" w:rsidRDefault="008D5DA9">
            <w:pPr>
              <w:spacing w:line="360" w:lineRule="auto"/>
              <w:ind w:firstLine="0"/>
              <w:rPr>
                <w:szCs w:val="21"/>
              </w:rPr>
            </w:pPr>
            <w:r>
              <w:rPr>
                <w:rFonts w:hint="eastAsia"/>
                <w:szCs w:val="21"/>
              </w:rPr>
              <w:t>于小婧</w:t>
            </w:r>
          </w:p>
        </w:tc>
        <w:tc>
          <w:tcPr>
            <w:tcW w:w="846" w:type="dxa"/>
          </w:tcPr>
          <w:p w:rsidR="0099451D" w:rsidRDefault="008D5DA9">
            <w:pPr>
              <w:spacing w:line="360" w:lineRule="auto"/>
              <w:ind w:firstLine="0"/>
              <w:rPr>
                <w:szCs w:val="21"/>
              </w:rPr>
            </w:pPr>
            <w:r>
              <w:rPr>
                <w:rFonts w:hint="eastAsia"/>
                <w:szCs w:val="21"/>
              </w:rPr>
              <w:t>V1.2</w:t>
            </w:r>
          </w:p>
        </w:tc>
        <w:tc>
          <w:tcPr>
            <w:tcW w:w="1620" w:type="dxa"/>
          </w:tcPr>
          <w:p w:rsidR="0099451D" w:rsidRDefault="008D5DA9">
            <w:pPr>
              <w:spacing w:line="360" w:lineRule="auto"/>
              <w:ind w:firstLine="0"/>
              <w:rPr>
                <w:szCs w:val="21"/>
              </w:rPr>
            </w:pPr>
            <w:r>
              <w:rPr>
                <w:rFonts w:hint="eastAsia"/>
                <w:szCs w:val="21"/>
              </w:rPr>
              <w:t>2016-04-18</w:t>
            </w: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8D5DA9">
            <w:pPr>
              <w:spacing w:line="360" w:lineRule="auto"/>
              <w:ind w:firstLine="0"/>
              <w:jc w:val="left"/>
              <w:rPr>
                <w:szCs w:val="21"/>
              </w:rPr>
            </w:pPr>
            <w:r>
              <w:rPr>
                <w:rFonts w:hint="eastAsia"/>
                <w:szCs w:val="21"/>
              </w:rPr>
              <w:t>通讯录新增</w:t>
            </w:r>
            <w:r>
              <w:rPr>
                <w:rFonts w:hint="eastAsia"/>
                <w:szCs w:val="21"/>
              </w:rPr>
              <w:t>web</w:t>
            </w:r>
            <w:r>
              <w:rPr>
                <w:rFonts w:hint="eastAsia"/>
                <w:szCs w:val="21"/>
              </w:rPr>
              <w:t>版接口</w:t>
            </w:r>
            <w:r>
              <w:rPr>
                <w:rFonts w:hint="eastAsia"/>
                <w:szCs w:val="21"/>
              </w:rPr>
              <w:t xml:space="preserve"> 3.6.2</w:t>
            </w:r>
            <w:r>
              <w:rPr>
                <w:rFonts w:hint="eastAsia"/>
                <w:szCs w:val="21"/>
              </w:rPr>
              <w:t>和</w:t>
            </w:r>
            <w:r>
              <w:rPr>
                <w:rFonts w:hint="eastAsia"/>
                <w:szCs w:val="21"/>
              </w:rPr>
              <w:t>3.6.3</w:t>
            </w:r>
            <w:r>
              <w:rPr>
                <w:rFonts w:hint="eastAsia"/>
                <w:szCs w:val="21"/>
              </w:rPr>
              <w:t>章节</w:t>
            </w:r>
          </w:p>
        </w:tc>
      </w:tr>
      <w:tr w:rsidR="0099451D">
        <w:trPr>
          <w:cantSplit/>
        </w:trPr>
        <w:tc>
          <w:tcPr>
            <w:tcW w:w="1134" w:type="dxa"/>
          </w:tcPr>
          <w:p w:rsidR="0099451D" w:rsidRDefault="008D5DA9">
            <w:pPr>
              <w:spacing w:line="360" w:lineRule="auto"/>
              <w:ind w:firstLine="0"/>
              <w:rPr>
                <w:szCs w:val="21"/>
              </w:rPr>
            </w:pPr>
            <w:r>
              <w:rPr>
                <w:szCs w:val="21"/>
              </w:rPr>
              <w:t>邵灿</w:t>
            </w:r>
          </w:p>
        </w:tc>
        <w:tc>
          <w:tcPr>
            <w:tcW w:w="846" w:type="dxa"/>
          </w:tcPr>
          <w:p w:rsidR="0099451D" w:rsidRDefault="0099451D">
            <w:pPr>
              <w:spacing w:line="360" w:lineRule="auto"/>
              <w:ind w:firstLine="0"/>
              <w:rPr>
                <w:szCs w:val="21"/>
              </w:rPr>
            </w:pPr>
          </w:p>
        </w:tc>
        <w:tc>
          <w:tcPr>
            <w:tcW w:w="1620" w:type="dxa"/>
          </w:tcPr>
          <w:p w:rsidR="0099451D" w:rsidRDefault="008D5DA9">
            <w:pPr>
              <w:spacing w:line="360" w:lineRule="auto"/>
              <w:ind w:firstLine="0"/>
              <w:rPr>
                <w:szCs w:val="21"/>
              </w:rPr>
            </w:pPr>
            <w:r>
              <w:rPr>
                <w:rFonts w:hint="eastAsia"/>
                <w:szCs w:val="21"/>
              </w:rPr>
              <w:t>2016-04-27</w:t>
            </w: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8D5DA9">
            <w:pPr>
              <w:spacing w:line="360" w:lineRule="auto"/>
              <w:ind w:firstLine="0"/>
              <w:jc w:val="left"/>
              <w:rPr>
                <w:szCs w:val="21"/>
              </w:rPr>
            </w:pPr>
            <w:r>
              <w:rPr>
                <w:szCs w:val="21"/>
              </w:rPr>
              <w:t>新增修改签到考勤部分接口</w:t>
            </w:r>
          </w:p>
        </w:tc>
      </w:tr>
      <w:tr w:rsidR="0099451D">
        <w:trPr>
          <w:cantSplit/>
        </w:trPr>
        <w:tc>
          <w:tcPr>
            <w:tcW w:w="1134" w:type="dxa"/>
          </w:tcPr>
          <w:p w:rsidR="0099451D" w:rsidRDefault="008D5DA9">
            <w:pPr>
              <w:spacing w:line="360" w:lineRule="auto"/>
              <w:ind w:firstLine="0"/>
              <w:rPr>
                <w:szCs w:val="21"/>
              </w:rPr>
            </w:pPr>
            <w:r>
              <w:rPr>
                <w:rFonts w:hint="eastAsia"/>
                <w:szCs w:val="21"/>
              </w:rPr>
              <w:t>于小婧</w:t>
            </w:r>
          </w:p>
        </w:tc>
        <w:tc>
          <w:tcPr>
            <w:tcW w:w="846" w:type="dxa"/>
          </w:tcPr>
          <w:p w:rsidR="0099451D" w:rsidRDefault="0099451D">
            <w:pPr>
              <w:spacing w:line="360" w:lineRule="auto"/>
              <w:ind w:firstLine="0"/>
              <w:rPr>
                <w:szCs w:val="21"/>
              </w:rPr>
            </w:pPr>
          </w:p>
        </w:tc>
        <w:tc>
          <w:tcPr>
            <w:tcW w:w="1620" w:type="dxa"/>
          </w:tcPr>
          <w:p w:rsidR="0099451D" w:rsidRDefault="008D5DA9">
            <w:pPr>
              <w:spacing w:line="360" w:lineRule="auto"/>
              <w:ind w:firstLine="0"/>
              <w:rPr>
                <w:szCs w:val="21"/>
              </w:rPr>
            </w:pPr>
            <w:r>
              <w:rPr>
                <w:rFonts w:hint="eastAsia"/>
                <w:szCs w:val="21"/>
              </w:rPr>
              <w:t>2016-05-06</w:t>
            </w: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8D5DA9">
            <w:pPr>
              <w:spacing w:line="360" w:lineRule="auto"/>
              <w:ind w:firstLine="0"/>
              <w:jc w:val="left"/>
              <w:rPr>
                <w:szCs w:val="21"/>
              </w:rPr>
            </w:pPr>
            <w:r>
              <w:rPr>
                <w:rFonts w:hint="eastAsia"/>
                <w:szCs w:val="21"/>
              </w:rPr>
              <w:t>获取用户的权限</w:t>
            </w:r>
            <w:r>
              <w:rPr>
                <w:rFonts w:hint="eastAsia"/>
                <w:szCs w:val="21"/>
              </w:rPr>
              <w:t>3.10.2</w:t>
            </w:r>
            <w:r>
              <w:rPr>
                <w:rFonts w:hint="eastAsia"/>
                <w:szCs w:val="21"/>
              </w:rPr>
              <w:t>章节</w:t>
            </w:r>
          </w:p>
        </w:tc>
      </w:tr>
      <w:tr w:rsidR="0099451D">
        <w:trPr>
          <w:cantSplit/>
        </w:trPr>
        <w:tc>
          <w:tcPr>
            <w:tcW w:w="1134" w:type="dxa"/>
          </w:tcPr>
          <w:p w:rsidR="0099451D" w:rsidRDefault="0099451D">
            <w:pPr>
              <w:spacing w:line="360" w:lineRule="auto"/>
              <w:ind w:firstLine="0"/>
              <w:rPr>
                <w:szCs w:val="21"/>
              </w:rPr>
            </w:pPr>
          </w:p>
        </w:tc>
        <w:tc>
          <w:tcPr>
            <w:tcW w:w="846" w:type="dxa"/>
          </w:tcPr>
          <w:p w:rsidR="0099451D" w:rsidRDefault="0099451D">
            <w:pPr>
              <w:spacing w:line="360" w:lineRule="auto"/>
              <w:ind w:firstLine="0"/>
              <w:rPr>
                <w:szCs w:val="21"/>
              </w:rPr>
            </w:pPr>
          </w:p>
        </w:tc>
        <w:tc>
          <w:tcPr>
            <w:tcW w:w="1620" w:type="dxa"/>
          </w:tcPr>
          <w:p w:rsidR="0099451D" w:rsidRDefault="0099451D">
            <w:pPr>
              <w:spacing w:line="360" w:lineRule="auto"/>
              <w:ind w:firstLine="0"/>
              <w:rPr>
                <w:szCs w:val="21"/>
              </w:rPr>
            </w:pP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99451D">
            <w:pPr>
              <w:spacing w:line="360" w:lineRule="auto"/>
              <w:ind w:firstLine="0"/>
              <w:jc w:val="left"/>
              <w:rPr>
                <w:szCs w:val="21"/>
              </w:rPr>
            </w:pPr>
          </w:p>
        </w:tc>
      </w:tr>
      <w:tr w:rsidR="0099451D">
        <w:trPr>
          <w:cantSplit/>
        </w:trPr>
        <w:tc>
          <w:tcPr>
            <w:tcW w:w="1134" w:type="dxa"/>
          </w:tcPr>
          <w:p w:rsidR="0099451D" w:rsidRDefault="0099451D">
            <w:pPr>
              <w:spacing w:line="360" w:lineRule="auto"/>
              <w:ind w:firstLine="0"/>
              <w:rPr>
                <w:szCs w:val="21"/>
              </w:rPr>
            </w:pPr>
          </w:p>
        </w:tc>
        <w:tc>
          <w:tcPr>
            <w:tcW w:w="846" w:type="dxa"/>
          </w:tcPr>
          <w:p w:rsidR="0099451D" w:rsidRDefault="0099451D">
            <w:pPr>
              <w:spacing w:line="360" w:lineRule="auto"/>
              <w:ind w:firstLine="0"/>
              <w:rPr>
                <w:szCs w:val="21"/>
              </w:rPr>
            </w:pPr>
          </w:p>
        </w:tc>
        <w:tc>
          <w:tcPr>
            <w:tcW w:w="1620" w:type="dxa"/>
          </w:tcPr>
          <w:p w:rsidR="0099451D" w:rsidRDefault="0099451D">
            <w:pPr>
              <w:spacing w:line="360" w:lineRule="auto"/>
              <w:ind w:firstLine="0"/>
              <w:rPr>
                <w:szCs w:val="21"/>
              </w:rPr>
            </w:pP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99451D">
            <w:pPr>
              <w:spacing w:line="360" w:lineRule="auto"/>
              <w:ind w:firstLine="0"/>
              <w:jc w:val="left"/>
              <w:rPr>
                <w:szCs w:val="21"/>
              </w:rPr>
            </w:pPr>
          </w:p>
        </w:tc>
      </w:tr>
      <w:tr w:rsidR="0099451D">
        <w:trPr>
          <w:cantSplit/>
        </w:trPr>
        <w:tc>
          <w:tcPr>
            <w:tcW w:w="1134" w:type="dxa"/>
          </w:tcPr>
          <w:p w:rsidR="0099451D" w:rsidRDefault="0099451D">
            <w:pPr>
              <w:spacing w:line="360" w:lineRule="auto"/>
              <w:ind w:firstLine="0"/>
              <w:rPr>
                <w:szCs w:val="21"/>
              </w:rPr>
            </w:pPr>
          </w:p>
        </w:tc>
        <w:tc>
          <w:tcPr>
            <w:tcW w:w="846" w:type="dxa"/>
          </w:tcPr>
          <w:p w:rsidR="0099451D" w:rsidRDefault="0099451D">
            <w:pPr>
              <w:spacing w:line="360" w:lineRule="auto"/>
              <w:ind w:firstLine="0"/>
              <w:rPr>
                <w:szCs w:val="21"/>
              </w:rPr>
            </w:pPr>
          </w:p>
        </w:tc>
        <w:tc>
          <w:tcPr>
            <w:tcW w:w="1620" w:type="dxa"/>
          </w:tcPr>
          <w:p w:rsidR="0099451D" w:rsidRDefault="0099451D">
            <w:pPr>
              <w:spacing w:line="360" w:lineRule="auto"/>
              <w:ind w:firstLine="0"/>
              <w:rPr>
                <w:szCs w:val="21"/>
              </w:rPr>
            </w:pP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99451D">
            <w:pPr>
              <w:spacing w:line="360" w:lineRule="auto"/>
              <w:ind w:firstLine="0"/>
              <w:jc w:val="left"/>
              <w:rPr>
                <w:szCs w:val="21"/>
              </w:rPr>
            </w:pPr>
          </w:p>
        </w:tc>
      </w:tr>
      <w:tr w:rsidR="0099451D">
        <w:trPr>
          <w:cantSplit/>
        </w:trPr>
        <w:tc>
          <w:tcPr>
            <w:tcW w:w="1134" w:type="dxa"/>
          </w:tcPr>
          <w:p w:rsidR="0099451D" w:rsidRDefault="0099451D">
            <w:pPr>
              <w:spacing w:line="360" w:lineRule="auto"/>
              <w:ind w:firstLine="0"/>
              <w:rPr>
                <w:szCs w:val="21"/>
              </w:rPr>
            </w:pPr>
          </w:p>
        </w:tc>
        <w:tc>
          <w:tcPr>
            <w:tcW w:w="846" w:type="dxa"/>
          </w:tcPr>
          <w:p w:rsidR="0099451D" w:rsidRDefault="0099451D">
            <w:pPr>
              <w:spacing w:line="360" w:lineRule="auto"/>
              <w:ind w:firstLine="0"/>
              <w:rPr>
                <w:szCs w:val="21"/>
              </w:rPr>
            </w:pPr>
          </w:p>
        </w:tc>
        <w:tc>
          <w:tcPr>
            <w:tcW w:w="1620" w:type="dxa"/>
          </w:tcPr>
          <w:p w:rsidR="0099451D" w:rsidRDefault="0099451D">
            <w:pPr>
              <w:spacing w:line="360" w:lineRule="auto"/>
              <w:ind w:firstLine="0"/>
              <w:rPr>
                <w:szCs w:val="21"/>
              </w:rPr>
            </w:pPr>
          </w:p>
        </w:tc>
        <w:tc>
          <w:tcPr>
            <w:tcW w:w="1078" w:type="dxa"/>
          </w:tcPr>
          <w:p w:rsidR="0099451D" w:rsidRDefault="0099451D">
            <w:pPr>
              <w:spacing w:line="360" w:lineRule="auto"/>
              <w:rPr>
                <w:szCs w:val="21"/>
              </w:rPr>
            </w:pPr>
          </w:p>
        </w:tc>
        <w:tc>
          <w:tcPr>
            <w:tcW w:w="1418" w:type="dxa"/>
          </w:tcPr>
          <w:p w:rsidR="0099451D" w:rsidRDefault="0099451D">
            <w:pPr>
              <w:spacing w:line="360" w:lineRule="auto"/>
              <w:rPr>
                <w:szCs w:val="21"/>
              </w:rPr>
            </w:pPr>
          </w:p>
        </w:tc>
        <w:tc>
          <w:tcPr>
            <w:tcW w:w="2184" w:type="dxa"/>
          </w:tcPr>
          <w:p w:rsidR="0099451D" w:rsidRDefault="0099451D">
            <w:pPr>
              <w:spacing w:line="360" w:lineRule="auto"/>
              <w:ind w:firstLine="0"/>
              <w:jc w:val="left"/>
              <w:rPr>
                <w:szCs w:val="21"/>
              </w:rPr>
            </w:pPr>
          </w:p>
        </w:tc>
      </w:tr>
    </w:tbl>
    <w:p w:rsidR="0099451D" w:rsidRDefault="0099451D">
      <w:pPr>
        <w:rPr>
          <w:rFonts w:ascii="宋体" w:hAnsi="宋体"/>
          <w:b/>
          <w:bCs/>
        </w:rPr>
      </w:pPr>
    </w:p>
    <w:p w:rsidR="0099451D" w:rsidRDefault="0099451D"/>
    <w:p w:rsidR="0099451D" w:rsidRDefault="008D5DA9">
      <w:pPr>
        <w:widowControl/>
        <w:spacing w:before="0"/>
        <w:ind w:firstLine="0"/>
        <w:jc w:val="left"/>
      </w:pPr>
      <w:r>
        <w:br w:type="page"/>
      </w:r>
    </w:p>
    <w:p w:rsidR="0099451D" w:rsidRDefault="008D5DA9">
      <w:pPr>
        <w:pStyle w:val="1"/>
      </w:pPr>
      <w:bookmarkStart w:id="2" w:name="_Toc17028"/>
      <w:bookmarkStart w:id="3" w:name="_Toc260146018"/>
      <w:bookmarkStart w:id="4" w:name="_Toc260126711"/>
      <w:r>
        <w:rPr>
          <w:rFonts w:hint="eastAsia"/>
        </w:rPr>
        <w:t>接口概述</w:t>
      </w:r>
      <w:bookmarkEnd w:id="2"/>
      <w:bookmarkEnd w:id="3"/>
      <w:bookmarkEnd w:id="4"/>
    </w:p>
    <w:p w:rsidR="0099451D" w:rsidRDefault="008D5DA9">
      <w:pPr>
        <w:spacing w:line="360" w:lineRule="auto"/>
        <w:ind w:firstLine="420"/>
      </w:pPr>
      <w:r>
        <w:rPr>
          <w:rFonts w:hint="eastAsia"/>
        </w:rPr>
        <w:t>移动终端应用支撑框架（简称移</w:t>
      </w:r>
      <w:r>
        <w:rPr>
          <w:rFonts w:hint="eastAsia"/>
        </w:rPr>
        <w:t>+</w:t>
      </w:r>
      <w:r>
        <w:rPr>
          <w:rFonts w:hint="eastAsia"/>
        </w:rPr>
        <w:t>）分为客户端和服务端两部分，客户端负责与用户间的交互，服务端负责为客户端提供各种业务的逻辑支撑</w:t>
      </w:r>
      <w:r>
        <w:t>。</w:t>
      </w:r>
      <w:r>
        <w:rPr>
          <w:rFonts w:hint="eastAsia"/>
        </w:rPr>
        <w:t>本文档主要定义两部分信息：</w:t>
      </w:r>
    </w:p>
    <w:p w:rsidR="0099451D" w:rsidRDefault="008D5DA9">
      <w:pPr>
        <w:numPr>
          <w:ilvl w:val="0"/>
          <w:numId w:val="6"/>
        </w:numPr>
        <w:spacing w:line="360" w:lineRule="auto"/>
      </w:pPr>
      <w:r>
        <w:rPr>
          <w:rFonts w:hint="eastAsia"/>
        </w:rPr>
        <w:t>移动终端应用支撑框架客户端发起通信的协议格式；</w:t>
      </w:r>
    </w:p>
    <w:p w:rsidR="0099451D" w:rsidRDefault="008D5DA9">
      <w:pPr>
        <w:numPr>
          <w:ilvl w:val="0"/>
          <w:numId w:val="6"/>
        </w:numPr>
        <w:spacing w:line="360" w:lineRule="auto"/>
      </w:pPr>
      <w:r>
        <w:rPr>
          <w:rFonts w:ascii="宋体" w:hAnsi="宋体" w:hint="eastAsia"/>
          <w:szCs w:val="24"/>
        </w:rPr>
        <w:t>移动终端应用支撑框架服务端返回的数据格式定义。</w:t>
      </w:r>
    </w:p>
    <w:p w:rsidR="0099451D" w:rsidRDefault="008D5DA9">
      <w:pPr>
        <w:pStyle w:val="1"/>
      </w:pPr>
      <w:bookmarkStart w:id="5" w:name="_Toc13992"/>
      <w:r>
        <w:rPr>
          <w:rFonts w:hint="eastAsia"/>
        </w:rPr>
        <w:t>通信方式</w:t>
      </w:r>
      <w:bookmarkEnd w:id="5"/>
    </w:p>
    <w:p w:rsidR="0099451D" w:rsidRDefault="008D5DA9">
      <w:pPr>
        <w:spacing w:line="360" w:lineRule="auto"/>
        <w:ind w:firstLine="420"/>
        <w:rPr>
          <w:rFonts w:ascii="宋体" w:hAnsi="宋体"/>
        </w:rPr>
      </w:pPr>
      <w:r>
        <w:rPr>
          <w:rFonts w:ascii="宋体" w:hAnsi="宋体" w:hint="eastAsia"/>
        </w:rPr>
        <w:t>本文档涉及到的通信方式采用</w:t>
      </w:r>
      <w:r>
        <w:rPr>
          <w:rFonts w:ascii="宋体" w:hAnsi="宋体" w:hint="eastAsia"/>
        </w:rPr>
        <w:t>HTTP/HTTPS</w:t>
      </w:r>
      <w:r>
        <w:rPr>
          <w:rFonts w:ascii="宋体" w:hAnsi="宋体" w:hint="eastAsia"/>
        </w:rPr>
        <w:t>协议。在标准的</w:t>
      </w:r>
      <w:r>
        <w:rPr>
          <w:rFonts w:ascii="宋体" w:hAnsi="宋体" w:hint="eastAsia"/>
        </w:rPr>
        <w:t>http</w:t>
      </w:r>
      <w:r>
        <w:rPr>
          <w:rFonts w:ascii="宋体" w:hAnsi="宋体" w:hint="eastAsia"/>
        </w:rPr>
        <w:t>头中，增加以下四个字段：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字段</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值类型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主要用来存放请求发起者的账号</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sessiontoken</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主要用来存放请求发起者的账号在登录成功后服务端反馈的会话</w:t>
            </w:r>
            <w:r>
              <w:rPr>
                <w:rFonts w:ascii="宋体" w:hAnsi="宋体" w:hint="eastAsia"/>
                <w:sz w:val="18"/>
                <w:szCs w:val="18"/>
              </w:rPr>
              <w:t>token</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terminalId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主要用来存放当前设备的唯一标识符</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clientId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主要用来存放当前客户端的</w:t>
            </w:r>
            <w:r>
              <w:rPr>
                <w:rFonts w:ascii="宋体" w:hAnsi="宋体" w:hint="eastAsia"/>
                <w:sz w:val="18"/>
                <w:szCs w:val="18"/>
              </w:rPr>
              <w:t>ID</w:t>
            </w:r>
            <w:r>
              <w:rPr>
                <w:rFonts w:ascii="宋体" w:hAnsi="宋体" w:hint="eastAsia"/>
                <w:sz w:val="18"/>
                <w:szCs w:val="18"/>
              </w:rPr>
              <w:t>号</w:t>
            </w:r>
          </w:p>
        </w:tc>
      </w:tr>
    </w:tbl>
    <w:p w:rsidR="0099451D" w:rsidRDefault="0099451D">
      <w:pPr>
        <w:spacing w:line="360" w:lineRule="auto"/>
        <w:ind w:left="420" w:firstLine="0"/>
        <w:rPr>
          <w:rFonts w:ascii="宋体" w:hAnsi="宋体"/>
        </w:rPr>
      </w:pPr>
    </w:p>
    <w:p w:rsidR="0099451D" w:rsidRDefault="008D5DA9">
      <w:pPr>
        <w:pStyle w:val="1"/>
      </w:pPr>
      <w:bookmarkStart w:id="6" w:name="_Toc225324141"/>
      <w:bookmarkStart w:id="7" w:name="_Toc19155"/>
      <w:r>
        <w:rPr>
          <w:rFonts w:hint="eastAsia"/>
        </w:rPr>
        <w:t>接口</w:t>
      </w:r>
      <w:bookmarkEnd w:id="6"/>
      <w:r>
        <w:rPr>
          <w:rFonts w:hint="eastAsia"/>
        </w:rPr>
        <w:t>定义</w:t>
      </w:r>
      <w:bookmarkEnd w:id="7"/>
    </w:p>
    <w:p w:rsidR="0099451D" w:rsidRDefault="008D5DA9">
      <w:pPr>
        <w:pStyle w:val="2"/>
      </w:pPr>
      <w:bookmarkStart w:id="8" w:name="_Toc32058"/>
      <w:r>
        <w:rPr>
          <w:rFonts w:hint="eastAsia"/>
        </w:rPr>
        <w:t>公共基础框架</w:t>
      </w:r>
      <w:bookmarkEnd w:id="8"/>
    </w:p>
    <w:p w:rsidR="0099451D" w:rsidRDefault="0099451D">
      <w:pPr>
        <w:wordWrap w:val="0"/>
        <w:rPr>
          <w:rFonts w:ascii="宋体" w:hAnsi="宋体"/>
          <w:sz w:val="18"/>
          <w:szCs w:val="18"/>
        </w:rPr>
      </w:pPr>
    </w:p>
    <w:p w:rsidR="0099451D" w:rsidRDefault="008D5DA9">
      <w:pPr>
        <w:pStyle w:val="3"/>
      </w:pPr>
      <w:bookmarkStart w:id="9" w:name="_Toc5954"/>
      <w:r>
        <w:rPr>
          <w:rFonts w:hint="eastAsia"/>
        </w:rPr>
        <w:t>匹配模块数据是否需要更新</w:t>
      </w:r>
      <w:r>
        <w:rPr>
          <w:rFonts w:hint="eastAsia"/>
        </w:rPr>
        <w:t>(</w:t>
      </w:r>
      <w:r>
        <w:rPr>
          <w:rFonts w:hint="eastAsia"/>
        </w:rPr>
        <w:t>为通用接口</w:t>
      </w:r>
      <w:r>
        <w:rPr>
          <w:rFonts w:hint="eastAsia"/>
        </w:rPr>
        <w:t>)</w:t>
      </w:r>
      <w:bookmarkEnd w:id="9"/>
    </w:p>
    <w:p w:rsidR="0099451D" w:rsidRDefault="008D5DA9">
      <w:pPr>
        <w:pStyle w:val="4"/>
      </w:pPr>
      <w:r>
        <w:rPr>
          <w:rFonts w:hint="eastAsia"/>
        </w:rPr>
        <w:t>URL</w:t>
      </w:r>
    </w:p>
    <w:p w:rsidR="0099451D" w:rsidRDefault="008D5DA9">
      <w:pPr>
        <w:pStyle w:val="112"/>
        <w:ind w:left="240"/>
      </w:pPr>
      <w:r>
        <w:rPr>
          <w:rFonts w:hint="eastAsia"/>
        </w:rPr>
        <w:t>http://mobile.zjhcsoft.com:8090/szf/checkmoduledata</w:t>
      </w:r>
    </w:p>
    <w:p w:rsidR="0099451D" w:rsidRDefault="008D5DA9">
      <w:pPr>
        <w:pStyle w:val="4"/>
      </w:pPr>
      <w:r>
        <w:rPr>
          <w:rFonts w:hint="eastAsia"/>
        </w:rPr>
        <w:lastRenderedPageBreak/>
        <w:t>描述</w:t>
      </w:r>
    </w:p>
    <w:p w:rsidR="0099451D" w:rsidRDefault="008D5DA9">
      <w:pPr>
        <w:pStyle w:val="112"/>
        <w:ind w:left="240"/>
      </w:pPr>
      <w:r>
        <w:rPr>
          <w:rFonts w:hint="eastAsia"/>
        </w:rPr>
        <w:t>平台客户端检测模块数据变更状态。</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用户账号</w:t>
            </w:r>
          </w:p>
        </w:tc>
      </w:tr>
      <w:tr w:rsidR="0099451D">
        <w:trPr>
          <w:trHeight w:val="529"/>
        </w:trPr>
        <w:tc>
          <w:tcPr>
            <w:tcW w:w="1426" w:type="dxa"/>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 xml:space="preserve">  updateTime</w:t>
            </w:r>
          </w:p>
        </w:tc>
        <w:tc>
          <w:tcPr>
            <w:tcW w:w="180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平台客户端当前模块的数据最新的更新时间</w:t>
            </w:r>
            <w:r>
              <w:rPr>
                <w:rFonts w:ascii="宋体" w:hAnsi="宋体" w:hint="eastAsia"/>
                <w:sz w:val="18"/>
                <w:szCs w:val="18"/>
              </w:rPr>
              <w:t>(</w:t>
            </w:r>
            <w:r>
              <w:rPr>
                <w:rFonts w:ascii="宋体" w:hAnsi="宋体" w:hint="eastAsia"/>
                <w:sz w:val="18"/>
                <w:szCs w:val="18"/>
              </w:rPr>
              <w:t>毫秒</w:t>
            </w:r>
            <w:r>
              <w:rPr>
                <w:rFonts w:ascii="宋体" w:hAnsi="宋体" w:hint="eastAsia"/>
                <w:sz w:val="18"/>
                <w:szCs w:val="18"/>
              </w:rPr>
              <w:t>)</w:t>
            </w:r>
          </w:p>
        </w:tc>
      </w:tr>
      <w:tr w:rsidR="0099451D">
        <w:trPr>
          <w:trHeight w:val="529"/>
        </w:trPr>
        <w:tc>
          <w:tcPr>
            <w:tcW w:w="1426" w:type="dxa"/>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moduleId</w:t>
            </w:r>
          </w:p>
        </w:tc>
        <w:tc>
          <w:tcPr>
            <w:tcW w:w="180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配置项</w:t>
            </w:r>
            <w:r>
              <w:rPr>
                <w:rFonts w:ascii="宋体" w:hAnsi="宋体" w:hint="eastAsia"/>
                <w:sz w:val="18"/>
                <w:szCs w:val="18"/>
              </w:rPr>
              <w:t>ID</w:t>
            </w:r>
          </w:p>
        </w:tc>
      </w:tr>
    </w:tbl>
    <w:p w:rsidR="0099451D" w:rsidRDefault="0099451D">
      <w:pPr>
        <w:rPr>
          <w:sz w:val="22"/>
        </w:rPr>
      </w:pPr>
    </w:p>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499"/>
        <w:gridCol w:w="1381"/>
        <w:gridCol w:w="1029"/>
        <w:gridCol w:w="2885"/>
      </w:tblGrid>
      <w:tr w:rsidR="0099451D">
        <w:tc>
          <w:tcPr>
            <w:tcW w:w="172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49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38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029"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72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499" w:type="dxa"/>
            <w:vAlign w:val="center"/>
          </w:tcPr>
          <w:p w:rsidR="0099451D" w:rsidRDefault="0099451D">
            <w:pPr>
              <w:adjustRightInd w:val="0"/>
              <w:snapToGrid w:val="0"/>
              <w:jc w:val="center"/>
              <w:rPr>
                <w:rFonts w:ascii="宋体" w:hAnsi="宋体"/>
                <w:sz w:val="18"/>
                <w:szCs w:val="18"/>
              </w:rPr>
            </w:pPr>
          </w:p>
        </w:tc>
        <w:tc>
          <w:tcPr>
            <w:tcW w:w="138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029"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72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499" w:type="dxa"/>
            <w:vAlign w:val="center"/>
          </w:tcPr>
          <w:p w:rsidR="0099451D" w:rsidRDefault="0099451D">
            <w:pPr>
              <w:adjustRightInd w:val="0"/>
              <w:snapToGrid w:val="0"/>
              <w:jc w:val="center"/>
              <w:rPr>
                <w:rFonts w:ascii="宋体" w:hAnsi="宋体"/>
                <w:sz w:val="18"/>
                <w:szCs w:val="18"/>
              </w:rPr>
            </w:pPr>
          </w:p>
        </w:tc>
        <w:tc>
          <w:tcPr>
            <w:tcW w:w="138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029"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72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body</w:t>
            </w:r>
          </w:p>
        </w:tc>
        <w:tc>
          <w:tcPr>
            <w:tcW w:w="1499" w:type="dxa"/>
            <w:vAlign w:val="center"/>
          </w:tcPr>
          <w:p w:rsidR="0099451D" w:rsidRDefault="0099451D">
            <w:pPr>
              <w:adjustRightInd w:val="0"/>
              <w:snapToGrid w:val="0"/>
              <w:jc w:val="center"/>
              <w:rPr>
                <w:rFonts w:ascii="宋体" w:hAnsi="宋体"/>
                <w:sz w:val="18"/>
                <w:szCs w:val="18"/>
              </w:rPr>
            </w:pPr>
          </w:p>
        </w:tc>
        <w:tc>
          <w:tcPr>
            <w:tcW w:w="138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29"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返回数据</w:t>
            </w:r>
          </w:p>
        </w:tc>
      </w:tr>
      <w:tr w:rsidR="0099451D">
        <w:trPr>
          <w:trHeight w:val="529"/>
        </w:trPr>
        <w:tc>
          <w:tcPr>
            <w:tcW w:w="172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flag</w:t>
            </w:r>
          </w:p>
        </w:tc>
        <w:tc>
          <w:tcPr>
            <w:tcW w:w="149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381"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029"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0:</w:t>
            </w:r>
            <w:r>
              <w:rPr>
                <w:rFonts w:ascii="宋体" w:hAnsi="宋体" w:hint="eastAsia"/>
                <w:sz w:val="18"/>
                <w:szCs w:val="18"/>
              </w:rPr>
              <w:t>有更新；</w:t>
            </w:r>
            <w:r>
              <w:rPr>
                <w:rFonts w:ascii="宋体" w:hAnsi="宋体" w:hint="eastAsia"/>
                <w:sz w:val="18"/>
                <w:szCs w:val="18"/>
              </w:rPr>
              <w:t>1:</w:t>
            </w:r>
            <w:r>
              <w:rPr>
                <w:rFonts w:ascii="宋体" w:hAnsi="宋体" w:hint="eastAsia"/>
                <w:sz w:val="18"/>
                <w:szCs w:val="18"/>
              </w:rPr>
              <w:t>无更新</w:t>
            </w: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wordWrap w:val="0"/>
        <w:ind w:left="482" w:firstLine="0"/>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pStyle w:val="a0"/>
      </w:pPr>
    </w:p>
    <w:p w:rsidR="0099451D" w:rsidRDefault="008D5DA9">
      <w:pPr>
        <w:pStyle w:val="3"/>
        <w:ind w:left="851" w:hanging="851"/>
      </w:pPr>
      <w:bookmarkStart w:id="10" w:name="_Toc436641811"/>
      <w:bookmarkStart w:id="11" w:name="_Toc31655"/>
      <w:r>
        <w:rPr>
          <w:rFonts w:hint="eastAsia"/>
        </w:rPr>
        <w:t>客户端返回数据擦除状态</w:t>
      </w:r>
      <w:bookmarkEnd w:id="10"/>
      <w:bookmarkEnd w:id="11"/>
    </w:p>
    <w:p w:rsidR="0099451D" w:rsidRDefault="008D5DA9">
      <w:r>
        <w:rPr>
          <w:rFonts w:hint="eastAsia"/>
          <w:szCs w:val="21"/>
        </w:rPr>
        <w:t>针对手机丢失等情况，本着数据保密的原则，服务端对终端设置禁用，并消息推送给终端或者客户端通过版本检测接口检测到终端为禁用状态，客户端应用进行缓存数据擦除，擦除成功后给服务端返回状态；</w:t>
      </w:r>
    </w:p>
    <w:p w:rsidR="0099451D" w:rsidRDefault="008D5DA9">
      <w:pPr>
        <w:pStyle w:val="4"/>
      </w:pPr>
      <w:r>
        <w:rPr>
          <w:rFonts w:hint="eastAsia"/>
        </w:rPr>
        <w:lastRenderedPageBreak/>
        <w:t>URL</w:t>
      </w:r>
    </w:p>
    <w:p w:rsidR="0099451D" w:rsidRDefault="008D5DA9">
      <w:pPr>
        <w:pStyle w:val="112"/>
        <w:ind w:left="240"/>
        <w:rPr>
          <w:rFonts w:ascii="宋体" w:hAnsi="宋体"/>
          <w:b/>
        </w:rPr>
      </w:pPr>
      <w:r>
        <w:t>http://localhost:8080/terminalServer/szf/</w:t>
      </w:r>
      <w:r>
        <w:rPr>
          <w:rFonts w:hint="eastAsia"/>
        </w:rPr>
        <w:t>updateTerminal</w:t>
      </w:r>
      <w:r>
        <w:t>?</w:t>
      </w:r>
      <w:r>
        <w:rPr>
          <w:rFonts w:hint="eastAsia"/>
        </w:rPr>
        <w:t>terminalid=xxxxxxxxxxxxxx</w:t>
      </w:r>
    </w:p>
    <w:p w:rsidR="0099451D" w:rsidRDefault="008D5DA9">
      <w:pPr>
        <w:pStyle w:val="4"/>
      </w:pPr>
      <w:r>
        <w:rPr>
          <w:rFonts w:hint="eastAsia"/>
        </w:rPr>
        <w:t>描述</w:t>
      </w:r>
    </w:p>
    <w:p w:rsidR="0099451D" w:rsidRDefault="008D5DA9">
      <w:pPr>
        <w:pStyle w:val="112"/>
        <w:ind w:left="240"/>
        <w:rPr>
          <w:rFonts w:ascii="宋体" w:hAnsi="宋体"/>
          <w:b/>
        </w:rPr>
      </w:pPr>
      <w:r>
        <w:rPr>
          <w:rFonts w:hint="eastAsia"/>
        </w:rPr>
        <w:t>客户端对数据进行擦除后调用，服务端根据传入的设备序列号对擦除设备表进行状态更新，更新为</w:t>
      </w:r>
      <w:r>
        <w:rPr>
          <w:rFonts w:hint="eastAsia"/>
        </w:rPr>
        <w:t>Y</w:t>
      </w:r>
      <w:r>
        <w:rPr>
          <w:rFonts w:hint="eastAsia"/>
        </w:rPr>
        <w:t>：已擦除。</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terminalid</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设备序列号</w:t>
            </w:r>
            <w:r>
              <w:rPr>
                <w:rFonts w:ascii="宋体" w:hAnsi="宋体" w:hint="eastAsia"/>
                <w:sz w:val="18"/>
                <w:szCs w:val="18"/>
              </w:rPr>
              <w:t>,</w:t>
            </w:r>
            <w:r>
              <w:rPr>
                <w:rFonts w:ascii="宋体" w:hAnsi="宋体" w:hint="eastAsia"/>
                <w:sz w:val="18"/>
                <w:szCs w:val="18"/>
              </w:rPr>
              <w:t>放头文件</w:t>
            </w:r>
          </w:p>
        </w:tc>
      </w:tr>
    </w:tbl>
    <w:p w:rsidR="0099451D" w:rsidRDefault="0099451D">
      <w:pPr>
        <w:adjustRightInd w:val="0"/>
        <w:snapToGrid w:val="0"/>
        <w:ind w:leftChars="177" w:left="425"/>
        <w:rPr>
          <w:rFonts w:ascii="宋体" w:hAnsi="宋体"/>
          <w:sz w:val="18"/>
          <w:szCs w:val="18"/>
        </w:rPr>
      </w:pPr>
    </w:p>
    <w:p w:rsidR="0099451D" w:rsidRDefault="008D5DA9">
      <w:pPr>
        <w:pStyle w:val="40"/>
      </w:pPr>
      <w:r>
        <w:rPr>
          <w:rFonts w:hint="eastAsia"/>
        </w:rPr>
        <w:t>返回参数</w:t>
      </w:r>
    </w:p>
    <w:p w:rsidR="0099451D" w:rsidRDefault="008D5DA9">
      <w:pPr>
        <w:pStyle w:val="112"/>
        <w:ind w:left="240"/>
      </w:pPr>
      <w:r>
        <w:rPr>
          <w:rFonts w:hint="eastAsia"/>
        </w:rPr>
        <w:t>无返回参数（若失败，设备依然是待擦除未成功状态，客户端未继续处理）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499"/>
        <w:gridCol w:w="1381"/>
        <w:gridCol w:w="1029"/>
        <w:gridCol w:w="2885"/>
      </w:tblGrid>
      <w:tr w:rsidR="0099451D">
        <w:tc>
          <w:tcPr>
            <w:tcW w:w="172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49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38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029"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728" w:type="dxa"/>
            <w:vAlign w:val="center"/>
          </w:tcPr>
          <w:p w:rsidR="0099451D" w:rsidRDefault="0099451D">
            <w:pPr>
              <w:adjustRightInd w:val="0"/>
              <w:snapToGrid w:val="0"/>
              <w:jc w:val="center"/>
              <w:rPr>
                <w:rFonts w:ascii="宋体" w:hAnsi="宋体"/>
                <w:sz w:val="18"/>
                <w:szCs w:val="18"/>
              </w:rPr>
            </w:pPr>
          </w:p>
        </w:tc>
        <w:tc>
          <w:tcPr>
            <w:tcW w:w="1499" w:type="dxa"/>
            <w:vAlign w:val="center"/>
          </w:tcPr>
          <w:p w:rsidR="0099451D" w:rsidRDefault="0099451D">
            <w:pPr>
              <w:adjustRightInd w:val="0"/>
              <w:snapToGrid w:val="0"/>
              <w:jc w:val="center"/>
              <w:rPr>
                <w:rFonts w:ascii="宋体" w:hAnsi="宋体"/>
                <w:sz w:val="18"/>
                <w:szCs w:val="18"/>
              </w:rPr>
            </w:pPr>
          </w:p>
        </w:tc>
        <w:tc>
          <w:tcPr>
            <w:tcW w:w="1381" w:type="dxa"/>
            <w:vAlign w:val="center"/>
          </w:tcPr>
          <w:p w:rsidR="0099451D" w:rsidRDefault="0099451D">
            <w:pPr>
              <w:adjustRightInd w:val="0"/>
              <w:snapToGrid w:val="0"/>
              <w:jc w:val="center"/>
              <w:rPr>
                <w:rFonts w:ascii="宋体" w:hAnsi="宋体"/>
                <w:sz w:val="18"/>
                <w:szCs w:val="18"/>
              </w:rPr>
            </w:pPr>
          </w:p>
        </w:tc>
        <w:tc>
          <w:tcPr>
            <w:tcW w:w="1029" w:type="dxa"/>
            <w:vAlign w:val="center"/>
          </w:tcPr>
          <w:p w:rsidR="0099451D" w:rsidRDefault="0099451D">
            <w:pPr>
              <w:adjustRightInd w:val="0"/>
              <w:snapToGrid w:val="0"/>
              <w:rPr>
                <w:rFonts w:ascii="宋体" w:hAnsi="宋体"/>
                <w:sz w:val="18"/>
                <w:szCs w:val="18"/>
              </w:rPr>
            </w:pPr>
          </w:p>
        </w:tc>
        <w:tc>
          <w:tcPr>
            <w:tcW w:w="2885" w:type="dxa"/>
            <w:vAlign w:val="center"/>
          </w:tcPr>
          <w:p w:rsidR="0099451D" w:rsidRDefault="0099451D">
            <w:pPr>
              <w:adjustRightInd w:val="0"/>
              <w:snapToGrid w:val="0"/>
              <w:jc w:val="center"/>
              <w:rPr>
                <w:rFonts w:ascii="宋体" w:hAnsi="宋体"/>
                <w:sz w:val="18"/>
                <w:szCs w:val="18"/>
              </w:rPr>
            </w:pPr>
          </w:p>
        </w:tc>
      </w:tr>
    </w:tbl>
    <w:p w:rsidR="0099451D" w:rsidRDefault="0099451D">
      <w:pPr>
        <w:pStyle w:val="a0"/>
      </w:pPr>
    </w:p>
    <w:p w:rsidR="0099451D" w:rsidRDefault="008D5DA9">
      <w:pPr>
        <w:pStyle w:val="3"/>
        <w:ind w:left="851" w:hanging="851"/>
      </w:pPr>
      <w:bookmarkStart w:id="12" w:name="_Toc9330"/>
      <w:bookmarkStart w:id="13" w:name="_Toc435880155"/>
      <w:r>
        <w:rPr>
          <w:rFonts w:hint="eastAsia"/>
        </w:rPr>
        <w:t>获取验证码</w:t>
      </w:r>
      <w:bookmarkEnd w:id="12"/>
      <w:bookmarkEnd w:id="13"/>
    </w:p>
    <w:p w:rsidR="0099451D" w:rsidRDefault="008D5DA9">
      <w:pPr>
        <w:pStyle w:val="4"/>
      </w:pPr>
      <w:r>
        <w:rPr>
          <w:rFonts w:hint="eastAsia"/>
        </w:rPr>
        <w:t>URL</w:t>
      </w:r>
    </w:p>
    <w:p w:rsidR="0099451D" w:rsidRDefault="008D5DA9">
      <w:pPr>
        <w:pStyle w:val="112"/>
        <w:ind w:left="240"/>
        <w:rPr>
          <w:rFonts w:ascii="宋体" w:hAnsi="宋体"/>
          <w:b/>
        </w:rPr>
      </w:pPr>
      <w:r>
        <w:t>http://localhost:8080/terminalServer/szf/getCode?account=13858091602</w:t>
      </w:r>
      <w:r>
        <w:rPr>
          <w:rFonts w:hint="eastAsia"/>
        </w:rPr>
        <w:t>&amp;mobile=13858091602&amp;type=1</w:t>
      </w:r>
    </w:p>
    <w:p w:rsidR="0099451D" w:rsidRDefault="008D5DA9">
      <w:pPr>
        <w:pStyle w:val="4"/>
      </w:pPr>
      <w:r>
        <w:rPr>
          <w:rFonts w:hint="eastAsia"/>
        </w:rPr>
        <w:t>描述</w:t>
      </w:r>
    </w:p>
    <w:p w:rsidR="0099451D" w:rsidRDefault="008D5DA9">
      <w:pPr>
        <w:pStyle w:val="112"/>
        <w:ind w:left="240"/>
      </w:pPr>
      <w:r>
        <w:rPr>
          <w:rFonts w:hint="eastAsia"/>
        </w:rPr>
        <w:t>用户注册以及找回密码时，用户短信获取验证码</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sz w:val="18"/>
                <w:szCs w:val="18"/>
              </w:rPr>
              <w:t>account</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 xml:space="preserve">    mobile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手机号，用于手机短信发送验证码</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 xml:space="preserve">    type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类型：</w:t>
            </w:r>
            <w:r>
              <w:rPr>
                <w:rFonts w:ascii="宋体" w:hAnsi="宋体" w:hint="eastAsia"/>
                <w:sz w:val="18"/>
                <w:szCs w:val="18"/>
              </w:rPr>
              <w:t>1</w:t>
            </w:r>
            <w:r>
              <w:rPr>
                <w:rFonts w:ascii="宋体" w:hAnsi="宋体" w:hint="eastAsia"/>
                <w:sz w:val="18"/>
                <w:szCs w:val="18"/>
              </w:rPr>
              <w:t>，注册；</w:t>
            </w:r>
            <w:r>
              <w:rPr>
                <w:rFonts w:ascii="宋体" w:hAnsi="宋体" w:hint="eastAsia"/>
                <w:sz w:val="18"/>
                <w:szCs w:val="18"/>
              </w:rPr>
              <w:t>2:</w:t>
            </w:r>
            <w:r>
              <w:rPr>
                <w:rFonts w:ascii="宋体" w:hAnsi="宋体" w:hint="eastAsia"/>
                <w:sz w:val="18"/>
                <w:szCs w:val="18"/>
              </w:rPr>
              <w:t>找回密码</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562"/>
        <w:gridCol w:w="1225"/>
        <w:gridCol w:w="1475"/>
        <w:gridCol w:w="2834"/>
      </w:tblGrid>
      <w:tr w:rsidR="0099451D">
        <w:trPr>
          <w:trHeight w:val="529"/>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mobile_phone</w:t>
            </w:r>
          </w:p>
        </w:tc>
        <w:tc>
          <w:tcPr>
            <w:tcW w:w="1562"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手机号</w:t>
            </w:r>
          </w:p>
        </w:tc>
      </w:tr>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adjustRightInd w:val="0"/>
        <w:snapToGrid w:val="0"/>
        <w:ind w:leftChars="177" w:left="425"/>
        <w:rPr>
          <w:rFonts w:ascii="宋体" w:hAnsi="宋体"/>
          <w:sz w:val="18"/>
          <w:szCs w:val="18"/>
        </w:rPr>
      </w:pPr>
    </w:p>
    <w:p w:rsidR="0099451D" w:rsidRDefault="008D5DA9">
      <w:pPr>
        <w:pStyle w:val="3"/>
        <w:ind w:left="851" w:hanging="851"/>
      </w:pPr>
      <w:bookmarkStart w:id="14" w:name="_Toc8146"/>
      <w:bookmarkStart w:id="15" w:name="_Toc435880156"/>
      <w:r>
        <w:rPr>
          <w:rFonts w:hint="eastAsia"/>
        </w:rPr>
        <w:t>校验验证码</w:t>
      </w:r>
      <w:bookmarkEnd w:id="14"/>
      <w:bookmarkEnd w:id="15"/>
    </w:p>
    <w:p w:rsidR="0099451D" w:rsidRDefault="008D5DA9">
      <w:pPr>
        <w:pStyle w:val="4"/>
      </w:pPr>
      <w:r>
        <w:rPr>
          <w:rFonts w:hint="eastAsia"/>
        </w:rPr>
        <w:t>URL</w:t>
      </w:r>
    </w:p>
    <w:p w:rsidR="0099451D" w:rsidRDefault="008D5DA9">
      <w:pPr>
        <w:pStyle w:val="112"/>
        <w:ind w:left="240"/>
        <w:rPr>
          <w:rFonts w:ascii="宋体" w:hAnsi="宋体"/>
          <w:b/>
        </w:rPr>
      </w:pPr>
      <w:r>
        <w:t>http://localhost:8080/terminalServer/szf/checkCode?account=13858091602</w:t>
      </w:r>
      <w:r>
        <w:rPr>
          <w:rFonts w:hint="eastAsia"/>
        </w:rPr>
        <w:t>&amp;mobile=13858091602</w:t>
      </w:r>
      <w:r>
        <w:t>&amp;code=849908</w:t>
      </w:r>
      <w:r>
        <w:rPr>
          <w:rFonts w:hint="eastAsia"/>
        </w:rPr>
        <w:t>&amp;type=1</w:t>
      </w:r>
    </w:p>
    <w:p w:rsidR="0099451D" w:rsidRDefault="008D5DA9">
      <w:pPr>
        <w:pStyle w:val="4"/>
      </w:pPr>
      <w:r>
        <w:rPr>
          <w:rFonts w:hint="eastAsia"/>
        </w:rPr>
        <w:t>描述</w:t>
      </w:r>
    </w:p>
    <w:p w:rsidR="0099451D" w:rsidRDefault="008D5DA9">
      <w:pPr>
        <w:pStyle w:val="112"/>
        <w:ind w:left="240"/>
        <w:rPr>
          <w:rFonts w:ascii="宋体" w:hAnsi="宋体"/>
          <w:b/>
        </w:rPr>
      </w:pPr>
      <w:r>
        <w:rPr>
          <w:rFonts w:hint="eastAsia"/>
        </w:rPr>
        <w:t>用户输入验证码，点击下一步时进行调用，校验验证码是否正确</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ind w:firstLineChars="50" w:firstLine="90"/>
              <w:jc w:val="center"/>
              <w:rPr>
                <w:rFonts w:ascii="宋体" w:hAnsi="宋体" w:cs="宋体"/>
                <w:sz w:val="18"/>
                <w:szCs w:val="18"/>
              </w:rPr>
            </w:pPr>
            <w:r>
              <w:rPr>
                <w:rFonts w:ascii="宋体" w:hAnsi="宋体" w:cs="宋体"/>
                <w:sz w:val="18"/>
                <w:szCs w:val="18"/>
              </w:rPr>
              <w:t>account</w:t>
            </w:r>
          </w:p>
        </w:tc>
        <w:tc>
          <w:tcPr>
            <w:tcW w:w="127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 xml:space="preserve">    mobile</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手机号</w:t>
            </w:r>
          </w:p>
        </w:tc>
      </w:tr>
      <w:tr w:rsidR="0099451D">
        <w:trPr>
          <w:trHeight w:val="529"/>
        </w:trPr>
        <w:tc>
          <w:tcPr>
            <w:tcW w:w="1951" w:type="dxa"/>
            <w:vAlign w:val="center"/>
          </w:tcPr>
          <w:p w:rsidR="0099451D" w:rsidRDefault="008D5DA9">
            <w:pPr>
              <w:ind w:firstLineChars="50" w:firstLine="90"/>
              <w:rPr>
                <w:rFonts w:ascii="宋体" w:hAnsi="宋体" w:cs="宋体"/>
                <w:sz w:val="18"/>
                <w:szCs w:val="18"/>
              </w:rPr>
            </w:pPr>
            <w:r>
              <w:rPr>
                <w:rFonts w:ascii="宋体" w:hAnsi="宋体" w:cs="宋体"/>
                <w:sz w:val="18"/>
                <w:szCs w:val="18"/>
              </w:rPr>
              <w:t>code</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验证码</w:t>
            </w:r>
          </w:p>
        </w:tc>
      </w:tr>
      <w:tr w:rsidR="0099451D">
        <w:trPr>
          <w:trHeight w:val="529"/>
        </w:trPr>
        <w:tc>
          <w:tcPr>
            <w:tcW w:w="1951" w:type="dxa"/>
            <w:tcBorders>
              <w:top w:val="single" w:sz="4" w:space="0" w:color="auto"/>
              <w:left w:val="single" w:sz="4" w:space="0" w:color="auto"/>
              <w:bottom w:val="single" w:sz="4" w:space="0" w:color="auto"/>
              <w:right w:val="single" w:sz="4" w:space="0" w:color="auto"/>
            </w:tcBorders>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 xml:space="preserve">    type</w:t>
            </w:r>
          </w:p>
        </w:tc>
        <w:tc>
          <w:tcPr>
            <w:tcW w:w="127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类型：</w:t>
            </w:r>
            <w:r>
              <w:rPr>
                <w:rFonts w:ascii="宋体" w:hAnsi="宋体" w:hint="eastAsia"/>
                <w:sz w:val="18"/>
                <w:szCs w:val="18"/>
              </w:rPr>
              <w:t>1</w:t>
            </w:r>
            <w:r>
              <w:rPr>
                <w:rFonts w:ascii="宋体" w:hAnsi="宋体" w:hint="eastAsia"/>
                <w:sz w:val="18"/>
                <w:szCs w:val="18"/>
              </w:rPr>
              <w:t>，注册；</w:t>
            </w:r>
            <w:r>
              <w:rPr>
                <w:rFonts w:ascii="宋体" w:hAnsi="宋体" w:hint="eastAsia"/>
                <w:sz w:val="18"/>
                <w:szCs w:val="18"/>
              </w:rPr>
              <w:t>2:</w:t>
            </w:r>
            <w:r>
              <w:rPr>
                <w:rFonts w:ascii="宋体" w:hAnsi="宋体" w:hint="eastAsia"/>
                <w:sz w:val="18"/>
                <w:szCs w:val="18"/>
              </w:rPr>
              <w:t>找回密码</w:t>
            </w:r>
          </w:p>
        </w:tc>
      </w:tr>
    </w:tbl>
    <w:p w:rsidR="0099451D" w:rsidRDefault="008D5DA9">
      <w:pPr>
        <w:pStyle w:val="40"/>
      </w:pPr>
      <w:r>
        <w:rPr>
          <w:rFonts w:hint="eastAsia"/>
        </w:rPr>
        <w:t>返回参数</w:t>
      </w:r>
    </w:p>
    <w:tbl>
      <w:tblPr>
        <w:tblpPr w:leftFromText="180" w:rightFromText="180" w:vertAnchor="text" w:horzAnchor="margin" w:tblpY="35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2976"/>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976"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562"/>
        <w:gridCol w:w="1225"/>
        <w:gridCol w:w="1475"/>
        <w:gridCol w:w="2834"/>
      </w:tblGrid>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pStyle w:val="a0"/>
      </w:pPr>
    </w:p>
    <w:p w:rsidR="0099451D" w:rsidRDefault="008D5DA9">
      <w:pPr>
        <w:pStyle w:val="2"/>
      </w:pPr>
      <w:bookmarkStart w:id="16" w:name="_Toc9565"/>
      <w:r>
        <w:rPr>
          <w:rFonts w:hint="eastAsia"/>
        </w:rPr>
        <w:t>消息推送</w:t>
      </w:r>
      <w:bookmarkEnd w:id="16"/>
    </w:p>
    <w:p w:rsidR="0099451D" w:rsidRDefault="008D5DA9">
      <w:pPr>
        <w:spacing w:line="360" w:lineRule="auto"/>
        <w:ind w:firstLine="420"/>
        <w:rPr>
          <w:rFonts w:ascii="宋体" w:hAnsi="宋体"/>
          <w:sz w:val="21"/>
          <w:szCs w:val="21"/>
        </w:rPr>
      </w:pPr>
      <w:r>
        <w:rPr>
          <w:rFonts w:ascii="宋体" w:hAnsi="宋体" w:hint="eastAsia"/>
          <w:sz w:val="21"/>
          <w:szCs w:val="21"/>
        </w:rPr>
        <w:t>消息推送接口主要满足客户端在消息推送模块中的一些需求，主要包括以下两部分：</w:t>
      </w:r>
    </w:p>
    <w:p w:rsidR="0099451D" w:rsidRDefault="008D5DA9">
      <w:pPr>
        <w:widowControl/>
        <w:numPr>
          <w:ilvl w:val="0"/>
          <w:numId w:val="7"/>
        </w:numPr>
        <w:spacing w:before="0" w:line="360" w:lineRule="auto"/>
        <w:ind w:left="840"/>
        <w:jc w:val="left"/>
        <w:rPr>
          <w:rFonts w:ascii="宋体" w:hAnsi="宋体"/>
          <w:sz w:val="21"/>
          <w:szCs w:val="21"/>
        </w:rPr>
      </w:pPr>
      <w:r>
        <w:rPr>
          <w:rFonts w:ascii="宋体" w:hAnsi="宋体" w:hint="eastAsia"/>
          <w:sz w:val="21"/>
          <w:szCs w:val="21"/>
        </w:rPr>
        <w:t>客户端在百度云注册</w:t>
      </w:r>
      <w:r>
        <w:rPr>
          <w:rFonts w:ascii="宋体" w:hAnsi="宋体" w:hint="eastAsia"/>
          <w:sz w:val="21"/>
          <w:szCs w:val="21"/>
        </w:rPr>
        <w:t>channelId</w:t>
      </w:r>
      <w:r>
        <w:rPr>
          <w:rFonts w:ascii="宋体" w:hAnsi="宋体" w:hint="eastAsia"/>
          <w:sz w:val="21"/>
          <w:szCs w:val="21"/>
        </w:rPr>
        <w:t>后，进行信息保存；</w:t>
      </w:r>
    </w:p>
    <w:p w:rsidR="0099451D" w:rsidRDefault="008D5DA9">
      <w:pPr>
        <w:widowControl/>
        <w:numPr>
          <w:ilvl w:val="0"/>
          <w:numId w:val="7"/>
        </w:numPr>
        <w:spacing w:before="0" w:line="360" w:lineRule="auto"/>
        <w:ind w:left="840"/>
        <w:jc w:val="left"/>
      </w:pPr>
      <w:r>
        <w:rPr>
          <w:rFonts w:ascii="宋体" w:hAnsi="宋体" w:hint="eastAsia"/>
          <w:sz w:val="21"/>
          <w:szCs w:val="21"/>
        </w:rPr>
        <w:t>客户端对于模块是否接收消息推送进行配置。</w:t>
      </w:r>
    </w:p>
    <w:p w:rsidR="0099451D" w:rsidRDefault="008D5DA9">
      <w:pPr>
        <w:pStyle w:val="3"/>
      </w:pPr>
      <w:bookmarkStart w:id="17" w:name="_Toc434323228"/>
      <w:bookmarkStart w:id="18" w:name="_Toc25320"/>
      <w:r>
        <w:rPr>
          <w:rFonts w:hint="eastAsia"/>
        </w:rPr>
        <w:t>客户端绑定（解绑）：</w:t>
      </w:r>
      <w:bookmarkEnd w:id="17"/>
      <w:bookmarkEnd w:id="18"/>
    </w:p>
    <w:p w:rsidR="0099451D" w:rsidRDefault="008D5DA9">
      <w:pPr>
        <w:pStyle w:val="4"/>
      </w:pPr>
      <w:r>
        <w:rPr>
          <w:rFonts w:hint="eastAsia"/>
        </w:rPr>
        <w:t>URL</w:t>
      </w:r>
    </w:p>
    <w:p w:rsidR="0099451D" w:rsidRDefault="008D5DA9">
      <w:pPr>
        <w:pStyle w:val="112"/>
        <w:ind w:left="240"/>
        <w:rPr>
          <w:rFonts w:ascii="宋体" w:hAnsi="宋体"/>
          <w:b/>
        </w:rPr>
      </w:pPr>
      <w:r>
        <w:rPr>
          <w:rFonts w:hint="eastAsia"/>
        </w:rPr>
        <w:t>http://mobile.zjhcsoft.com/szf/registerchannelid</w:t>
      </w:r>
    </w:p>
    <w:p w:rsidR="0099451D" w:rsidRDefault="008D5DA9">
      <w:pPr>
        <w:pStyle w:val="4"/>
      </w:pPr>
      <w:r>
        <w:rPr>
          <w:rFonts w:hint="eastAsia"/>
        </w:rPr>
        <w:t>描述</w:t>
      </w:r>
    </w:p>
    <w:p w:rsidR="0099451D" w:rsidRDefault="008D5DA9">
      <w:pPr>
        <w:pStyle w:val="112"/>
        <w:ind w:left="240"/>
      </w:pPr>
      <w:r>
        <w:rPr>
          <w:rFonts w:hint="eastAsia"/>
        </w:rPr>
        <w:t>保存客户端发送过来的</w:t>
      </w:r>
      <w:r>
        <w:rPr>
          <w:rFonts w:hint="eastAsia"/>
        </w:rPr>
        <w:t>channelId</w:t>
      </w:r>
      <w:r>
        <w:rPr>
          <w:rFonts w:hint="eastAsia"/>
        </w:rPr>
        <w:t>与用户关系</w:t>
      </w:r>
    </w:p>
    <w:p w:rsidR="0099451D" w:rsidRDefault="008D5DA9">
      <w:pPr>
        <w:pStyle w:val="4"/>
      </w:pPr>
      <w:r>
        <w:rPr>
          <w:rFonts w:hint="eastAsia"/>
        </w:rPr>
        <w:t>参数</w:t>
      </w:r>
    </w:p>
    <w:p w:rsidR="0099451D" w:rsidRDefault="008D5DA9">
      <w:pPr>
        <w:pStyle w:val="40"/>
      </w:pPr>
      <w:r>
        <w:rPr>
          <w:rFonts w:hint="eastAsia"/>
        </w:rPr>
        <w:t>请求参数</w:t>
      </w:r>
    </w:p>
    <w:tbl>
      <w:tblPr>
        <w:tblW w:w="24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gridCol w:w="3969"/>
        <w:gridCol w:w="3969"/>
        <w:gridCol w:w="3969"/>
        <w:gridCol w:w="3969"/>
      </w:tblGrid>
      <w:tr w:rsidR="0099451D" w:rsidTr="00471F32">
        <w:trPr>
          <w:gridAfter w:val="4"/>
          <w:wAfter w:w="15876" w:type="dxa"/>
        </w:trPr>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C848C4" w:rsidTr="00E236D0">
        <w:trPr>
          <w:gridAfter w:val="4"/>
          <w:wAfter w:w="15876" w:type="dxa"/>
          <w:trHeight w:val="529"/>
          <w:ins w:id="19" w:author="fanghuan" w:date="2016-09-12T09:48:00Z"/>
        </w:trPr>
        <w:tc>
          <w:tcPr>
            <w:tcW w:w="1951" w:type="dxa"/>
            <w:vAlign w:val="center"/>
          </w:tcPr>
          <w:p w:rsidR="00C848C4" w:rsidRDefault="00C848C4" w:rsidP="00E236D0">
            <w:pPr>
              <w:ind w:firstLine="0"/>
              <w:jc w:val="center"/>
              <w:rPr>
                <w:ins w:id="20" w:author="fanghuan" w:date="2016-09-12T09:48:00Z"/>
                <w:rFonts w:ascii="宋体" w:hAnsi="宋体" w:cs="宋体"/>
                <w:sz w:val="18"/>
                <w:szCs w:val="18"/>
              </w:rPr>
            </w:pPr>
            <w:ins w:id="21" w:author="fanghuan" w:date="2016-09-12T09:48:00Z">
              <w:r>
                <w:rPr>
                  <w:rFonts w:ascii="宋体" w:hAnsi="宋体" w:cs="宋体" w:hint="eastAsia"/>
                  <w:sz w:val="18"/>
                  <w:szCs w:val="18"/>
                </w:rPr>
                <w:t>d</w:t>
              </w:r>
              <w:r>
                <w:rPr>
                  <w:rFonts w:ascii="宋体" w:hAnsi="宋体" w:cs="宋体"/>
                  <w:sz w:val="18"/>
                  <w:szCs w:val="18"/>
                </w:rPr>
                <w:t>evice</w:t>
              </w:r>
              <w:r>
                <w:rPr>
                  <w:rFonts w:ascii="宋体" w:hAnsi="宋体" w:cs="宋体" w:hint="eastAsia"/>
                  <w:sz w:val="18"/>
                  <w:szCs w:val="18"/>
                </w:rPr>
                <w:t>Token</w:t>
              </w:r>
            </w:ins>
          </w:p>
        </w:tc>
        <w:tc>
          <w:tcPr>
            <w:tcW w:w="1276" w:type="dxa"/>
            <w:vAlign w:val="center"/>
          </w:tcPr>
          <w:p w:rsidR="00C848C4" w:rsidRDefault="00C848C4" w:rsidP="00E236D0">
            <w:pPr>
              <w:adjustRightInd w:val="0"/>
              <w:snapToGrid w:val="0"/>
              <w:ind w:firstLineChars="150" w:firstLine="270"/>
              <w:rPr>
                <w:ins w:id="22" w:author="fanghuan" w:date="2016-09-12T09:48:00Z"/>
                <w:rFonts w:ascii="宋体" w:hAnsi="宋体"/>
                <w:sz w:val="18"/>
                <w:szCs w:val="18"/>
              </w:rPr>
            </w:pPr>
            <w:ins w:id="23" w:author="fanghuan" w:date="2016-09-12T09:48:00Z">
              <w:r>
                <w:rPr>
                  <w:rFonts w:ascii="宋体" w:hAnsi="宋体" w:hint="eastAsia"/>
                  <w:sz w:val="18"/>
                  <w:szCs w:val="18"/>
                </w:rPr>
                <w:t>String</w:t>
              </w:r>
            </w:ins>
          </w:p>
        </w:tc>
        <w:tc>
          <w:tcPr>
            <w:tcW w:w="1276" w:type="dxa"/>
            <w:vAlign w:val="center"/>
          </w:tcPr>
          <w:p w:rsidR="00C848C4" w:rsidRDefault="00C848C4" w:rsidP="00E236D0">
            <w:pPr>
              <w:adjustRightInd w:val="0"/>
              <w:snapToGrid w:val="0"/>
              <w:jc w:val="center"/>
              <w:rPr>
                <w:ins w:id="24" w:author="fanghuan" w:date="2016-09-12T09:48:00Z"/>
                <w:rFonts w:ascii="宋体" w:hAnsi="宋体"/>
                <w:sz w:val="18"/>
                <w:szCs w:val="18"/>
              </w:rPr>
            </w:pPr>
            <w:ins w:id="25" w:author="fanghuan" w:date="2016-09-12T09:48:00Z">
              <w:r>
                <w:rPr>
                  <w:rFonts w:ascii="宋体" w:hAnsi="宋体"/>
                  <w:sz w:val="18"/>
                  <w:szCs w:val="18"/>
                </w:rPr>
                <w:t>否</w:t>
              </w:r>
            </w:ins>
          </w:p>
        </w:tc>
        <w:tc>
          <w:tcPr>
            <w:tcW w:w="3969" w:type="dxa"/>
            <w:vAlign w:val="center"/>
          </w:tcPr>
          <w:p w:rsidR="00C848C4" w:rsidRDefault="00C848C4" w:rsidP="00E236D0">
            <w:pPr>
              <w:adjustRightInd w:val="0"/>
              <w:snapToGrid w:val="0"/>
              <w:jc w:val="center"/>
              <w:rPr>
                <w:ins w:id="26" w:author="fanghuan" w:date="2016-09-12T09:48:00Z"/>
                <w:rFonts w:ascii="宋体" w:hAnsi="宋体"/>
                <w:sz w:val="18"/>
                <w:szCs w:val="18"/>
              </w:rPr>
            </w:pPr>
            <w:ins w:id="27" w:author="fanghuan" w:date="2016-09-12T09:48:00Z">
              <w:r>
                <w:rPr>
                  <w:rFonts w:ascii="宋体" w:hAnsi="宋体"/>
                  <w:sz w:val="18"/>
                  <w:szCs w:val="18"/>
                </w:rPr>
                <w:t>新增</w:t>
              </w:r>
              <w:r>
                <w:rPr>
                  <w:rFonts w:ascii="宋体" w:hAnsi="宋体"/>
                  <w:sz w:val="18"/>
                  <w:szCs w:val="18"/>
                </w:rPr>
                <w:t>device</w:t>
              </w:r>
              <w:r>
                <w:rPr>
                  <w:rFonts w:ascii="宋体" w:hAnsi="宋体" w:hint="eastAsia"/>
                  <w:sz w:val="18"/>
                  <w:szCs w:val="18"/>
                </w:rPr>
                <w:t>Token</w:t>
              </w:r>
              <w:r>
                <w:rPr>
                  <w:rFonts w:ascii="宋体" w:hAnsi="宋体" w:hint="eastAsia"/>
                  <w:sz w:val="18"/>
                  <w:szCs w:val="18"/>
                </w:rPr>
                <w:t>参数</w:t>
              </w:r>
              <w:bookmarkStart w:id="28" w:name="_GoBack"/>
              <w:bookmarkEnd w:id="28"/>
            </w:ins>
          </w:p>
        </w:tc>
      </w:tr>
      <w:tr w:rsidR="0099451D" w:rsidTr="00471F32">
        <w:trPr>
          <w:gridAfter w:val="4"/>
          <w:wAfter w:w="15876" w:type="dxa"/>
          <w:trHeight w:val="529"/>
        </w:trPr>
        <w:tc>
          <w:tcPr>
            <w:tcW w:w="1951" w:type="dxa"/>
            <w:vAlign w:val="center"/>
          </w:tcPr>
          <w:p w:rsidR="0099451D" w:rsidRDefault="008D5DA9">
            <w:pPr>
              <w:ind w:firstLine="0"/>
              <w:jc w:val="center"/>
              <w:rPr>
                <w:rFonts w:ascii="宋体" w:hAnsi="宋体" w:cs="宋体"/>
                <w:sz w:val="18"/>
                <w:szCs w:val="18"/>
              </w:rPr>
            </w:pPr>
            <w:r>
              <w:rPr>
                <w:rFonts w:ascii="宋体" w:hAnsi="宋体" w:cs="宋体" w:hint="eastAsia"/>
                <w:sz w:val="18"/>
                <w:szCs w:val="18"/>
              </w:rPr>
              <w:t>channelID</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在百度云推送服务器上认证返回的通道</w:t>
            </w:r>
            <w:r>
              <w:rPr>
                <w:rFonts w:ascii="宋体" w:hAnsi="宋体" w:hint="eastAsia"/>
                <w:sz w:val="18"/>
                <w:szCs w:val="18"/>
              </w:rPr>
              <w:t xml:space="preserve">id </w:t>
            </w:r>
          </w:p>
        </w:tc>
      </w:tr>
      <w:tr w:rsidR="0099451D" w:rsidRPr="00C848C4" w:rsidTr="00471F32">
        <w:trPr>
          <w:gridAfter w:val="4"/>
          <w:wAfter w:w="15876" w:type="dxa"/>
          <w:trHeight w:val="529"/>
        </w:trPr>
        <w:tc>
          <w:tcPr>
            <w:tcW w:w="1951" w:type="dxa"/>
            <w:vAlign w:val="center"/>
          </w:tcPr>
          <w:p w:rsidR="0099451D" w:rsidRPr="00C848C4" w:rsidRDefault="008D5DA9">
            <w:pPr>
              <w:adjustRightInd w:val="0"/>
              <w:snapToGrid w:val="0"/>
              <w:ind w:firstLine="0"/>
              <w:jc w:val="center"/>
              <w:rPr>
                <w:rFonts w:ascii="宋体" w:hAnsi="宋体"/>
                <w:sz w:val="18"/>
                <w:szCs w:val="18"/>
              </w:rPr>
            </w:pPr>
            <w:r w:rsidRPr="00C848C4">
              <w:rPr>
                <w:rFonts w:ascii="宋体" w:hAnsi="宋体" w:hint="eastAsia"/>
                <w:sz w:val="18"/>
                <w:szCs w:val="18"/>
              </w:rPr>
              <w:t>versioncode</w:t>
            </w:r>
          </w:p>
        </w:tc>
        <w:tc>
          <w:tcPr>
            <w:tcW w:w="1276" w:type="dxa"/>
            <w:vAlign w:val="center"/>
          </w:tcPr>
          <w:p w:rsidR="0099451D" w:rsidRPr="00C848C4" w:rsidRDefault="008D5DA9" w:rsidP="00C848C4">
            <w:pPr>
              <w:ind w:firstLineChars="150" w:firstLine="270"/>
              <w:rPr>
                <w:sz w:val="18"/>
                <w:szCs w:val="18"/>
              </w:rPr>
            </w:pPr>
            <w:r w:rsidRPr="00C848C4">
              <w:rPr>
                <w:rFonts w:hint="eastAsia"/>
                <w:sz w:val="18"/>
                <w:szCs w:val="18"/>
              </w:rPr>
              <w:t xml:space="preserve">String </w:t>
            </w:r>
          </w:p>
        </w:tc>
        <w:tc>
          <w:tcPr>
            <w:tcW w:w="1276" w:type="dxa"/>
            <w:vAlign w:val="center"/>
          </w:tcPr>
          <w:p w:rsidR="0099451D" w:rsidRPr="00C848C4" w:rsidRDefault="00441DA3">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Pr="00C848C4" w:rsidRDefault="00441DA3">
            <w:pPr>
              <w:adjustRightInd w:val="0"/>
              <w:snapToGrid w:val="0"/>
              <w:jc w:val="center"/>
              <w:rPr>
                <w:rFonts w:ascii="宋体" w:hAnsi="宋体"/>
                <w:sz w:val="18"/>
                <w:szCs w:val="18"/>
              </w:rPr>
            </w:pPr>
            <w:r>
              <w:rPr>
                <w:rFonts w:ascii="宋体" w:hAnsi="宋体"/>
                <w:sz w:val="18"/>
                <w:szCs w:val="18"/>
              </w:rPr>
              <w:t>App</w:t>
            </w:r>
            <w:r>
              <w:rPr>
                <w:rFonts w:ascii="宋体" w:hAnsi="宋体" w:hint="eastAsia"/>
                <w:sz w:val="18"/>
                <w:szCs w:val="18"/>
              </w:rPr>
              <w:t>版本号</w:t>
            </w:r>
          </w:p>
        </w:tc>
      </w:tr>
      <w:tr w:rsidR="0099451D" w:rsidTr="00471F32">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imei</w:t>
            </w:r>
          </w:p>
        </w:tc>
        <w:tc>
          <w:tcPr>
            <w:tcW w:w="1276" w:type="dxa"/>
            <w:vAlign w:val="center"/>
          </w:tcPr>
          <w:p w:rsidR="0099451D" w:rsidRDefault="008D5DA9">
            <w:pPr>
              <w:jc w:val="center"/>
              <w:rPr>
                <w:sz w:val="18"/>
                <w:szCs w:val="18"/>
              </w:rPr>
            </w:pPr>
            <w:r>
              <w:rPr>
                <w:rFonts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设备序列号</w:t>
            </w:r>
            <w:r>
              <w:rPr>
                <w:rFonts w:ascii="宋体" w:hAnsi="宋体" w:hint="eastAsia"/>
                <w:sz w:val="18"/>
                <w:szCs w:val="18"/>
              </w:rPr>
              <w:t>(ios</w:t>
            </w:r>
            <w:r>
              <w:rPr>
                <w:rFonts w:ascii="宋体" w:hAnsi="宋体" w:hint="eastAsia"/>
                <w:sz w:val="18"/>
                <w:szCs w:val="18"/>
              </w:rPr>
              <w:t>需要记录在</w:t>
            </w:r>
            <w:r>
              <w:rPr>
                <w:rFonts w:ascii="宋体" w:hAnsi="宋体" w:hint="eastAsia"/>
                <w:sz w:val="18"/>
                <w:szCs w:val="18"/>
              </w:rPr>
              <w:t>key_chain</w:t>
            </w:r>
            <w:r>
              <w:rPr>
                <w:rFonts w:ascii="宋体" w:hAnsi="宋体" w:hint="eastAsia"/>
                <w:sz w:val="18"/>
                <w:szCs w:val="18"/>
              </w:rPr>
              <w:t>中</w:t>
            </w:r>
            <w:r>
              <w:rPr>
                <w:rFonts w:ascii="宋体" w:hAnsi="宋体" w:hint="eastAsia"/>
                <w:sz w:val="18"/>
                <w:szCs w:val="18"/>
              </w:rPr>
              <w:t>)</w:t>
            </w:r>
          </w:p>
        </w:tc>
        <w:tc>
          <w:tcPr>
            <w:tcW w:w="3969" w:type="dxa"/>
            <w:vAlign w:val="center"/>
          </w:tcPr>
          <w:p w:rsidR="0099451D" w:rsidRDefault="0099451D">
            <w:pPr>
              <w:ind w:firstLine="0"/>
              <w:rPr>
                <w:rFonts w:ascii="宋体" w:hAnsi="宋体"/>
                <w:sz w:val="18"/>
                <w:szCs w:val="18"/>
              </w:rPr>
            </w:pP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String</w:t>
            </w: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数据字典配置：平台类型：</w:t>
            </w:r>
            <w:r>
              <w:rPr>
                <w:rFonts w:ascii="宋体" w:hAnsi="宋体" w:hint="eastAsia"/>
                <w:sz w:val="18"/>
                <w:szCs w:val="18"/>
              </w:rPr>
              <w:t>0</w:t>
            </w:r>
            <w:r>
              <w:rPr>
                <w:rFonts w:ascii="宋体" w:hAnsi="宋体" w:hint="eastAsia"/>
                <w:sz w:val="18"/>
                <w:szCs w:val="18"/>
              </w:rPr>
              <w:t>：</w:t>
            </w:r>
            <w:r>
              <w:rPr>
                <w:rFonts w:ascii="宋体" w:hAnsi="宋体" w:hint="eastAsia"/>
                <w:sz w:val="18"/>
                <w:szCs w:val="18"/>
              </w:rPr>
              <w:t>android 1</w:t>
            </w:r>
            <w:r>
              <w:rPr>
                <w:rFonts w:ascii="宋体" w:hAnsi="宋体" w:hint="eastAsia"/>
                <w:sz w:val="18"/>
                <w:szCs w:val="18"/>
              </w:rPr>
              <w:t>：</w:t>
            </w:r>
            <w:r>
              <w:rPr>
                <w:rFonts w:ascii="宋体" w:hAnsi="宋体" w:hint="eastAsia"/>
                <w:sz w:val="18"/>
                <w:szCs w:val="18"/>
              </w:rPr>
              <w:t>ios</w:t>
            </w:r>
          </w:p>
        </w:tc>
      </w:tr>
      <w:tr w:rsidR="0099451D" w:rsidTr="00471F32">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ptype</w:t>
            </w:r>
          </w:p>
        </w:tc>
        <w:tc>
          <w:tcPr>
            <w:tcW w:w="1276" w:type="dxa"/>
            <w:vAlign w:val="center"/>
          </w:tcPr>
          <w:p w:rsidR="0099451D" w:rsidRDefault="008D5DA9">
            <w:pPr>
              <w:jc w:val="center"/>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数据字典配置：平台类型：</w:t>
            </w:r>
            <w:r>
              <w:rPr>
                <w:rFonts w:ascii="宋体" w:hAnsi="宋体" w:hint="eastAsia"/>
                <w:sz w:val="18"/>
                <w:szCs w:val="18"/>
              </w:rPr>
              <w:t>0</w:t>
            </w:r>
            <w:r>
              <w:rPr>
                <w:rFonts w:ascii="宋体" w:hAnsi="宋体" w:hint="eastAsia"/>
                <w:sz w:val="18"/>
                <w:szCs w:val="18"/>
              </w:rPr>
              <w:t>：</w:t>
            </w:r>
            <w:r>
              <w:rPr>
                <w:rFonts w:ascii="宋体" w:hAnsi="宋体" w:hint="eastAsia"/>
                <w:sz w:val="18"/>
                <w:szCs w:val="18"/>
              </w:rPr>
              <w:t>android 1</w:t>
            </w:r>
            <w:r>
              <w:rPr>
                <w:rFonts w:ascii="宋体" w:hAnsi="宋体" w:hint="eastAsia"/>
                <w:sz w:val="18"/>
                <w:szCs w:val="18"/>
              </w:rPr>
              <w:t>：</w:t>
            </w:r>
            <w:r>
              <w:rPr>
                <w:rFonts w:ascii="宋体" w:hAnsi="宋体" w:hint="eastAsia"/>
                <w:sz w:val="18"/>
                <w:szCs w:val="18"/>
              </w:rPr>
              <w:t>ios</w:t>
            </w:r>
          </w:p>
        </w:tc>
        <w:tc>
          <w:tcPr>
            <w:tcW w:w="3969" w:type="dxa"/>
            <w:vAlign w:val="center"/>
          </w:tcPr>
          <w:p w:rsidR="0099451D" w:rsidRDefault="0099451D">
            <w:pPr>
              <w:ind w:firstLine="0"/>
              <w:rPr>
                <w:rFonts w:ascii="宋体" w:hAnsi="宋体"/>
                <w:sz w:val="18"/>
                <w:szCs w:val="18"/>
              </w:rPr>
            </w:pP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String</w:t>
            </w: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数据字典配置：平台类型：</w:t>
            </w:r>
            <w:r>
              <w:rPr>
                <w:rFonts w:ascii="宋体" w:hAnsi="宋体" w:hint="eastAsia"/>
                <w:sz w:val="18"/>
                <w:szCs w:val="18"/>
              </w:rPr>
              <w:t>0</w:t>
            </w:r>
            <w:r>
              <w:rPr>
                <w:rFonts w:ascii="宋体" w:hAnsi="宋体" w:hint="eastAsia"/>
                <w:sz w:val="18"/>
                <w:szCs w:val="18"/>
              </w:rPr>
              <w:t>：</w:t>
            </w:r>
            <w:r>
              <w:rPr>
                <w:rFonts w:ascii="宋体" w:hAnsi="宋体" w:hint="eastAsia"/>
                <w:sz w:val="18"/>
                <w:szCs w:val="18"/>
              </w:rPr>
              <w:t>android 1</w:t>
            </w:r>
            <w:r>
              <w:rPr>
                <w:rFonts w:ascii="宋体" w:hAnsi="宋体" w:hint="eastAsia"/>
                <w:sz w:val="18"/>
                <w:szCs w:val="18"/>
              </w:rPr>
              <w:t>：</w:t>
            </w:r>
            <w:r>
              <w:rPr>
                <w:rFonts w:ascii="宋体" w:hAnsi="宋体" w:hint="eastAsia"/>
                <w:sz w:val="18"/>
                <w:szCs w:val="18"/>
              </w:rPr>
              <w:t>ios</w:t>
            </w:r>
          </w:p>
        </w:tc>
      </w:tr>
    </w:tbl>
    <w:p w:rsidR="0099451D" w:rsidRDefault="008D5DA9">
      <w:pPr>
        <w:ind w:firstLine="0"/>
      </w:pPr>
      <w:r>
        <w:rPr>
          <w:rFonts w:hint="eastAsia"/>
        </w:rPr>
        <w:t>注册设备：</w:t>
      </w:r>
    </w:p>
    <w:p w:rsidR="0099451D" w:rsidRDefault="008D5DA9">
      <w:pPr>
        <w:ind w:firstLine="0"/>
      </w:pPr>
      <w:r>
        <w:rPr>
          <w:rFonts w:hint="eastAsia"/>
        </w:rPr>
        <w:t>匿名绑定时，先根据终端唯一标识查询</w:t>
      </w:r>
      <w:r>
        <w:rPr>
          <w:rFonts w:hint="eastAsia"/>
        </w:rPr>
        <w:t>t_terminal</w:t>
      </w:r>
      <w:r>
        <w:rPr>
          <w:rFonts w:hint="eastAsia"/>
        </w:rPr>
        <w:t>表有无数据：</w:t>
      </w:r>
    </w:p>
    <w:p w:rsidR="0099451D" w:rsidRDefault="008D5DA9">
      <w:pPr>
        <w:pStyle w:val="16"/>
        <w:numPr>
          <w:ilvl w:val="0"/>
          <w:numId w:val="8"/>
        </w:numPr>
        <w:ind w:firstLineChars="0"/>
      </w:pPr>
      <w:r>
        <w:rPr>
          <w:rFonts w:hint="eastAsia"/>
        </w:rPr>
        <w:t>如果没有，插入</w:t>
      </w:r>
      <w:r>
        <w:rPr>
          <w:rFonts w:hint="eastAsia"/>
          <w:color w:val="FF0000"/>
        </w:rPr>
        <w:t>未审核状态</w:t>
      </w:r>
      <w:r>
        <w:rPr>
          <w:rFonts w:hint="eastAsia"/>
        </w:rPr>
        <w:t>数据，</w:t>
      </w:r>
    </w:p>
    <w:p w:rsidR="0099451D" w:rsidRDefault="008D5DA9">
      <w:pPr>
        <w:pStyle w:val="16"/>
        <w:numPr>
          <w:ilvl w:val="0"/>
          <w:numId w:val="8"/>
        </w:numPr>
        <w:ind w:firstLineChars="0"/>
      </w:pPr>
      <w:r>
        <w:rPr>
          <w:rFonts w:hint="eastAsia"/>
        </w:rPr>
        <w:lastRenderedPageBreak/>
        <w:t>如果有，判断</w:t>
      </w:r>
      <w:r>
        <w:rPr>
          <w:rFonts w:hint="eastAsia"/>
        </w:rPr>
        <w:t>channelId</w:t>
      </w:r>
      <w:ins w:id="29" w:author="fanghuan" w:date="2016-09-12T09:46:00Z">
        <w:r w:rsidR="00BE2D62">
          <w:rPr>
            <w:rFonts w:hint="eastAsia"/>
          </w:rPr>
          <w:t>或</w:t>
        </w:r>
        <w:r w:rsidR="00BE2D62">
          <w:rPr>
            <w:rFonts w:hint="eastAsia"/>
          </w:rPr>
          <w:t>deviceToken</w:t>
        </w:r>
      </w:ins>
      <w:r>
        <w:rPr>
          <w:rFonts w:hint="eastAsia"/>
        </w:rPr>
        <w:t>与传入参数是否一致，分两种情况：</w:t>
      </w:r>
    </w:p>
    <w:p w:rsidR="0099451D" w:rsidRDefault="008D5DA9">
      <w:pPr>
        <w:ind w:left="360" w:firstLine="420"/>
      </w:pPr>
      <w:r>
        <w:rPr>
          <w:rFonts w:hint="eastAsia"/>
        </w:rPr>
        <w:t>a)</w:t>
      </w:r>
      <w:r>
        <w:rPr>
          <w:rFonts w:hint="eastAsia"/>
        </w:rPr>
        <w:t>不一致，更新。</w:t>
      </w:r>
    </w:p>
    <w:p w:rsidR="0099451D" w:rsidRDefault="008D5DA9">
      <w:pPr>
        <w:ind w:left="780" w:firstLine="0"/>
      </w:pPr>
      <w:r>
        <w:rPr>
          <w:rFonts w:hint="eastAsia"/>
        </w:rPr>
        <w:t>b)</w:t>
      </w:r>
      <w:r>
        <w:rPr>
          <w:rFonts w:hint="eastAsia"/>
        </w:rPr>
        <w:t>一致，不做操作。</w:t>
      </w:r>
    </w:p>
    <w:p w:rsidR="0099451D" w:rsidRDefault="0099451D">
      <w:pPr>
        <w:ind w:firstLine="0"/>
      </w:pPr>
    </w:p>
    <w:p w:rsidR="0099451D" w:rsidRDefault="008D5DA9">
      <w:pPr>
        <w:ind w:firstLine="0"/>
      </w:pPr>
      <w:r>
        <w:rPr>
          <w:rFonts w:hint="eastAsia"/>
        </w:rPr>
        <w:t>绑定用户：</w:t>
      </w:r>
    </w:p>
    <w:p w:rsidR="0099451D" w:rsidRDefault="008D5DA9">
      <w:pPr>
        <w:ind w:firstLine="0"/>
      </w:pPr>
      <w:r>
        <w:rPr>
          <w:rFonts w:hint="eastAsia"/>
        </w:rPr>
        <w:t>用户登录时，查询终端安全级别：</w:t>
      </w:r>
    </w:p>
    <w:p w:rsidR="0099451D" w:rsidRDefault="008D5DA9">
      <w:pPr>
        <w:pStyle w:val="16"/>
        <w:numPr>
          <w:ilvl w:val="0"/>
          <w:numId w:val="9"/>
        </w:numPr>
        <w:ind w:firstLineChars="0"/>
      </w:pPr>
      <w:r>
        <w:rPr>
          <w:rFonts w:hint="eastAsia"/>
        </w:rPr>
        <w:t>如果低或者中：查询有无绑定用户记录：</w:t>
      </w:r>
    </w:p>
    <w:p w:rsidR="0099451D" w:rsidRDefault="008D5DA9">
      <w:pPr>
        <w:widowControl/>
        <w:numPr>
          <w:ilvl w:val="1"/>
          <w:numId w:val="10"/>
        </w:numPr>
        <w:spacing w:before="0"/>
        <w:ind w:left="1440" w:hanging="480"/>
        <w:jc w:val="left"/>
      </w:pPr>
      <w:r>
        <w:rPr>
          <w:rFonts w:hint="eastAsia"/>
        </w:rPr>
        <w:t>有：更新活跃状态为活跃，其他用户为不活跃状态</w:t>
      </w:r>
    </w:p>
    <w:p w:rsidR="0099451D" w:rsidRDefault="008D5DA9">
      <w:pPr>
        <w:widowControl/>
        <w:numPr>
          <w:ilvl w:val="1"/>
          <w:numId w:val="10"/>
        </w:numPr>
        <w:spacing w:before="0"/>
        <w:ind w:left="1440" w:hanging="480"/>
        <w:jc w:val="left"/>
      </w:pPr>
      <w:r>
        <w:rPr>
          <w:rFonts w:hint="eastAsia"/>
        </w:rPr>
        <w:t>没有：新增记录并且状态为活跃，其他用户为不活跃状态</w:t>
      </w:r>
    </w:p>
    <w:p w:rsidR="0099451D" w:rsidRDefault="008D5DA9">
      <w:pPr>
        <w:pStyle w:val="16"/>
        <w:numPr>
          <w:ilvl w:val="0"/>
          <w:numId w:val="9"/>
        </w:numPr>
        <w:ind w:firstLineChars="0"/>
      </w:pPr>
      <w:r>
        <w:rPr>
          <w:rFonts w:hint="eastAsia"/>
        </w:rPr>
        <w:t>如果高：查询有无绑定用户记录：</w:t>
      </w:r>
    </w:p>
    <w:p w:rsidR="0099451D" w:rsidRDefault="008D5DA9">
      <w:pPr>
        <w:widowControl/>
        <w:numPr>
          <w:ilvl w:val="1"/>
          <w:numId w:val="10"/>
        </w:numPr>
        <w:spacing w:before="0"/>
        <w:ind w:left="1440" w:hanging="480"/>
        <w:jc w:val="left"/>
      </w:pPr>
      <w:r>
        <w:rPr>
          <w:rFonts w:hint="eastAsia"/>
        </w:rPr>
        <w:t>有：更新活跃状态为活跃，其他用户为不活跃状态返回参数</w:t>
      </w:r>
      <w:r>
        <w:rPr>
          <w:rFonts w:hint="eastAsia"/>
        </w:rPr>
        <w:t>.</w:t>
      </w:r>
    </w:p>
    <w:p w:rsidR="0099451D" w:rsidRDefault="008D5DA9">
      <w:pPr>
        <w:widowControl/>
        <w:numPr>
          <w:ilvl w:val="1"/>
          <w:numId w:val="10"/>
        </w:numPr>
        <w:spacing w:before="0"/>
        <w:ind w:left="1440" w:hanging="480"/>
        <w:jc w:val="left"/>
      </w:pPr>
      <w:r>
        <w:rPr>
          <w:rFonts w:hint="eastAsia"/>
        </w:rPr>
        <w:t>没有：不允许登陆</w:t>
      </w:r>
      <w:r>
        <w:rPr>
          <w:rFonts w:hint="eastAsia"/>
        </w:rPr>
        <w:t>(</w:t>
      </w:r>
      <w:r>
        <w:rPr>
          <w:rFonts w:hint="eastAsia"/>
        </w:rPr>
        <w:t>接口已有</w:t>
      </w:r>
      <w:r>
        <w:rPr>
          <w:rFonts w:hint="eastAsia"/>
        </w:rPr>
        <w:t>)</w:t>
      </w:r>
    </w:p>
    <w:p w:rsidR="0099451D" w:rsidRDefault="0099451D">
      <w:pPr>
        <w:ind w:firstLine="0"/>
      </w:pPr>
    </w:p>
    <w:p w:rsidR="0099451D" w:rsidRDefault="008D5DA9">
      <w:pPr>
        <w:ind w:firstLine="0"/>
      </w:pPr>
      <w:r>
        <w:rPr>
          <w:rFonts w:hint="eastAsia"/>
        </w:rPr>
        <w:t>解绑用户：</w:t>
      </w:r>
    </w:p>
    <w:p w:rsidR="0099451D" w:rsidRDefault="008D5DA9">
      <w:pPr>
        <w:ind w:firstLine="0"/>
      </w:pPr>
      <w:r>
        <w:rPr>
          <w:rFonts w:hint="eastAsia"/>
        </w:rPr>
        <w:tab/>
      </w:r>
      <w:r>
        <w:rPr>
          <w:rFonts w:hint="eastAsia"/>
        </w:rPr>
        <w:t>用户登出时，设置用户活跃状态为不活跃。</w:t>
      </w:r>
    </w:p>
    <w:p w:rsidR="0099451D" w:rsidRDefault="0099451D">
      <w:pPr>
        <w:ind w:firstLine="0"/>
      </w:pPr>
    </w:p>
    <w:p w:rsidR="0099451D" w:rsidRDefault="008D5DA9">
      <w:pPr>
        <w:pStyle w:val="40"/>
      </w:pPr>
      <w:r>
        <w:rPr>
          <w:rFonts w:hint="eastAsia"/>
        </w:rPr>
        <w:t>返回参数</w:t>
      </w:r>
    </w:p>
    <w:tbl>
      <w:tblPr>
        <w:tblpPr w:leftFromText="180" w:rightFromText="180" w:vertAnchor="text" w:horzAnchor="margin" w:tblpY="35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2835"/>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3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2835"/>
      </w:tblGrid>
      <w:tr w:rsidR="0099451D">
        <w:trPr>
          <w:trHeight w:val="529"/>
        </w:trPr>
        <w:tc>
          <w:tcPr>
            <w:tcW w:w="1668" w:type="dxa"/>
            <w:vAlign w:val="center"/>
          </w:tcPr>
          <w:p w:rsidR="0099451D" w:rsidRDefault="008D5DA9">
            <w:pPr>
              <w:adjustRightInd w:val="0"/>
              <w:snapToGrid w:val="0"/>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w:t>
            </w:r>
            <w:r>
              <w:rPr>
                <w:rFonts w:ascii="宋体" w:hAnsi="宋体"/>
                <w:sz w:val="18"/>
                <w:szCs w:val="18"/>
              </w:rPr>
              <w:t>tring</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adjustRightInd w:val="0"/>
        <w:snapToGrid w:val="0"/>
        <w:ind w:leftChars="177" w:left="425"/>
        <w:rPr>
          <w:rFonts w:ascii="宋体" w:hAnsi="宋体"/>
          <w:sz w:val="18"/>
          <w:szCs w:val="18"/>
        </w:rPr>
      </w:pPr>
    </w:p>
    <w:p w:rsidR="0099451D" w:rsidRDefault="008D5DA9">
      <w:pPr>
        <w:pStyle w:val="3"/>
      </w:pPr>
      <w:bookmarkStart w:id="30" w:name="_Toc434323229"/>
      <w:bookmarkStart w:id="31" w:name="_Toc24624"/>
      <w:r>
        <w:rPr>
          <w:rFonts w:hint="eastAsia"/>
        </w:rPr>
        <w:t>客户端推送模块列表</w:t>
      </w:r>
      <w:bookmarkEnd w:id="30"/>
      <w:bookmarkEnd w:id="31"/>
    </w:p>
    <w:p w:rsidR="0099451D" w:rsidRDefault="008D5DA9">
      <w:pPr>
        <w:pStyle w:val="4"/>
      </w:pPr>
      <w:r>
        <w:rPr>
          <w:rFonts w:hint="eastAsia"/>
        </w:rPr>
        <w:t>URL</w:t>
      </w:r>
    </w:p>
    <w:p w:rsidR="0099451D" w:rsidRDefault="008D5DA9">
      <w:pPr>
        <w:pStyle w:val="112"/>
        <w:ind w:left="240"/>
        <w:rPr>
          <w:rFonts w:ascii="宋体" w:hAnsi="宋体"/>
          <w:b/>
        </w:rPr>
      </w:pPr>
      <w:r>
        <w:rPr>
          <w:rFonts w:hint="eastAsia"/>
        </w:rPr>
        <w:t>http://mobile.zjhcsoft.com/szf/clientPushList</w:t>
      </w:r>
    </w:p>
    <w:p w:rsidR="0099451D" w:rsidRDefault="008D5DA9">
      <w:pPr>
        <w:pStyle w:val="4"/>
      </w:pPr>
      <w:r>
        <w:rPr>
          <w:rFonts w:hint="eastAsia"/>
        </w:rPr>
        <w:t>描述</w:t>
      </w:r>
    </w:p>
    <w:p w:rsidR="0099451D" w:rsidRDefault="008D5DA9">
      <w:pPr>
        <w:pStyle w:val="112"/>
        <w:ind w:left="240"/>
        <w:rPr>
          <w:rFonts w:ascii="宋体" w:hAnsi="宋体"/>
          <w:b/>
        </w:rPr>
      </w:pPr>
      <w:r>
        <w:rPr>
          <w:rFonts w:hint="eastAsia"/>
        </w:rPr>
        <w:t>客户端查询是否接收推送的模块列表</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versioncode</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版本号</w:t>
            </w:r>
          </w:p>
        </w:tc>
      </w:tr>
      <w:tr w:rsidR="0099451D">
        <w:trPr>
          <w:trHeight w:val="529"/>
        </w:trPr>
        <w:tc>
          <w:tcPr>
            <w:tcW w:w="1951" w:type="dxa"/>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 xml:space="preserve">    channelId</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设备渠道号</w:t>
            </w:r>
          </w:p>
        </w:tc>
      </w:tr>
      <w:tr w:rsidR="0099451D">
        <w:trPr>
          <w:trHeight w:val="529"/>
        </w:trPr>
        <w:tc>
          <w:tcPr>
            <w:tcW w:w="1951" w:type="dxa"/>
            <w:vAlign w:val="center"/>
          </w:tcPr>
          <w:p w:rsidR="0099451D" w:rsidRDefault="008D5DA9">
            <w:pPr>
              <w:adjustRightInd w:val="0"/>
              <w:snapToGrid w:val="0"/>
              <w:ind w:firstLineChars="200" w:firstLine="360"/>
              <w:rPr>
                <w:rFonts w:ascii="宋体" w:hAnsi="宋体"/>
                <w:sz w:val="18"/>
                <w:szCs w:val="18"/>
              </w:rPr>
            </w:pPr>
            <w:r>
              <w:rPr>
                <w:rFonts w:ascii="宋体" w:hAnsi="宋体"/>
                <w:sz w:val="18"/>
                <w:szCs w:val="18"/>
              </w:rPr>
              <w:t>pType</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数据字段配置：设备类型，</w:t>
            </w:r>
            <w:r>
              <w:rPr>
                <w:rFonts w:ascii="宋体" w:hAnsi="宋体" w:hint="eastAsia"/>
                <w:sz w:val="18"/>
                <w:szCs w:val="18"/>
              </w:rPr>
              <w:t>0:android;1:ios</w:t>
            </w:r>
          </w:p>
        </w:tc>
      </w:tr>
    </w:tbl>
    <w:p w:rsidR="0099451D" w:rsidRDefault="008D5DA9">
      <w:r>
        <w:rPr>
          <w:rFonts w:hint="eastAsia"/>
        </w:rPr>
        <w:t>根据版本号与设备类型查询该版本下所有应用模块，遍历应用模块，根据</w:t>
      </w:r>
      <w:r>
        <w:rPr>
          <w:rFonts w:hint="eastAsia"/>
        </w:rPr>
        <w:t>channelId</w:t>
      </w:r>
      <w:r>
        <w:rPr>
          <w:rFonts w:hint="eastAsia"/>
        </w:rPr>
        <w:t>与应用模块标识，查询消息推送关联表，如果查出记录，表示有不推送设置，如果没有，表示默认推送。集合所有数据，返回一个包含“</w:t>
      </w:r>
      <w:r>
        <w:rPr>
          <w:rFonts w:hint="eastAsia"/>
        </w:rPr>
        <w:t>App_id</w:t>
      </w:r>
      <w:r>
        <w:rPr>
          <w:rFonts w:hint="eastAsia"/>
        </w:rPr>
        <w:t>、</w:t>
      </w:r>
      <w:r>
        <w:rPr>
          <w:rFonts w:hint="eastAsia"/>
        </w:rPr>
        <w:t>App_name</w:t>
      </w:r>
      <w:r>
        <w:rPr>
          <w:rFonts w:hint="eastAsia"/>
        </w:rPr>
        <w:t>、是否推送”的数据集合。</w:t>
      </w:r>
    </w:p>
    <w:p w:rsidR="0099451D" w:rsidRDefault="008D5DA9">
      <w:pPr>
        <w:pStyle w:val="40"/>
      </w:pPr>
      <w:r>
        <w:rPr>
          <w:rFonts w:hint="eastAsia"/>
        </w:rPr>
        <w:t>返回参数</w:t>
      </w:r>
    </w:p>
    <w:tbl>
      <w:tblPr>
        <w:tblpPr w:leftFromText="180" w:rightFromText="180" w:vertAnchor="text" w:horzAnchor="margin" w:tblpY="35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2976"/>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976"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562"/>
        <w:gridCol w:w="1225"/>
        <w:gridCol w:w="1475"/>
        <w:gridCol w:w="2834"/>
      </w:tblGrid>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42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List</w:t>
            </w:r>
          </w:p>
        </w:tc>
        <w:tc>
          <w:tcPr>
            <w:tcW w:w="1562"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22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sz w:val="18"/>
                <w:szCs w:val="18"/>
              </w:rPr>
              <w:t>I</w:t>
            </w:r>
            <w:r>
              <w:rPr>
                <w:rFonts w:ascii="宋体" w:hAnsi="宋体" w:hint="eastAsia"/>
                <w:sz w:val="18"/>
                <w:szCs w:val="18"/>
              </w:rPr>
              <w:t>nt</w:t>
            </w:r>
          </w:p>
        </w:tc>
        <w:tc>
          <w:tcPr>
            <w:tcW w:w="147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应用标识</w:t>
            </w:r>
          </w:p>
        </w:tc>
      </w:tr>
      <w:tr w:rsidR="0099451D">
        <w:trPr>
          <w:trHeight w:val="529"/>
        </w:trPr>
        <w:tc>
          <w:tcPr>
            <w:tcW w:w="142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app_id</w:t>
            </w:r>
          </w:p>
        </w:tc>
        <w:tc>
          <w:tcPr>
            <w:tcW w:w="1562"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push_appList</w:t>
            </w:r>
          </w:p>
        </w:tc>
        <w:tc>
          <w:tcPr>
            <w:tcW w:w="122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sz w:val="18"/>
                <w:szCs w:val="18"/>
              </w:rPr>
              <w:t>I</w:t>
            </w:r>
            <w:r>
              <w:rPr>
                <w:rFonts w:ascii="宋体" w:hAnsi="宋体" w:hint="eastAsia"/>
                <w:sz w:val="18"/>
                <w:szCs w:val="18"/>
              </w:rPr>
              <w:t>nt</w:t>
            </w:r>
          </w:p>
        </w:tc>
        <w:tc>
          <w:tcPr>
            <w:tcW w:w="147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应用标识</w:t>
            </w:r>
          </w:p>
        </w:tc>
      </w:tr>
      <w:tr w:rsidR="0099451D">
        <w:trPr>
          <w:trHeight w:val="529"/>
        </w:trPr>
        <w:tc>
          <w:tcPr>
            <w:tcW w:w="142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app_name</w:t>
            </w:r>
          </w:p>
        </w:tc>
        <w:tc>
          <w:tcPr>
            <w:tcW w:w="1562"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push_appList</w:t>
            </w:r>
          </w:p>
        </w:tc>
        <w:tc>
          <w:tcPr>
            <w:tcW w:w="122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sz w:val="18"/>
                <w:szCs w:val="18"/>
              </w:rPr>
              <w:t>S</w:t>
            </w:r>
            <w:r>
              <w:rPr>
                <w:rFonts w:ascii="宋体" w:hAnsi="宋体" w:hint="eastAsia"/>
                <w:sz w:val="18"/>
                <w:szCs w:val="18"/>
              </w:rPr>
              <w:t>tring</w:t>
            </w:r>
          </w:p>
        </w:tc>
        <w:tc>
          <w:tcPr>
            <w:tcW w:w="147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应用名称</w:t>
            </w:r>
          </w:p>
        </w:tc>
      </w:tr>
      <w:tr w:rsidR="0099451D">
        <w:trPr>
          <w:trHeight w:val="529"/>
        </w:trPr>
        <w:tc>
          <w:tcPr>
            <w:tcW w:w="142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item_id</w:t>
            </w:r>
          </w:p>
        </w:tc>
        <w:tc>
          <w:tcPr>
            <w:tcW w:w="1562"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pushList</w:t>
            </w:r>
          </w:p>
        </w:tc>
        <w:tc>
          <w:tcPr>
            <w:tcW w:w="122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47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ind w:firstLineChars="600" w:firstLine="1080"/>
              <w:rPr>
                <w:rFonts w:ascii="宋体" w:hAnsi="宋体"/>
                <w:sz w:val="18"/>
                <w:szCs w:val="18"/>
              </w:rPr>
            </w:pPr>
            <w:r>
              <w:rPr>
                <w:rFonts w:ascii="宋体" w:hAnsi="宋体" w:hint="eastAsia"/>
                <w:sz w:val="18"/>
                <w:szCs w:val="18"/>
              </w:rPr>
              <w:t>细项标识</w:t>
            </w:r>
          </w:p>
        </w:tc>
      </w:tr>
      <w:tr w:rsidR="0099451D">
        <w:trPr>
          <w:trHeight w:val="529"/>
        </w:trPr>
        <w:tc>
          <w:tcPr>
            <w:tcW w:w="142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item_name</w:t>
            </w:r>
          </w:p>
        </w:tc>
        <w:tc>
          <w:tcPr>
            <w:tcW w:w="1562"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pushList</w:t>
            </w:r>
          </w:p>
        </w:tc>
        <w:tc>
          <w:tcPr>
            <w:tcW w:w="122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47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细项名称</w:t>
            </w:r>
          </w:p>
        </w:tc>
      </w:tr>
      <w:tr w:rsidR="0099451D">
        <w:trPr>
          <w:trHeight w:val="529"/>
        </w:trPr>
        <w:tc>
          <w:tcPr>
            <w:tcW w:w="1426"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sz w:val="18"/>
                <w:szCs w:val="18"/>
              </w:rPr>
              <w:t>I</w:t>
            </w:r>
            <w:r>
              <w:rPr>
                <w:rFonts w:ascii="宋体" w:hAnsi="宋体" w:hint="eastAsia"/>
                <w:sz w:val="18"/>
                <w:szCs w:val="18"/>
              </w:rPr>
              <w:t>s_push</w:t>
            </w:r>
          </w:p>
        </w:tc>
        <w:tc>
          <w:tcPr>
            <w:tcW w:w="1562"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pushList</w:t>
            </w:r>
          </w:p>
        </w:tc>
        <w:tc>
          <w:tcPr>
            <w:tcW w:w="122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475"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tcBorders>
              <w:top w:val="single" w:sz="4" w:space="0" w:color="auto"/>
              <w:left w:val="single" w:sz="4" w:space="0" w:color="auto"/>
              <w:bottom w:val="single" w:sz="4" w:space="0" w:color="auto"/>
              <w:right w:val="single" w:sz="4" w:space="0" w:color="auto"/>
            </w:tcBorders>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是否推送，</w:t>
            </w:r>
            <w:r>
              <w:rPr>
                <w:rFonts w:ascii="宋体" w:hAnsi="宋体" w:hint="eastAsia"/>
                <w:sz w:val="18"/>
                <w:szCs w:val="18"/>
              </w:rPr>
              <w:t>0</w:t>
            </w:r>
            <w:r>
              <w:rPr>
                <w:rFonts w:ascii="宋体" w:hAnsi="宋体" w:hint="eastAsia"/>
                <w:sz w:val="18"/>
                <w:szCs w:val="18"/>
              </w:rPr>
              <w:t>：不推送；</w:t>
            </w:r>
            <w:r>
              <w:rPr>
                <w:rFonts w:ascii="宋体" w:hAnsi="宋体" w:hint="eastAsia"/>
                <w:sz w:val="18"/>
                <w:szCs w:val="18"/>
              </w:rPr>
              <w:t>1</w:t>
            </w:r>
            <w:r>
              <w:rPr>
                <w:rFonts w:ascii="宋体" w:hAnsi="宋体" w:hint="eastAsia"/>
                <w:sz w:val="18"/>
                <w:szCs w:val="18"/>
              </w:rPr>
              <w:t>：推送</w:t>
            </w:r>
          </w:p>
        </w:tc>
      </w:tr>
    </w:tbl>
    <w:p w:rsidR="0099451D" w:rsidRDefault="0099451D">
      <w:pPr>
        <w:adjustRightInd w:val="0"/>
        <w:snapToGrid w:val="0"/>
        <w:ind w:leftChars="177" w:left="425"/>
        <w:rPr>
          <w:rFonts w:ascii="宋体" w:hAnsi="宋体"/>
          <w:sz w:val="18"/>
          <w:szCs w:val="18"/>
        </w:rPr>
      </w:pPr>
    </w:p>
    <w:p w:rsidR="0099451D" w:rsidRDefault="008D5DA9">
      <w:pPr>
        <w:adjustRightInd w:val="0"/>
        <w:snapToGrid w:val="0"/>
        <w:ind w:leftChars="177" w:left="425"/>
        <w:rPr>
          <w:rFonts w:ascii="宋体" w:hAnsi="宋体"/>
          <w:color w:val="000000"/>
          <w:sz w:val="27"/>
          <w:szCs w:val="27"/>
        </w:rPr>
      </w:pPr>
      <w:r>
        <w:rPr>
          <w:rFonts w:ascii="宋体" w:hAnsi="宋体"/>
          <w:color w:val="000000"/>
          <w:sz w:val="27"/>
          <w:szCs w:val="27"/>
        </w:rPr>
        <w:t>{"body":</w:t>
      </w:r>
    </w:p>
    <w:p w:rsidR="0099451D" w:rsidRDefault="008D5DA9">
      <w:pPr>
        <w:adjustRightInd w:val="0"/>
        <w:snapToGrid w:val="0"/>
        <w:ind w:leftChars="277" w:left="665"/>
        <w:rPr>
          <w:rFonts w:ascii="宋体" w:hAnsi="宋体"/>
          <w:color w:val="000000"/>
          <w:sz w:val="27"/>
          <w:szCs w:val="27"/>
        </w:rPr>
      </w:pPr>
      <w:r>
        <w:rPr>
          <w:rFonts w:ascii="宋体" w:hAnsi="宋体"/>
          <w:color w:val="000000"/>
          <w:sz w:val="27"/>
          <w:szCs w:val="27"/>
        </w:rPr>
        <w:t>{"push_appList":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{"app_id":"1","app_name":"</w:t>
      </w:r>
      <w:r>
        <w:rPr>
          <w:rFonts w:ascii="宋体" w:hAnsi="宋体"/>
          <w:color w:val="000000"/>
          <w:sz w:val="27"/>
          <w:szCs w:val="27"/>
        </w:rPr>
        <w:t>新闻</w:t>
      </w:r>
      <w:r>
        <w:rPr>
          <w:rFonts w:ascii="宋体" w:hAnsi="宋体"/>
          <w:color w:val="000000"/>
          <w:sz w:val="27"/>
          <w:szCs w:val="27"/>
        </w:rPr>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"pushList":</w:t>
      </w:r>
    </w:p>
    <w:p w:rsidR="0099451D" w:rsidRDefault="008D5DA9">
      <w:pPr>
        <w:adjustRightInd w:val="0"/>
        <w:snapToGrid w:val="0"/>
        <w:ind w:leftChars="477" w:left="114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577" w:left="1385" w:firstLine="0"/>
        <w:rPr>
          <w:rFonts w:ascii="宋体" w:hAnsi="宋体"/>
          <w:color w:val="000000"/>
          <w:sz w:val="27"/>
          <w:szCs w:val="27"/>
        </w:rPr>
      </w:pPr>
      <w:r>
        <w:rPr>
          <w:rFonts w:ascii="宋体" w:hAnsi="宋体"/>
          <w:color w:val="000000"/>
          <w:sz w:val="27"/>
          <w:szCs w:val="27"/>
        </w:rPr>
        <w:t>{"is_push":"1","item_id":"1","item_name":"</w:t>
      </w:r>
      <w:r>
        <w:rPr>
          <w:rFonts w:ascii="宋体" w:hAnsi="宋体"/>
          <w:color w:val="000000"/>
          <w:sz w:val="27"/>
          <w:szCs w:val="27"/>
        </w:rPr>
        <w:t>图片</w:t>
      </w:r>
      <w:r>
        <w:rPr>
          <w:rFonts w:ascii="宋体" w:hAnsi="宋体"/>
          <w:color w:val="000000"/>
          <w:sz w:val="27"/>
          <w:szCs w:val="27"/>
        </w:rPr>
        <w:t>"},</w:t>
      </w:r>
    </w:p>
    <w:p w:rsidR="0099451D" w:rsidRDefault="008D5DA9">
      <w:pPr>
        <w:adjustRightInd w:val="0"/>
        <w:snapToGrid w:val="0"/>
        <w:ind w:leftChars="577" w:left="1385" w:firstLine="0"/>
        <w:rPr>
          <w:rFonts w:ascii="宋体" w:hAnsi="宋体"/>
          <w:color w:val="000000"/>
          <w:sz w:val="27"/>
          <w:szCs w:val="27"/>
        </w:rPr>
      </w:pPr>
      <w:r>
        <w:rPr>
          <w:rFonts w:ascii="宋体" w:hAnsi="宋体"/>
          <w:color w:val="000000"/>
          <w:sz w:val="27"/>
          <w:szCs w:val="27"/>
        </w:rPr>
        <w:t>{"is_push":"1","item_id":"2","item_name":"</w:t>
      </w:r>
      <w:r>
        <w:rPr>
          <w:rFonts w:ascii="宋体" w:hAnsi="宋体"/>
          <w:color w:val="000000"/>
          <w:sz w:val="27"/>
          <w:szCs w:val="27"/>
        </w:rPr>
        <w:t>文字</w:t>
      </w:r>
      <w:r>
        <w:rPr>
          <w:rFonts w:ascii="宋体" w:hAnsi="宋体"/>
          <w:color w:val="000000"/>
          <w:sz w:val="27"/>
          <w:szCs w:val="27"/>
        </w:rPr>
        <w:t>"},</w:t>
      </w:r>
    </w:p>
    <w:p w:rsidR="0099451D" w:rsidRDefault="008D5DA9">
      <w:pPr>
        <w:adjustRightInd w:val="0"/>
        <w:snapToGrid w:val="0"/>
        <w:ind w:leftChars="577" w:left="1385" w:firstLine="0"/>
        <w:rPr>
          <w:rFonts w:ascii="宋体" w:hAnsi="宋体"/>
          <w:color w:val="000000"/>
          <w:sz w:val="27"/>
          <w:szCs w:val="27"/>
        </w:rPr>
      </w:pPr>
      <w:r>
        <w:rPr>
          <w:rFonts w:ascii="宋体" w:hAnsi="宋体"/>
          <w:color w:val="000000"/>
          <w:sz w:val="27"/>
          <w:szCs w:val="27"/>
        </w:rPr>
        <w:t>{"is_push":"1","item_id":"3","item_name":"pdf"}</w:t>
      </w:r>
    </w:p>
    <w:p w:rsidR="0099451D" w:rsidRDefault="008D5DA9">
      <w:pPr>
        <w:adjustRightInd w:val="0"/>
        <w:snapToGrid w:val="0"/>
        <w:ind w:leftChars="477" w:left="114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lastRenderedPageBreak/>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{"app_id":"2","app_name":"</w:t>
      </w:r>
      <w:r>
        <w:rPr>
          <w:rFonts w:ascii="宋体" w:hAnsi="宋体"/>
          <w:color w:val="000000"/>
          <w:sz w:val="27"/>
          <w:szCs w:val="27"/>
        </w:rPr>
        <w:t>资料中心</w:t>
      </w:r>
      <w:r>
        <w:rPr>
          <w:rFonts w:ascii="宋体" w:hAnsi="宋体"/>
          <w:color w:val="000000"/>
          <w:sz w:val="27"/>
          <w:szCs w:val="27"/>
        </w:rPr>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pushList":</w:t>
      </w:r>
    </w:p>
    <w:p w:rsidR="0099451D" w:rsidRDefault="008D5DA9">
      <w:pPr>
        <w:adjustRightInd w:val="0"/>
        <w:snapToGrid w:val="0"/>
        <w:ind w:leftChars="477" w:left="114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577" w:left="1385" w:firstLine="0"/>
        <w:rPr>
          <w:rFonts w:ascii="宋体" w:hAnsi="宋体"/>
          <w:color w:val="000000"/>
          <w:sz w:val="27"/>
          <w:szCs w:val="27"/>
        </w:rPr>
      </w:pPr>
      <w:r>
        <w:rPr>
          <w:rFonts w:ascii="宋体" w:hAnsi="宋体"/>
          <w:color w:val="000000"/>
          <w:sz w:val="27"/>
          <w:szCs w:val="27"/>
        </w:rPr>
        <w:t>{"is_push":"1","item_id":"4","item_name":"</w:t>
      </w:r>
      <w:r>
        <w:rPr>
          <w:rFonts w:ascii="宋体" w:hAnsi="宋体"/>
          <w:color w:val="000000"/>
          <w:sz w:val="27"/>
          <w:szCs w:val="27"/>
        </w:rPr>
        <w:t>制度</w:t>
      </w:r>
      <w:r>
        <w:rPr>
          <w:rFonts w:ascii="宋体" w:hAnsi="宋体"/>
          <w:color w:val="000000"/>
          <w:sz w:val="27"/>
          <w:szCs w:val="27"/>
        </w:rPr>
        <w:t>"},</w:t>
      </w:r>
    </w:p>
    <w:p w:rsidR="0099451D" w:rsidRDefault="008D5DA9">
      <w:pPr>
        <w:adjustRightInd w:val="0"/>
        <w:snapToGrid w:val="0"/>
        <w:ind w:leftChars="577" w:left="1385" w:firstLine="0"/>
        <w:rPr>
          <w:rFonts w:ascii="宋体" w:hAnsi="宋体"/>
          <w:color w:val="000000"/>
          <w:sz w:val="27"/>
          <w:szCs w:val="27"/>
        </w:rPr>
      </w:pPr>
      <w:r>
        <w:rPr>
          <w:rFonts w:ascii="宋体" w:hAnsi="宋体"/>
          <w:color w:val="000000"/>
          <w:sz w:val="27"/>
          <w:szCs w:val="27"/>
        </w:rPr>
        <w:t>{"is_push":"1","item_id":"5","item_name":"</w:t>
      </w:r>
      <w:r>
        <w:rPr>
          <w:rFonts w:ascii="宋体" w:hAnsi="宋体"/>
          <w:color w:val="000000"/>
          <w:sz w:val="27"/>
          <w:szCs w:val="27"/>
        </w:rPr>
        <w:t>政策</w:t>
      </w:r>
      <w:r>
        <w:rPr>
          <w:rFonts w:ascii="宋体" w:hAnsi="宋体"/>
          <w:color w:val="000000"/>
          <w:sz w:val="27"/>
          <w:szCs w:val="27"/>
        </w:rPr>
        <w:t>"}</w:t>
      </w:r>
    </w:p>
    <w:p w:rsidR="0099451D" w:rsidRDefault="008D5DA9">
      <w:pPr>
        <w:adjustRightInd w:val="0"/>
        <w:snapToGrid w:val="0"/>
        <w:ind w:leftChars="477" w:left="114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377" w:left="90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277" w:left="665" w:firstLine="0"/>
        <w:rPr>
          <w:rFonts w:ascii="宋体" w:hAnsi="宋体"/>
          <w:color w:val="000000"/>
          <w:sz w:val="27"/>
          <w:szCs w:val="27"/>
        </w:rPr>
      </w:pPr>
      <w:r>
        <w:rPr>
          <w:rFonts w:ascii="宋体" w:hAnsi="宋体"/>
          <w:color w:val="000000"/>
          <w:sz w:val="27"/>
          <w:szCs w:val="27"/>
        </w:rPr>
        <w:t>},</w:t>
      </w:r>
    </w:p>
    <w:p w:rsidR="0099451D" w:rsidRDefault="008D5DA9">
      <w:pPr>
        <w:adjustRightInd w:val="0"/>
        <w:snapToGrid w:val="0"/>
        <w:ind w:leftChars="277" w:left="665" w:firstLine="0"/>
        <w:rPr>
          <w:rFonts w:ascii="宋体" w:hAnsi="宋体"/>
          <w:color w:val="000000"/>
          <w:sz w:val="27"/>
          <w:szCs w:val="27"/>
        </w:rPr>
      </w:pPr>
      <w:r>
        <w:rPr>
          <w:rFonts w:ascii="宋体" w:hAnsi="宋体"/>
          <w:color w:val="000000"/>
          <w:sz w:val="27"/>
          <w:szCs w:val="27"/>
        </w:rPr>
        <w:t>"code":0,"msg":"</w:t>
      </w:r>
      <w:r>
        <w:rPr>
          <w:rFonts w:ascii="宋体" w:hAnsi="宋体"/>
          <w:color w:val="000000"/>
          <w:sz w:val="27"/>
          <w:szCs w:val="27"/>
        </w:rPr>
        <w:t>成功</w:t>
      </w:r>
      <w:r>
        <w:rPr>
          <w:rFonts w:ascii="宋体" w:hAnsi="宋体"/>
          <w:color w:val="000000"/>
          <w:sz w:val="27"/>
          <w:szCs w:val="27"/>
        </w:rPr>
        <w:t>"</w:t>
      </w:r>
    </w:p>
    <w:p w:rsidR="0099451D" w:rsidRDefault="008D5DA9">
      <w:pPr>
        <w:adjustRightInd w:val="0"/>
        <w:snapToGrid w:val="0"/>
        <w:ind w:leftChars="177" w:left="425" w:firstLine="0"/>
        <w:rPr>
          <w:rFonts w:ascii="宋体" w:hAnsi="宋体"/>
          <w:sz w:val="18"/>
          <w:szCs w:val="18"/>
        </w:rPr>
      </w:pPr>
      <w:r>
        <w:rPr>
          <w:rFonts w:ascii="宋体" w:hAnsi="宋体"/>
          <w:color w:val="000000"/>
          <w:sz w:val="27"/>
          <w:szCs w:val="27"/>
        </w:rPr>
        <w:t>}</w:t>
      </w:r>
    </w:p>
    <w:p w:rsidR="0099451D" w:rsidRDefault="0099451D">
      <w:pPr>
        <w:adjustRightInd w:val="0"/>
        <w:snapToGrid w:val="0"/>
        <w:ind w:leftChars="177" w:left="425"/>
        <w:rPr>
          <w:rFonts w:ascii="宋体" w:hAnsi="宋体"/>
          <w:sz w:val="18"/>
          <w:szCs w:val="18"/>
        </w:rPr>
      </w:pPr>
    </w:p>
    <w:p w:rsidR="0099451D" w:rsidRDefault="0099451D">
      <w:pPr>
        <w:adjustRightInd w:val="0"/>
        <w:snapToGrid w:val="0"/>
        <w:ind w:leftChars="177" w:left="425"/>
        <w:rPr>
          <w:rFonts w:ascii="宋体" w:hAnsi="宋体"/>
          <w:sz w:val="18"/>
          <w:szCs w:val="18"/>
        </w:rPr>
      </w:pPr>
    </w:p>
    <w:p w:rsidR="0099451D" w:rsidRDefault="0099451D">
      <w:pPr>
        <w:adjustRightInd w:val="0"/>
        <w:snapToGrid w:val="0"/>
        <w:ind w:leftChars="177" w:left="425"/>
        <w:rPr>
          <w:rFonts w:ascii="宋体" w:hAnsi="宋体"/>
          <w:sz w:val="18"/>
          <w:szCs w:val="18"/>
        </w:rPr>
      </w:pPr>
    </w:p>
    <w:p w:rsidR="0099451D" w:rsidRDefault="008D5DA9">
      <w:pPr>
        <w:pStyle w:val="3"/>
      </w:pPr>
      <w:bookmarkStart w:id="32" w:name="_Toc434323230"/>
      <w:bookmarkStart w:id="33" w:name="_Toc9552"/>
      <w:r>
        <w:rPr>
          <w:rFonts w:hint="eastAsia"/>
        </w:rPr>
        <w:t>客户端设置模块是否接收推送</w:t>
      </w:r>
      <w:bookmarkEnd w:id="32"/>
      <w:bookmarkEnd w:id="33"/>
    </w:p>
    <w:p w:rsidR="0099451D" w:rsidRDefault="008D5DA9">
      <w:pPr>
        <w:pStyle w:val="4"/>
      </w:pPr>
      <w:r>
        <w:rPr>
          <w:rFonts w:hint="eastAsia"/>
        </w:rPr>
        <w:t>URL</w:t>
      </w:r>
    </w:p>
    <w:p w:rsidR="0099451D" w:rsidRDefault="008D5DA9">
      <w:pPr>
        <w:pStyle w:val="112"/>
        <w:ind w:left="240"/>
        <w:rPr>
          <w:rFonts w:ascii="宋体" w:hAnsi="宋体"/>
          <w:b/>
        </w:rPr>
      </w:pPr>
      <w:r>
        <w:rPr>
          <w:rFonts w:hint="eastAsia"/>
        </w:rPr>
        <w:t>http://mobile.zjhcsoft.com/szf/saveClientPush</w:t>
      </w:r>
    </w:p>
    <w:p w:rsidR="0099451D" w:rsidRDefault="008D5DA9">
      <w:pPr>
        <w:pStyle w:val="4"/>
      </w:pPr>
      <w:r>
        <w:rPr>
          <w:rFonts w:hint="eastAsia"/>
        </w:rPr>
        <w:t>描述</w:t>
      </w:r>
    </w:p>
    <w:p w:rsidR="0099451D" w:rsidRDefault="008D5DA9">
      <w:pPr>
        <w:pStyle w:val="112"/>
        <w:ind w:left="240"/>
        <w:rPr>
          <w:rFonts w:ascii="宋体" w:hAnsi="宋体"/>
          <w:b/>
        </w:rPr>
      </w:pPr>
      <w:r>
        <w:rPr>
          <w:rFonts w:hint="eastAsia"/>
        </w:rPr>
        <w:t>客户端设置模块是否接收消息推送</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 xml:space="preserve">    channelId</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设备渠道号</w:t>
            </w:r>
          </w:p>
        </w:tc>
      </w:tr>
      <w:tr w:rsidR="0099451D">
        <w:trPr>
          <w:trHeight w:val="529"/>
        </w:trPr>
        <w:tc>
          <w:tcPr>
            <w:tcW w:w="1951" w:type="dxa"/>
            <w:vAlign w:val="center"/>
          </w:tcPr>
          <w:p w:rsidR="0099451D" w:rsidRDefault="008D5DA9">
            <w:pPr>
              <w:adjustRightInd w:val="0"/>
              <w:snapToGrid w:val="0"/>
              <w:ind w:firstLineChars="200" w:firstLine="360"/>
              <w:rPr>
                <w:rFonts w:ascii="宋体" w:hAnsi="宋体"/>
                <w:sz w:val="18"/>
                <w:szCs w:val="18"/>
              </w:rPr>
            </w:pPr>
            <w:r>
              <w:rPr>
                <w:rFonts w:ascii="宋体" w:hAnsi="宋体" w:hint="eastAsia"/>
                <w:sz w:val="18"/>
                <w:szCs w:val="18"/>
              </w:rPr>
              <w:t xml:space="preserve"> item_id</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细项标识</w:t>
            </w:r>
          </w:p>
        </w:tc>
      </w:tr>
      <w:tr w:rsidR="0099451D">
        <w:trPr>
          <w:trHeight w:val="529"/>
        </w:trPr>
        <w:tc>
          <w:tcPr>
            <w:tcW w:w="1951" w:type="dxa"/>
            <w:vAlign w:val="center"/>
          </w:tcPr>
          <w:p w:rsidR="0099451D" w:rsidRDefault="008D5DA9">
            <w:pPr>
              <w:adjustRightInd w:val="0"/>
              <w:snapToGrid w:val="0"/>
              <w:ind w:firstLineChars="250" w:firstLine="450"/>
              <w:rPr>
                <w:rFonts w:ascii="宋体" w:hAnsi="宋体"/>
                <w:sz w:val="18"/>
                <w:szCs w:val="18"/>
              </w:rPr>
            </w:pPr>
            <w:r>
              <w:rPr>
                <w:rFonts w:ascii="宋体" w:hAnsi="宋体"/>
                <w:sz w:val="18"/>
                <w:szCs w:val="18"/>
              </w:rPr>
              <w:t>I</w:t>
            </w:r>
            <w:r>
              <w:rPr>
                <w:rFonts w:ascii="宋体" w:hAnsi="宋体" w:hint="eastAsia"/>
                <w:sz w:val="18"/>
                <w:szCs w:val="18"/>
              </w:rPr>
              <w:t>s_push</w:t>
            </w:r>
          </w:p>
        </w:tc>
        <w:tc>
          <w:tcPr>
            <w:tcW w:w="1276" w:type="dxa"/>
            <w:vAlign w:val="center"/>
          </w:tcPr>
          <w:p w:rsidR="0099451D" w:rsidRDefault="008D5DA9">
            <w:pPr>
              <w:ind w:firstLineChars="100" w:firstLine="180"/>
              <w:rPr>
                <w:sz w:val="18"/>
                <w:szCs w:val="18"/>
              </w:rPr>
            </w:pPr>
            <w:r>
              <w:rPr>
                <w:rFonts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是否推送，</w:t>
            </w:r>
            <w:r>
              <w:rPr>
                <w:rFonts w:ascii="宋体" w:hAnsi="宋体" w:hint="eastAsia"/>
                <w:sz w:val="18"/>
                <w:szCs w:val="18"/>
              </w:rPr>
              <w:t>0:</w:t>
            </w:r>
            <w:r>
              <w:rPr>
                <w:rFonts w:ascii="宋体" w:hAnsi="宋体" w:hint="eastAsia"/>
                <w:sz w:val="18"/>
                <w:szCs w:val="18"/>
              </w:rPr>
              <w:t>否；</w:t>
            </w:r>
            <w:r>
              <w:rPr>
                <w:rFonts w:ascii="宋体" w:hAnsi="宋体" w:hint="eastAsia"/>
                <w:sz w:val="18"/>
                <w:szCs w:val="18"/>
              </w:rPr>
              <w:t>1:</w:t>
            </w:r>
            <w:r>
              <w:rPr>
                <w:rFonts w:ascii="宋体" w:hAnsi="宋体" w:hint="eastAsia"/>
                <w:sz w:val="18"/>
                <w:szCs w:val="18"/>
              </w:rPr>
              <w:t>是</w:t>
            </w:r>
          </w:p>
        </w:tc>
      </w:tr>
    </w:tbl>
    <w:p w:rsidR="0099451D" w:rsidRDefault="008D5DA9">
      <w:pPr>
        <w:pStyle w:val="112"/>
        <w:ind w:left="240"/>
      </w:pPr>
      <w:r>
        <w:rPr>
          <w:rFonts w:hint="eastAsia"/>
        </w:rPr>
        <w:t>根据请求所带参数：</w:t>
      </w:r>
      <w:r>
        <w:rPr>
          <w:rFonts w:hint="eastAsia"/>
        </w:rPr>
        <w:t>channelId</w:t>
      </w:r>
      <w:r>
        <w:rPr>
          <w:rFonts w:hint="eastAsia"/>
        </w:rPr>
        <w:t>和</w:t>
      </w:r>
      <w:r>
        <w:rPr>
          <w:rFonts w:hint="eastAsia"/>
        </w:rPr>
        <w:t>App_id</w:t>
      </w:r>
      <w:r>
        <w:rPr>
          <w:rFonts w:hint="eastAsia"/>
        </w:rPr>
        <w:t>查询推送配置表，如果有数据，并且推送状态</w:t>
      </w:r>
      <w:r>
        <w:rPr>
          <w:rFonts w:hint="eastAsia"/>
        </w:rPr>
        <w:t>(</w:t>
      </w:r>
      <w:r>
        <w:rPr>
          <w:rFonts w:hint="eastAsia"/>
        </w:rPr>
        <w:t>数据表中状态缺省为</w:t>
      </w:r>
      <w:r>
        <w:rPr>
          <w:rFonts w:hint="eastAsia"/>
        </w:rPr>
        <w:t>0</w:t>
      </w:r>
      <w:r>
        <w:rPr>
          <w:rFonts w:hint="eastAsia"/>
        </w:rPr>
        <w:t>，即：不推送</w:t>
      </w:r>
      <w:r>
        <w:rPr>
          <w:rFonts w:hint="eastAsia"/>
        </w:rPr>
        <w:t>)</w:t>
      </w:r>
      <w:r>
        <w:rPr>
          <w:rFonts w:hint="eastAsia"/>
        </w:rPr>
        <w:t>与请求参数值不一致</w:t>
      </w:r>
      <w:r>
        <w:rPr>
          <w:rFonts w:hint="eastAsia"/>
        </w:rPr>
        <w:t>(</w:t>
      </w:r>
      <w:r>
        <w:rPr>
          <w:rFonts w:hint="eastAsia"/>
        </w:rPr>
        <w:t>即：</w:t>
      </w:r>
      <w:r>
        <w:rPr>
          <w:rFonts w:hint="eastAsia"/>
        </w:rPr>
        <w:lastRenderedPageBreak/>
        <w:t>请求状态为推送</w:t>
      </w:r>
      <w:r>
        <w:rPr>
          <w:rFonts w:hint="eastAsia"/>
        </w:rPr>
        <w:t>)</w:t>
      </w:r>
      <w:r>
        <w:rPr>
          <w:rFonts w:hint="eastAsia"/>
        </w:rPr>
        <w:t>，删除数据。如果没有数据</w:t>
      </w:r>
      <w:r>
        <w:rPr>
          <w:rFonts w:hint="eastAsia"/>
        </w:rPr>
        <w:t>)(</w:t>
      </w:r>
      <w:r>
        <w:rPr>
          <w:rFonts w:hint="eastAsia"/>
        </w:rPr>
        <w:t>表示当前状态为推送状态</w:t>
      </w:r>
      <w:r>
        <w:rPr>
          <w:rFonts w:hint="eastAsia"/>
        </w:rPr>
        <w:t>)</w:t>
      </w:r>
      <w:r>
        <w:rPr>
          <w:rFonts w:hint="eastAsia"/>
        </w:rPr>
        <w:t>，并且当前推送状态与请求参数值不一致，保存数据。</w:t>
      </w:r>
    </w:p>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rPr>
          <w:trHeight w:val="529"/>
        </w:trPr>
        <w:tc>
          <w:tcPr>
            <w:tcW w:w="1668" w:type="dxa"/>
            <w:vAlign w:val="center"/>
          </w:tcPr>
          <w:p w:rsidR="0099451D" w:rsidRDefault="008D5DA9">
            <w:pPr>
              <w:adjustRightInd w:val="0"/>
              <w:snapToGrid w:val="0"/>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w:t>
            </w:r>
            <w:r>
              <w:rPr>
                <w:rFonts w:ascii="宋体" w:hAnsi="宋体"/>
                <w:sz w:val="18"/>
                <w:szCs w:val="18"/>
              </w:rPr>
              <w:t>tring</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状态码对应描述</w:t>
            </w:r>
          </w:p>
        </w:tc>
      </w:tr>
    </w:tbl>
    <w:p w:rsidR="0099451D" w:rsidRDefault="0099451D">
      <w:pPr>
        <w:pStyle w:val="112"/>
        <w:ind w:left="240"/>
      </w:pPr>
    </w:p>
    <w:p w:rsidR="0099451D" w:rsidRDefault="0099451D">
      <w:pPr>
        <w:widowControl/>
        <w:spacing w:before="0" w:line="360" w:lineRule="auto"/>
        <w:ind w:left="420" w:firstLine="0"/>
        <w:jc w:val="left"/>
      </w:pPr>
    </w:p>
    <w:p w:rsidR="0099451D" w:rsidRDefault="008D5DA9">
      <w:pPr>
        <w:pStyle w:val="2"/>
      </w:pPr>
      <w:bookmarkStart w:id="34" w:name="_Toc17143"/>
      <w:r>
        <w:rPr>
          <w:rFonts w:hint="eastAsia"/>
        </w:rPr>
        <w:t>个人中心（用户账号相关）</w:t>
      </w:r>
      <w:bookmarkEnd w:id="34"/>
    </w:p>
    <w:p w:rsidR="0099451D" w:rsidRDefault="008D5DA9">
      <w:pPr>
        <w:pStyle w:val="3"/>
      </w:pPr>
      <w:bookmarkStart w:id="35" w:name="_Toc30492"/>
      <w:r>
        <w:rPr>
          <w:rFonts w:hint="eastAsia"/>
        </w:rPr>
        <w:t>用户登录</w:t>
      </w:r>
      <w:bookmarkEnd w:id="35"/>
    </w:p>
    <w:p w:rsidR="0099451D" w:rsidRDefault="008D5DA9">
      <w:pPr>
        <w:pStyle w:val="4"/>
      </w:pPr>
      <w:r>
        <w:rPr>
          <w:rFonts w:hint="eastAsia"/>
        </w:rPr>
        <w:t>URL</w:t>
      </w:r>
    </w:p>
    <w:p w:rsidR="0099451D" w:rsidRDefault="008D5DA9">
      <w:pPr>
        <w:pStyle w:val="112"/>
        <w:ind w:left="240"/>
      </w:pPr>
      <w:r>
        <w:rPr>
          <w:rFonts w:hint="eastAsia"/>
        </w:rPr>
        <w:t>http://mobile.zjhcsoft.com:8090/szf/login</w:t>
      </w:r>
    </w:p>
    <w:p w:rsidR="0099451D" w:rsidRDefault="008D5DA9">
      <w:pPr>
        <w:pStyle w:val="4"/>
      </w:pPr>
      <w:r>
        <w:rPr>
          <w:rFonts w:hint="eastAsia"/>
        </w:rPr>
        <w:t>描述</w:t>
      </w:r>
    </w:p>
    <w:p w:rsidR="0099451D" w:rsidRDefault="008D5DA9">
      <w:pPr>
        <w:pStyle w:val="112"/>
        <w:ind w:left="240"/>
      </w:pPr>
      <w:r>
        <w:rPr>
          <w:rFonts w:hint="eastAsia"/>
        </w:rPr>
        <w:t>移动终端应用支撑框架用户平台登录操作。</w:t>
      </w:r>
    </w:p>
    <w:p w:rsidR="0099451D" w:rsidRDefault="008D5DA9">
      <w:pPr>
        <w:pStyle w:val="4"/>
      </w:pPr>
      <w:r>
        <w:rPr>
          <w:rFonts w:hint="eastAsia"/>
        </w:rPr>
        <w:t>参数</w:t>
      </w:r>
    </w:p>
    <w:p w:rsidR="0099451D" w:rsidRDefault="008D5DA9">
      <w:pPr>
        <w:pStyle w:val="40"/>
        <w:ind w:left="138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登录账号</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password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32</w:t>
            </w:r>
            <w:r>
              <w:rPr>
                <w:rFonts w:ascii="宋体" w:hAnsi="宋体" w:hint="eastAsia"/>
                <w:sz w:val="18"/>
                <w:szCs w:val="18"/>
              </w:rPr>
              <w:t>位</w:t>
            </w:r>
            <w:r>
              <w:rPr>
                <w:rFonts w:ascii="宋体" w:hAnsi="宋体"/>
                <w:sz w:val="18"/>
                <w:szCs w:val="18"/>
              </w:rPr>
              <w:t>M</w:t>
            </w:r>
            <w:r>
              <w:rPr>
                <w:rFonts w:ascii="宋体" w:hAnsi="宋体" w:hint="eastAsia"/>
                <w:sz w:val="18"/>
                <w:szCs w:val="18"/>
              </w:rPr>
              <w:t>d5</w:t>
            </w:r>
            <w:r>
              <w:rPr>
                <w:rFonts w:ascii="宋体" w:hAnsi="宋体" w:hint="eastAsia"/>
                <w:sz w:val="18"/>
                <w:szCs w:val="18"/>
              </w:rPr>
              <w:t>加密后的密码</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terminalId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设备唯一识别符号：标识终端设备</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user_agent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 xml:space="preserve">String </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通过头文件传输</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eastAsia="宋体" w:hAnsi="宋体" w:cs="宋体" w:hint="eastAsia"/>
                <w:sz w:val="18"/>
                <w:szCs w:val="18"/>
              </w:rPr>
              <w:t>operaTime</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登录时间</w:t>
            </w:r>
          </w:p>
        </w:tc>
      </w:tr>
    </w:tbl>
    <w:p w:rsidR="0099451D" w:rsidRDefault="0099451D">
      <w:pPr>
        <w:rPr>
          <w:sz w:val="22"/>
        </w:rPr>
      </w:pPr>
    </w:p>
    <w:p w:rsidR="0099451D" w:rsidRDefault="008D5DA9">
      <w:pPr>
        <w:pStyle w:val="40"/>
        <w:ind w:left="1380"/>
      </w:pPr>
      <w:r>
        <w:rPr>
          <w:rFonts w:hint="eastAsia"/>
        </w:rPr>
        <w:lastRenderedPageBreak/>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2885"/>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spacing w:before="0"/>
              <w:ind w:firstLine="0"/>
              <w:jc w:val="center"/>
              <w:rPr>
                <w:rFonts w:ascii="宋体" w:hAnsi="宋体"/>
                <w:sz w:val="18"/>
                <w:szCs w:val="18"/>
              </w:rPr>
            </w:pPr>
          </w:p>
        </w:tc>
        <w:tc>
          <w:tcPr>
            <w:tcW w:w="98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详见状态码定义</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msg</w:t>
            </w:r>
          </w:p>
        </w:tc>
        <w:tc>
          <w:tcPr>
            <w:tcW w:w="1801" w:type="dxa"/>
            <w:vAlign w:val="center"/>
          </w:tcPr>
          <w:p w:rsidR="0099451D" w:rsidRDefault="0099451D">
            <w:pPr>
              <w:adjustRightInd w:val="0"/>
              <w:snapToGrid w:val="0"/>
              <w:spacing w:before="0"/>
              <w:ind w:firstLine="0"/>
              <w:jc w:val="center"/>
              <w:rPr>
                <w:rFonts w:ascii="宋体" w:hAnsi="宋体"/>
                <w:sz w:val="18"/>
                <w:szCs w:val="18"/>
              </w:rPr>
            </w:pPr>
          </w:p>
        </w:tc>
        <w:tc>
          <w:tcPr>
            <w:tcW w:w="98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spacing w:before="0"/>
              <w:ind w:firstLine="0"/>
              <w:jc w:val="center"/>
              <w:rPr>
                <w:rFonts w:ascii="宋体" w:hAnsi="宋体"/>
                <w:sz w:val="18"/>
                <w:szCs w:val="18"/>
              </w:rPr>
            </w:pPr>
          </w:p>
        </w:tc>
        <w:tc>
          <w:tcPr>
            <w:tcW w:w="98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登录成功后的</w:t>
            </w:r>
            <w:r>
              <w:rPr>
                <w:rFonts w:ascii="宋体" w:hAnsi="宋体"/>
                <w:sz w:val="18"/>
                <w:szCs w:val="18"/>
              </w:rPr>
              <w:t>32</w:t>
            </w:r>
            <w:r>
              <w:rPr>
                <w:rFonts w:ascii="宋体" w:hAnsi="宋体" w:hint="eastAsia"/>
                <w:sz w:val="18"/>
                <w:szCs w:val="18"/>
              </w:rPr>
              <w:t>位会话</w:t>
            </w:r>
            <w:r>
              <w:rPr>
                <w:rFonts w:ascii="宋体" w:hAnsi="宋体" w:hint="eastAsia"/>
                <w:sz w:val="18"/>
                <w:szCs w:val="18"/>
              </w:rPr>
              <w:t>token</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appids</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登陆成功后返回用户对应权限的模块标识</w:t>
            </w: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account=xzy&amp;password=</w:t>
      </w:r>
      <w:r>
        <w:rPr>
          <w:rFonts w:ascii="宋体" w:hAnsi="宋体"/>
          <w:sz w:val="18"/>
          <w:szCs w:val="18"/>
        </w:rPr>
        <w:t>202cb962ac59075b964b07152d234b70</w:t>
      </w:r>
      <w:r>
        <w:rPr>
          <w:rFonts w:ascii="宋体" w:hAnsi="宋体" w:hint="eastAsia"/>
          <w:sz w:val="18"/>
          <w:szCs w:val="18"/>
        </w:rPr>
        <w:t>&amp;terminalId=123&amp;appId=123&amp;</w:t>
      </w:r>
      <w:r>
        <w:rPr>
          <w:rFonts w:ascii="宋体" w:eastAsia="宋体" w:hAnsi="宋体" w:cs="宋体" w:hint="eastAsia"/>
          <w:sz w:val="18"/>
          <w:szCs w:val="18"/>
        </w:rPr>
        <w:t>operaTime=123</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spacing w:before="0"/>
        <w:ind w:leftChars="177" w:left="425"/>
        <w:jc w:val="left"/>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460825159a028d9f35dfe14836a8cd69</w:t>
      </w:r>
      <w:r>
        <w:rPr>
          <w:rFonts w:ascii="宋体" w:hAnsi="宋体" w:hint="eastAsia"/>
          <w:sz w:val="18"/>
          <w:szCs w:val="18"/>
        </w:rPr>
        <w:t>"</w:t>
      </w:r>
      <w:r>
        <w:rPr>
          <w:rFonts w:ascii="宋体" w:hAnsi="宋体"/>
          <w:sz w:val="18"/>
          <w:szCs w:val="18"/>
        </w:rPr>
        <w:t>}</w:t>
      </w:r>
    </w:p>
    <w:p w:rsidR="0099451D" w:rsidRDefault="0099451D">
      <w:pPr>
        <w:adjustRightInd w:val="0"/>
        <w:snapToGrid w:val="0"/>
        <w:spacing w:before="0"/>
        <w:ind w:leftChars="177" w:left="425"/>
        <w:jc w:val="left"/>
        <w:rPr>
          <w:rFonts w:ascii="宋体" w:hAnsi="宋体"/>
          <w:sz w:val="18"/>
          <w:szCs w:val="18"/>
        </w:rPr>
      </w:pPr>
    </w:p>
    <w:p w:rsidR="0099451D" w:rsidRDefault="008D5DA9">
      <w:pPr>
        <w:pStyle w:val="3"/>
      </w:pPr>
      <w:bookmarkStart w:id="36" w:name="_Toc30414"/>
      <w:bookmarkStart w:id="37" w:name="_Toc359316008"/>
      <w:r>
        <w:rPr>
          <w:rFonts w:hint="eastAsia"/>
        </w:rPr>
        <w:t>用户密码修改</w:t>
      </w:r>
      <w:bookmarkEnd w:id="36"/>
      <w:bookmarkEnd w:id="37"/>
    </w:p>
    <w:p w:rsidR="0099451D" w:rsidRDefault="008D5DA9">
      <w:pPr>
        <w:pStyle w:val="4"/>
      </w:pPr>
      <w:r>
        <w:rPr>
          <w:rFonts w:hint="eastAsia"/>
        </w:rPr>
        <w:t>URL</w:t>
      </w:r>
    </w:p>
    <w:p w:rsidR="0099451D" w:rsidRDefault="008D5DA9">
      <w:r>
        <w:rPr>
          <w:rFonts w:hint="eastAsia"/>
        </w:rPr>
        <w:t>http://mobile.zjhcsoft.com:8090/szf/passwdedit</w:t>
      </w:r>
    </w:p>
    <w:p w:rsidR="0099451D" w:rsidRDefault="008D5DA9">
      <w:pPr>
        <w:pStyle w:val="4"/>
      </w:pPr>
      <w:r>
        <w:rPr>
          <w:rFonts w:hint="eastAsia"/>
        </w:rPr>
        <w:t>描述</w:t>
      </w:r>
    </w:p>
    <w:p w:rsidR="0099451D" w:rsidRDefault="008D5DA9">
      <w:pPr>
        <w:ind w:firstLine="0"/>
      </w:pPr>
      <w:r>
        <w:rPr>
          <w:rFonts w:hint="eastAsia"/>
        </w:rPr>
        <w:t>用户密码修改。</w:t>
      </w:r>
    </w:p>
    <w:p w:rsidR="0099451D" w:rsidRDefault="008D5DA9">
      <w:pPr>
        <w:pStyle w:val="4"/>
      </w:pPr>
      <w:r>
        <w:rPr>
          <w:rFonts w:hint="eastAsia"/>
        </w:rPr>
        <w:t>参数</w:t>
      </w:r>
    </w:p>
    <w:p w:rsidR="0099451D" w:rsidRDefault="008D5DA9">
      <w:pPr>
        <w:pStyle w:val="40"/>
        <w:ind w:left="138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用户账号</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passwdold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32</w:t>
            </w:r>
            <w:r>
              <w:rPr>
                <w:rFonts w:ascii="宋体" w:hAnsi="宋体" w:hint="eastAsia"/>
                <w:sz w:val="18"/>
                <w:szCs w:val="18"/>
              </w:rPr>
              <w:t>位</w:t>
            </w:r>
            <w:r>
              <w:rPr>
                <w:rFonts w:ascii="宋体" w:hAnsi="宋体"/>
                <w:sz w:val="18"/>
                <w:szCs w:val="18"/>
              </w:rPr>
              <w:t>M</w:t>
            </w:r>
            <w:r>
              <w:rPr>
                <w:rFonts w:ascii="宋体" w:hAnsi="宋体" w:hint="eastAsia"/>
                <w:sz w:val="18"/>
                <w:szCs w:val="18"/>
              </w:rPr>
              <w:t>d5</w:t>
            </w:r>
            <w:r>
              <w:rPr>
                <w:rFonts w:ascii="宋体" w:hAnsi="宋体" w:hint="eastAsia"/>
                <w:sz w:val="18"/>
                <w:szCs w:val="18"/>
              </w:rPr>
              <w:t>加密后的旧密码</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passwdnew</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32</w:t>
            </w:r>
            <w:r>
              <w:rPr>
                <w:rFonts w:ascii="宋体" w:hAnsi="宋体" w:hint="eastAsia"/>
                <w:sz w:val="18"/>
                <w:szCs w:val="18"/>
              </w:rPr>
              <w:t>位</w:t>
            </w:r>
            <w:r>
              <w:rPr>
                <w:rFonts w:ascii="宋体" w:hAnsi="宋体" w:hint="eastAsia"/>
                <w:sz w:val="18"/>
                <w:szCs w:val="18"/>
              </w:rPr>
              <w:t>Md5</w:t>
            </w:r>
            <w:r>
              <w:rPr>
                <w:rFonts w:ascii="宋体" w:hAnsi="宋体" w:hint="eastAsia"/>
                <w:sz w:val="18"/>
                <w:szCs w:val="18"/>
              </w:rPr>
              <w:t>加密后的新密码</w:t>
            </w:r>
          </w:p>
        </w:tc>
      </w:tr>
    </w:tbl>
    <w:p w:rsidR="0099451D" w:rsidRDefault="0099451D">
      <w:pPr>
        <w:rPr>
          <w:sz w:val="22"/>
        </w:rPr>
      </w:pPr>
    </w:p>
    <w:p w:rsidR="0099451D" w:rsidRDefault="008D5DA9">
      <w:pPr>
        <w:pStyle w:val="40"/>
        <w:ind w:left="138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2885"/>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spacing w:before="0"/>
              <w:ind w:firstLine="0"/>
              <w:jc w:val="center"/>
              <w:rPr>
                <w:rFonts w:ascii="宋体" w:hAnsi="宋体"/>
                <w:sz w:val="18"/>
                <w:szCs w:val="18"/>
              </w:rPr>
            </w:pPr>
          </w:p>
        </w:tc>
        <w:tc>
          <w:tcPr>
            <w:tcW w:w="98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详见状态码定义</w:t>
            </w: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ind w:left="482" w:firstLine="0"/>
        <w:rPr>
          <w:rFonts w:ascii="宋体" w:hAnsi="宋体"/>
          <w:sz w:val="18"/>
          <w:szCs w:val="18"/>
        </w:rPr>
      </w:pPr>
      <w:r>
        <w:rPr>
          <w:rFonts w:ascii="宋体" w:hAnsi="宋体" w:hint="eastAsia"/>
          <w:sz w:val="18"/>
          <w:szCs w:val="18"/>
        </w:rPr>
        <w:t>account=xzy&amp;passwdold=</w:t>
      </w:r>
      <w:r>
        <w:rPr>
          <w:rFonts w:ascii="宋体" w:hAnsi="宋体"/>
          <w:sz w:val="18"/>
          <w:szCs w:val="18"/>
        </w:rPr>
        <w:t>202cb962ac59075b964b07152d234b70</w:t>
      </w:r>
      <w:r>
        <w:rPr>
          <w:rFonts w:ascii="宋体" w:hAnsi="宋体" w:hint="eastAsia"/>
          <w:sz w:val="18"/>
          <w:szCs w:val="18"/>
        </w:rPr>
        <w:t>&amp; passwdnew=</w:t>
      </w:r>
      <w:r>
        <w:rPr>
          <w:rFonts w:ascii="宋体" w:hAnsi="宋体"/>
          <w:sz w:val="18"/>
          <w:szCs w:val="18"/>
        </w:rPr>
        <w:t>202cb962ac59075b964b07152d234b70</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spacing w:before="0"/>
        <w:ind w:firstLine="420"/>
        <w:jc w:val="left"/>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p>
    <w:p w:rsidR="0099451D" w:rsidRDefault="0099451D">
      <w:pPr>
        <w:ind w:firstLine="0"/>
        <w:rPr>
          <w:rFonts w:ascii="宋体" w:hAnsi="宋体"/>
          <w:sz w:val="18"/>
          <w:szCs w:val="18"/>
        </w:rPr>
      </w:pPr>
    </w:p>
    <w:p w:rsidR="0099451D" w:rsidRDefault="008D5DA9">
      <w:pPr>
        <w:pStyle w:val="3"/>
      </w:pPr>
      <w:bookmarkStart w:id="38" w:name="_Toc435880157"/>
      <w:bookmarkStart w:id="39" w:name="_Toc6404"/>
      <w:r>
        <w:rPr>
          <w:rFonts w:hint="eastAsia"/>
        </w:rPr>
        <w:t>用户注册</w:t>
      </w:r>
      <w:bookmarkEnd w:id="38"/>
      <w:bookmarkEnd w:id="39"/>
    </w:p>
    <w:p w:rsidR="0099451D" w:rsidRDefault="008D5DA9">
      <w:pPr>
        <w:pStyle w:val="4"/>
      </w:pPr>
      <w:r>
        <w:rPr>
          <w:rFonts w:hint="eastAsia"/>
        </w:rPr>
        <w:t>URL</w:t>
      </w:r>
    </w:p>
    <w:p w:rsidR="0099451D" w:rsidRDefault="008D5DA9">
      <w:pPr>
        <w:pStyle w:val="112"/>
        <w:ind w:left="240"/>
        <w:rPr>
          <w:rFonts w:ascii="宋体" w:hAnsi="宋体"/>
          <w:b/>
        </w:rPr>
      </w:pPr>
      <w:r>
        <w:t>http://localhost:8080/terminalServer/szf/registere?account=13858091601&amp;mobile=13858091601&amp;password=E10ADC3949BA59ABBE56E057F20F883E&amp;code=398782</w:t>
      </w:r>
    </w:p>
    <w:p w:rsidR="0099451D" w:rsidRDefault="008D5DA9">
      <w:pPr>
        <w:pStyle w:val="4"/>
      </w:pPr>
      <w:r>
        <w:rPr>
          <w:rFonts w:hint="eastAsia"/>
        </w:rPr>
        <w:t>描述</w:t>
      </w:r>
    </w:p>
    <w:p w:rsidR="0099451D" w:rsidRDefault="008D5DA9">
      <w:pPr>
        <w:pStyle w:val="112"/>
        <w:ind w:left="240"/>
      </w:pPr>
      <w:r>
        <w:rPr>
          <w:rFonts w:hint="eastAsia"/>
        </w:rPr>
        <w:t>用户注册，账号与手机共用一个</w:t>
      </w:r>
      <w:r>
        <w:rPr>
          <w:rFonts w:hint="eastAsia"/>
        </w:rPr>
        <w:t>account</w:t>
      </w:r>
      <w:r>
        <w:rPr>
          <w:rFonts w:hint="eastAsia"/>
        </w:rPr>
        <w:t>参数。</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 xml:space="preserve">    account</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sz w:val="18"/>
                <w:szCs w:val="18"/>
              </w:rPr>
              <w:t>mobile</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手机号</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sz w:val="18"/>
                <w:szCs w:val="18"/>
              </w:rPr>
              <w:t>password</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密码：传入参数为已</w:t>
            </w:r>
            <w:r>
              <w:rPr>
                <w:rFonts w:ascii="宋体" w:hAnsi="宋体" w:hint="eastAsia"/>
                <w:sz w:val="18"/>
                <w:szCs w:val="18"/>
              </w:rPr>
              <w:t>MD5</w:t>
            </w:r>
            <w:r>
              <w:rPr>
                <w:rFonts w:ascii="宋体" w:hAnsi="宋体" w:hint="eastAsia"/>
                <w:sz w:val="18"/>
                <w:szCs w:val="18"/>
              </w:rPr>
              <w:t>加密过的加密密码</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 xml:space="preserve">    code</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验证码</w:t>
            </w:r>
          </w:p>
        </w:tc>
      </w:tr>
    </w:tbl>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42"/>
        <w:gridCol w:w="1801"/>
        <w:gridCol w:w="986"/>
        <w:gridCol w:w="1424"/>
        <w:gridCol w:w="2835"/>
        <w:gridCol w:w="50"/>
      </w:tblGrid>
      <w:tr w:rsidR="0099451D">
        <w:tc>
          <w:tcPr>
            <w:tcW w:w="1426" w:type="dxa"/>
            <w:gridSpan w:val="2"/>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gridSpan w:val="2"/>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gridAfter w:val="1"/>
          <w:wAfter w:w="50" w:type="dxa"/>
          <w:trHeight w:val="529"/>
        </w:trPr>
        <w:tc>
          <w:tcPr>
            <w:tcW w:w="1384"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lastRenderedPageBreak/>
              <w:t>code</w:t>
            </w:r>
          </w:p>
        </w:tc>
        <w:tc>
          <w:tcPr>
            <w:tcW w:w="1843" w:type="dxa"/>
            <w:gridSpan w:val="2"/>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gridAfter w:val="1"/>
          <w:wAfter w:w="50" w:type="dxa"/>
          <w:trHeight w:val="529"/>
        </w:trPr>
        <w:tc>
          <w:tcPr>
            <w:tcW w:w="1384"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843" w:type="dxa"/>
            <w:gridSpan w:val="2"/>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w:t>
            </w:r>
            <w:r>
              <w:rPr>
                <w:rFonts w:ascii="宋体" w:hAnsi="宋体"/>
                <w:sz w:val="18"/>
                <w:szCs w:val="18"/>
              </w:rPr>
              <w:t>tring</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adjustRightInd w:val="0"/>
        <w:snapToGrid w:val="0"/>
        <w:ind w:leftChars="177" w:left="425"/>
        <w:rPr>
          <w:rFonts w:ascii="宋体" w:hAnsi="宋体"/>
          <w:sz w:val="18"/>
          <w:szCs w:val="18"/>
        </w:rPr>
      </w:pPr>
    </w:p>
    <w:p w:rsidR="0099451D" w:rsidRDefault="0099451D">
      <w:pPr>
        <w:adjustRightInd w:val="0"/>
        <w:snapToGrid w:val="0"/>
        <w:ind w:leftChars="177" w:left="425"/>
        <w:rPr>
          <w:rFonts w:ascii="宋体" w:hAnsi="宋体"/>
          <w:sz w:val="18"/>
          <w:szCs w:val="18"/>
        </w:rPr>
      </w:pPr>
    </w:p>
    <w:p w:rsidR="0099451D" w:rsidRDefault="008D5DA9">
      <w:pPr>
        <w:pStyle w:val="3"/>
        <w:ind w:left="851" w:hanging="851"/>
      </w:pPr>
      <w:bookmarkStart w:id="40" w:name="_Toc11632"/>
      <w:bookmarkStart w:id="41" w:name="_Toc435880158"/>
      <w:r>
        <w:rPr>
          <w:rFonts w:hint="eastAsia"/>
        </w:rPr>
        <w:t>找回密码</w:t>
      </w:r>
      <w:bookmarkEnd w:id="40"/>
      <w:bookmarkEnd w:id="41"/>
    </w:p>
    <w:p w:rsidR="0099451D" w:rsidRDefault="008D5DA9">
      <w:pPr>
        <w:pStyle w:val="4"/>
      </w:pPr>
      <w:r>
        <w:rPr>
          <w:rFonts w:hint="eastAsia"/>
        </w:rPr>
        <w:t>URL</w:t>
      </w:r>
    </w:p>
    <w:p w:rsidR="0099451D" w:rsidRDefault="008D5DA9">
      <w:pPr>
        <w:pStyle w:val="112"/>
        <w:ind w:left="240"/>
        <w:rPr>
          <w:rFonts w:ascii="宋体" w:hAnsi="宋体"/>
          <w:b/>
        </w:rPr>
      </w:pPr>
      <w:r>
        <w:t>http://localhost:8080/terminalServer/szf/regetPwd?account=13858091602</w:t>
      </w:r>
      <w:r>
        <w:rPr>
          <w:rFonts w:hint="eastAsia"/>
        </w:rPr>
        <w:t>&amp;mobile=13858091602</w:t>
      </w:r>
      <w:r>
        <w:t>&amp;newpwd=7E612D9D75073F029EF99E754AD97768</w:t>
      </w:r>
      <w:r>
        <w:rPr>
          <w:rFonts w:hint="eastAsia"/>
        </w:rPr>
        <w:t>&amp;code=</w:t>
      </w:r>
      <w:r>
        <w:t>398782</w:t>
      </w:r>
    </w:p>
    <w:p w:rsidR="0099451D" w:rsidRDefault="008D5DA9">
      <w:pPr>
        <w:pStyle w:val="4"/>
      </w:pPr>
      <w:r>
        <w:rPr>
          <w:rFonts w:hint="eastAsia"/>
        </w:rPr>
        <w:t>描述</w:t>
      </w:r>
    </w:p>
    <w:p w:rsidR="0099451D" w:rsidRDefault="008D5DA9">
      <w:pPr>
        <w:pStyle w:val="112"/>
        <w:ind w:left="240"/>
      </w:pPr>
      <w:r>
        <w:rPr>
          <w:rFonts w:hint="eastAsia"/>
        </w:rPr>
        <w:t>用户注册，账号与手机共用一个</w:t>
      </w:r>
      <w:r>
        <w:rPr>
          <w:rFonts w:hint="eastAsia"/>
        </w:rPr>
        <w:t>account</w:t>
      </w:r>
      <w:r>
        <w:rPr>
          <w:rFonts w:hint="eastAsia"/>
        </w:rPr>
        <w:t>参数。</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ind w:firstLineChars="50" w:firstLine="140"/>
              <w:rPr>
                <w:rFonts w:ascii="宋体" w:hAnsi="宋体" w:cs="宋体"/>
                <w:sz w:val="18"/>
                <w:szCs w:val="18"/>
              </w:rPr>
            </w:pPr>
            <w:r>
              <w:rPr>
                <w:sz w:val="28"/>
                <w:szCs w:val="28"/>
              </w:rPr>
              <w:t>account</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adjustRightInd w:val="0"/>
              <w:snapToGrid w:val="0"/>
              <w:ind w:firstLineChars="200" w:firstLine="560"/>
              <w:rPr>
                <w:rFonts w:ascii="宋体" w:hAnsi="宋体"/>
                <w:sz w:val="18"/>
                <w:szCs w:val="18"/>
              </w:rPr>
            </w:pPr>
            <w:r>
              <w:rPr>
                <w:rFonts w:hint="eastAsia"/>
                <w:sz w:val="28"/>
                <w:szCs w:val="28"/>
              </w:rPr>
              <w:t>mobile</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手机号</w:t>
            </w:r>
          </w:p>
        </w:tc>
      </w:tr>
      <w:tr w:rsidR="0099451D">
        <w:trPr>
          <w:trHeight w:val="529"/>
        </w:trPr>
        <w:tc>
          <w:tcPr>
            <w:tcW w:w="1951" w:type="dxa"/>
            <w:vAlign w:val="center"/>
          </w:tcPr>
          <w:p w:rsidR="0099451D" w:rsidRDefault="008D5DA9">
            <w:pPr>
              <w:adjustRightInd w:val="0"/>
              <w:snapToGrid w:val="0"/>
              <w:ind w:firstLineChars="200" w:firstLine="560"/>
              <w:rPr>
                <w:rFonts w:ascii="宋体" w:hAnsi="宋体"/>
                <w:sz w:val="18"/>
                <w:szCs w:val="18"/>
              </w:rPr>
            </w:pPr>
            <w:r>
              <w:rPr>
                <w:sz w:val="28"/>
                <w:szCs w:val="28"/>
              </w:rPr>
              <w:t>newpwd</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新密码：传入参数为已</w:t>
            </w:r>
            <w:r>
              <w:rPr>
                <w:rFonts w:ascii="宋体" w:hAnsi="宋体" w:hint="eastAsia"/>
                <w:sz w:val="18"/>
                <w:szCs w:val="18"/>
              </w:rPr>
              <w:t>MD5</w:t>
            </w:r>
            <w:r>
              <w:rPr>
                <w:rFonts w:ascii="宋体" w:hAnsi="宋体" w:hint="eastAsia"/>
                <w:sz w:val="18"/>
                <w:szCs w:val="18"/>
              </w:rPr>
              <w:t>加密过的加密密码</w:t>
            </w:r>
          </w:p>
        </w:tc>
      </w:tr>
      <w:tr w:rsidR="0099451D">
        <w:trPr>
          <w:trHeight w:val="529"/>
        </w:trPr>
        <w:tc>
          <w:tcPr>
            <w:tcW w:w="1951" w:type="dxa"/>
            <w:vAlign w:val="center"/>
          </w:tcPr>
          <w:p w:rsidR="0099451D" w:rsidRDefault="008D5DA9">
            <w:pPr>
              <w:adjustRightInd w:val="0"/>
              <w:snapToGrid w:val="0"/>
              <w:ind w:firstLineChars="200" w:firstLine="560"/>
              <w:rPr>
                <w:rFonts w:ascii="宋体" w:hAnsi="宋体"/>
                <w:sz w:val="18"/>
                <w:szCs w:val="18"/>
              </w:rPr>
            </w:pPr>
            <w:r>
              <w:rPr>
                <w:rFonts w:hint="eastAsia"/>
                <w:sz w:val="28"/>
                <w:szCs w:val="28"/>
              </w:rPr>
              <w:t>code</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验证码</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w:t>
            </w:r>
            <w:r>
              <w:rPr>
                <w:rFonts w:ascii="宋体" w:hAnsi="宋体"/>
                <w:sz w:val="18"/>
                <w:szCs w:val="18"/>
              </w:rPr>
              <w:t>tring</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adjustRightInd w:val="0"/>
        <w:snapToGrid w:val="0"/>
        <w:ind w:leftChars="177" w:left="425"/>
        <w:rPr>
          <w:rFonts w:ascii="宋体" w:hAnsi="宋体"/>
          <w:sz w:val="18"/>
          <w:szCs w:val="18"/>
        </w:rPr>
      </w:pPr>
    </w:p>
    <w:p w:rsidR="0099451D" w:rsidRDefault="008D5DA9">
      <w:pPr>
        <w:pStyle w:val="3"/>
        <w:ind w:left="851" w:hanging="851"/>
      </w:pPr>
      <w:bookmarkStart w:id="42" w:name="_Toc8752"/>
      <w:r>
        <w:rPr>
          <w:rFonts w:hint="eastAsia"/>
        </w:rPr>
        <w:t>修改密码</w:t>
      </w:r>
      <w:bookmarkEnd w:id="42"/>
    </w:p>
    <w:p w:rsidR="0099451D" w:rsidRDefault="008D5DA9">
      <w:pPr>
        <w:pStyle w:val="4"/>
      </w:pPr>
      <w:r>
        <w:rPr>
          <w:rFonts w:hint="eastAsia"/>
        </w:rPr>
        <w:lastRenderedPageBreak/>
        <w:t>URL</w:t>
      </w:r>
    </w:p>
    <w:p w:rsidR="0099451D" w:rsidRDefault="008D5DA9">
      <w:pPr>
        <w:pStyle w:val="112"/>
        <w:ind w:left="240"/>
        <w:rPr>
          <w:rFonts w:ascii="宋体" w:hAnsi="宋体"/>
          <w:b/>
        </w:rPr>
      </w:pPr>
      <w:r>
        <w:t>http://localhost:8080/terminalServer/szf/</w:t>
      </w:r>
      <w:r>
        <w:rPr>
          <w:rFonts w:hint="eastAsia"/>
        </w:rPr>
        <w:t>passwdedit</w:t>
      </w:r>
      <w:r>
        <w:t>?account=13858091602</w:t>
      </w:r>
      <w:r>
        <w:rPr>
          <w:rFonts w:hint="eastAsia"/>
        </w:rPr>
        <w:t>&amp;passwdold</w:t>
      </w:r>
      <w:r>
        <w:t>=7E612D9D75073F029EF99E754AD97768</w:t>
      </w:r>
      <w:r>
        <w:rPr>
          <w:rFonts w:hint="eastAsia"/>
        </w:rPr>
        <w:t>&amp;passwdnew</w:t>
      </w:r>
      <w:r>
        <w:t>=202CB962AC59075B964B07152D234B70</w:t>
      </w:r>
    </w:p>
    <w:p w:rsidR="0099451D" w:rsidRDefault="008D5DA9">
      <w:pPr>
        <w:pStyle w:val="4"/>
      </w:pPr>
      <w:r>
        <w:rPr>
          <w:rFonts w:hint="eastAsia"/>
        </w:rPr>
        <w:t>描述</w:t>
      </w:r>
    </w:p>
    <w:p w:rsidR="0099451D" w:rsidRDefault="008D5DA9">
      <w:pPr>
        <w:pStyle w:val="112"/>
        <w:ind w:left="240"/>
      </w:pPr>
      <w:r>
        <w:rPr>
          <w:rFonts w:hint="eastAsia"/>
        </w:rPr>
        <w:t>登陆后修改密码。</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sz w:val="18"/>
                <w:szCs w:val="18"/>
              </w:rPr>
              <w:t>account</w:t>
            </w:r>
          </w:p>
        </w:tc>
        <w:tc>
          <w:tcPr>
            <w:tcW w:w="1276"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 xml:space="preserve"> passwdold</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手机号</w:t>
            </w:r>
          </w:p>
        </w:tc>
      </w:tr>
      <w:tr w:rsidR="0099451D">
        <w:trPr>
          <w:trHeight w:val="529"/>
        </w:trPr>
        <w:tc>
          <w:tcPr>
            <w:tcW w:w="1951"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passwdnew</w:t>
            </w:r>
          </w:p>
        </w:tc>
        <w:tc>
          <w:tcPr>
            <w:tcW w:w="1276" w:type="dxa"/>
            <w:vAlign w:val="center"/>
          </w:tcPr>
          <w:p w:rsidR="0099451D" w:rsidRDefault="008D5DA9">
            <w:pPr>
              <w:ind w:firstLineChars="100" w:firstLine="180"/>
              <w:rPr>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新密码：传入参数为已</w:t>
            </w:r>
            <w:r>
              <w:rPr>
                <w:rFonts w:ascii="宋体" w:hAnsi="宋体" w:hint="eastAsia"/>
                <w:sz w:val="18"/>
                <w:szCs w:val="18"/>
              </w:rPr>
              <w:t>MD5</w:t>
            </w:r>
            <w:r>
              <w:rPr>
                <w:rFonts w:ascii="宋体" w:hAnsi="宋体" w:hint="eastAsia"/>
                <w:sz w:val="18"/>
                <w:szCs w:val="18"/>
              </w:rPr>
              <w:t>加密过的加密密码</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562"/>
        <w:gridCol w:w="1225"/>
        <w:gridCol w:w="1475"/>
        <w:gridCol w:w="2834"/>
      </w:tblGrid>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tabs>
          <w:tab w:val="left" w:pos="5730"/>
        </w:tabs>
      </w:pPr>
    </w:p>
    <w:p w:rsidR="0099451D" w:rsidRDefault="0099451D">
      <w:pPr>
        <w:rPr>
          <w:rFonts w:ascii="宋体" w:hAnsi="宋体"/>
          <w:sz w:val="18"/>
          <w:szCs w:val="18"/>
        </w:rPr>
      </w:pPr>
    </w:p>
    <w:p w:rsidR="0099451D" w:rsidRDefault="008D5DA9">
      <w:pPr>
        <w:pStyle w:val="3"/>
        <w:ind w:left="851" w:hanging="851"/>
      </w:pPr>
      <w:bookmarkStart w:id="43" w:name="_Toc437504009"/>
      <w:bookmarkStart w:id="44" w:name="_Toc1111"/>
      <w:r>
        <w:rPr>
          <w:rFonts w:hint="eastAsia"/>
        </w:rPr>
        <w:t>修改昵称</w:t>
      </w:r>
      <w:bookmarkEnd w:id="43"/>
      <w:bookmarkEnd w:id="44"/>
    </w:p>
    <w:p w:rsidR="0099451D" w:rsidRDefault="008D5DA9">
      <w:pPr>
        <w:pStyle w:val="4"/>
      </w:pPr>
      <w:r>
        <w:rPr>
          <w:rFonts w:hint="eastAsia"/>
        </w:rPr>
        <w:t>URL</w:t>
      </w:r>
    </w:p>
    <w:p w:rsidR="0099451D" w:rsidRDefault="008D5DA9">
      <w:pPr>
        <w:pStyle w:val="112"/>
        <w:ind w:left="240"/>
        <w:rPr>
          <w:rFonts w:ascii="宋体" w:hAnsi="宋体"/>
          <w:b/>
        </w:rPr>
      </w:pPr>
      <w:r>
        <w:t>http://localhost:8080/terminalServer/szf/</w:t>
      </w:r>
      <w:r>
        <w:rPr>
          <w:rFonts w:hint="eastAsia"/>
        </w:rPr>
        <w:t>updateRealName?account=13858091602&amp;realName=</w:t>
      </w:r>
      <w:r>
        <w:rPr>
          <w:rFonts w:hint="eastAsia"/>
        </w:rPr>
        <w:t>张三</w:t>
      </w:r>
    </w:p>
    <w:p w:rsidR="0099451D" w:rsidRDefault="008D5DA9">
      <w:pPr>
        <w:pStyle w:val="4"/>
      </w:pPr>
      <w:r>
        <w:rPr>
          <w:rFonts w:hint="eastAsia"/>
        </w:rPr>
        <w:t>描述</w:t>
      </w:r>
    </w:p>
    <w:p w:rsidR="0099451D" w:rsidRDefault="008D5DA9">
      <w:pPr>
        <w:pStyle w:val="112"/>
        <w:ind w:left="240"/>
      </w:pPr>
      <w:r>
        <w:rPr>
          <w:rFonts w:hint="eastAsia"/>
        </w:rPr>
        <w:t>用户登陆后，根据账号修改昵称</w:t>
      </w:r>
    </w:p>
    <w:p w:rsidR="0099451D" w:rsidRDefault="008D5DA9">
      <w:pPr>
        <w:pStyle w:val="4"/>
      </w:pPr>
      <w:r>
        <w:rPr>
          <w:rFonts w:hint="eastAsia"/>
        </w:rPr>
        <w:lastRenderedPageBreak/>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sz w:val="18"/>
                <w:szCs w:val="18"/>
              </w:rPr>
              <w:t>account</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 xml:space="preserve">    realName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真实名</w:t>
            </w:r>
          </w:p>
        </w:tc>
      </w:tr>
    </w:tbl>
    <w:p w:rsidR="0099451D" w:rsidRDefault="008D5DA9">
      <w:pPr>
        <w:pStyle w:val="40"/>
        <w:ind w:left="138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rPr>
          <w:trHeight w:val="529"/>
        </w:trPr>
        <w:tc>
          <w:tcPr>
            <w:tcW w:w="1668" w:type="dxa"/>
            <w:vAlign w:val="center"/>
          </w:tcPr>
          <w:p w:rsidR="0099451D" w:rsidRDefault="008D5DA9">
            <w:pPr>
              <w:adjustRightInd w:val="0"/>
              <w:snapToGrid w:val="0"/>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w:t>
            </w:r>
            <w:r>
              <w:rPr>
                <w:rFonts w:ascii="宋体" w:hAnsi="宋体"/>
                <w:sz w:val="18"/>
                <w:szCs w:val="18"/>
              </w:rPr>
              <w:t>tring</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 w:rsidR="0099451D" w:rsidRDefault="008D5DA9">
      <w:pPr>
        <w:pStyle w:val="3"/>
        <w:ind w:left="851" w:hanging="851"/>
      </w:pPr>
      <w:bookmarkStart w:id="45" w:name="_Toc22876"/>
      <w:bookmarkStart w:id="46" w:name="_Toc437504010"/>
      <w:r>
        <w:rPr>
          <w:rFonts w:hint="eastAsia"/>
        </w:rPr>
        <w:t>修改手机号</w:t>
      </w:r>
      <w:bookmarkEnd w:id="45"/>
      <w:bookmarkEnd w:id="46"/>
    </w:p>
    <w:p w:rsidR="0099451D" w:rsidRDefault="008D5DA9">
      <w:pPr>
        <w:pStyle w:val="4"/>
      </w:pPr>
      <w:r>
        <w:rPr>
          <w:rFonts w:hint="eastAsia"/>
        </w:rPr>
        <w:t>URL</w:t>
      </w:r>
    </w:p>
    <w:p w:rsidR="0099451D" w:rsidRDefault="008D5DA9">
      <w:pPr>
        <w:pStyle w:val="112"/>
        <w:ind w:left="240"/>
      </w:pPr>
      <w:r>
        <w:t>http://localhost:8080/terminalServer/szf/</w:t>
      </w:r>
      <w:r>
        <w:rPr>
          <w:rFonts w:hint="eastAsia"/>
        </w:rPr>
        <w:t>updateMobile?account=13858091602&amp;oldmobile=13858091602&amp;newmobile=13372551497&amp;oldcode=123456&amp;newcode=654321</w:t>
      </w:r>
    </w:p>
    <w:p w:rsidR="0099451D" w:rsidRDefault="008D5DA9">
      <w:pPr>
        <w:pStyle w:val="4"/>
        <w:rPr>
          <w:rFonts w:ascii="宋体" w:hAnsi="宋体"/>
          <w:b w:val="0"/>
        </w:rPr>
      </w:pPr>
      <w:r>
        <w:rPr>
          <w:rFonts w:ascii="宋体" w:hAnsi="宋体" w:hint="eastAsia"/>
        </w:rPr>
        <w:t>描述</w:t>
      </w:r>
    </w:p>
    <w:p w:rsidR="0099451D" w:rsidRDefault="008D5DA9">
      <w:pPr>
        <w:pStyle w:val="112"/>
        <w:ind w:left="240"/>
      </w:pPr>
      <w:r>
        <w:rPr>
          <w:rFonts w:hint="eastAsia"/>
        </w:rPr>
        <w:t>用户登陆后，根据账号修改昵称</w:t>
      </w:r>
    </w:p>
    <w:p w:rsidR="0099451D" w:rsidRDefault="008D5DA9">
      <w:pPr>
        <w:pStyle w:val="4"/>
        <w:rPr>
          <w:rFonts w:ascii="宋体" w:hAnsi="宋体"/>
          <w:b w:val="0"/>
        </w:rPr>
      </w:pPr>
      <w:r>
        <w:rPr>
          <w:rFonts w:ascii="宋体" w:hAnsi="宋体"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ind w:firstLineChars="50" w:firstLine="140"/>
              <w:rPr>
                <w:rFonts w:ascii="宋体" w:hAnsi="宋体" w:cs="宋体"/>
                <w:sz w:val="18"/>
                <w:szCs w:val="18"/>
              </w:rPr>
            </w:pPr>
            <w:r>
              <w:rPr>
                <w:sz w:val="28"/>
                <w:szCs w:val="28"/>
              </w:rPr>
              <w:t>account</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ind w:firstLineChars="100" w:firstLine="280"/>
              <w:rPr>
                <w:rFonts w:ascii="宋体" w:hAnsi="宋体" w:cs="宋体"/>
                <w:sz w:val="18"/>
                <w:szCs w:val="18"/>
              </w:rPr>
            </w:pPr>
            <w:r>
              <w:rPr>
                <w:rFonts w:hint="eastAsia"/>
                <w:sz w:val="28"/>
                <w:szCs w:val="28"/>
              </w:rPr>
              <w:t>oldmobile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老手机号</w:t>
            </w:r>
          </w:p>
        </w:tc>
      </w:tr>
      <w:tr w:rsidR="0099451D">
        <w:trPr>
          <w:trHeight w:val="529"/>
        </w:trPr>
        <w:tc>
          <w:tcPr>
            <w:tcW w:w="1951" w:type="dxa"/>
            <w:vAlign w:val="center"/>
          </w:tcPr>
          <w:p w:rsidR="0099451D" w:rsidRDefault="008D5DA9">
            <w:pPr>
              <w:ind w:firstLineChars="100" w:firstLine="280"/>
              <w:rPr>
                <w:rFonts w:ascii="宋体" w:hAnsi="宋体" w:cs="宋体"/>
                <w:sz w:val="18"/>
                <w:szCs w:val="18"/>
              </w:rPr>
            </w:pPr>
            <w:r>
              <w:rPr>
                <w:rFonts w:hint="eastAsia"/>
                <w:sz w:val="28"/>
                <w:szCs w:val="28"/>
              </w:rPr>
              <w:t>newmobile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新手机号</w:t>
            </w:r>
          </w:p>
        </w:tc>
      </w:tr>
      <w:tr w:rsidR="0099451D">
        <w:trPr>
          <w:trHeight w:val="529"/>
        </w:trPr>
        <w:tc>
          <w:tcPr>
            <w:tcW w:w="1951" w:type="dxa"/>
            <w:vAlign w:val="center"/>
          </w:tcPr>
          <w:p w:rsidR="0099451D" w:rsidRDefault="008D5DA9">
            <w:pPr>
              <w:ind w:firstLineChars="100" w:firstLine="280"/>
              <w:rPr>
                <w:rFonts w:ascii="宋体" w:hAnsi="宋体" w:cs="宋体"/>
                <w:sz w:val="18"/>
                <w:szCs w:val="18"/>
              </w:rPr>
            </w:pPr>
            <w:r>
              <w:rPr>
                <w:rFonts w:hint="eastAsia"/>
                <w:sz w:val="28"/>
                <w:szCs w:val="28"/>
              </w:rPr>
              <w:lastRenderedPageBreak/>
              <w:t>oldcode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老手机验证码</w:t>
            </w:r>
          </w:p>
        </w:tc>
      </w:tr>
      <w:tr w:rsidR="0099451D">
        <w:trPr>
          <w:trHeight w:val="529"/>
        </w:trPr>
        <w:tc>
          <w:tcPr>
            <w:tcW w:w="1951" w:type="dxa"/>
            <w:vAlign w:val="center"/>
          </w:tcPr>
          <w:p w:rsidR="0099451D" w:rsidRDefault="008D5DA9">
            <w:pPr>
              <w:ind w:firstLineChars="100" w:firstLine="280"/>
              <w:rPr>
                <w:rFonts w:ascii="宋体" w:hAnsi="宋体" w:cs="宋体"/>
                <w:sz w:val="18"/>
                <w:szCs w:val="18"/>
              </w:rPr>
            </w:pPr>
            <w:r>
              <w:rPr>
                <w:rFonts w:hint="eastAsia"/>
                <w:sz w:val="28"/>
                <w:szCs w:val="28"/>
              </w:rPr>
              <w:t>newcode</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新手机验证码</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562"/>
        <w:gridCol w:w="1225"/>
        <w:gridCol w:w="1475"/>
        <w:gridCol w:w="2834"/>
      </w:tblGrid>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426"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62" w:type="dxa"/>
            <w:vAlign w:val="center"/>
          </w:tcPr>
          <w:p w:rsidR="0099451D" w:rsidRDefault="0099451D">
            <w:pPr>
              <w:adjustRightInd w:val="0"/>
              <w:snapToGrid w:val="0"/>
              <w:jc w:val="center"/>
              <w:rPr>
                <w:rFonts w:ascii="宋体" w:hAnsi="宋体"/>
                <w:sz w:val="18"/>
                <w:szCs w:val="18"/>
              </w:rPr>
            </w:pPr>
          </w:p>
        </w:tc>
        <w:tc>
          <w:tcPr>
            <w:tcW w:w="122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47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 w:rsidR="0099451D" w:rsidRDefault="008D5DA9">
      <w:pPr>
        <w:pStyle w:val="3"/>
        <w:ind w:left="851" w:hanging="851"/>
      </w:pPr>
      <w:bookmarkStart w:id="47" w:name="_Toc437504011"/>
      <w:bookmarkStart w:id="48" w:name="_Toc29135"/>
      <w:r>
        <w:rPr>
          <w:rFonts w:hint="eastAsia"/>
        </w:rPr>
        <w:t>修改个人头像</w:t>
      </w:r>
      <w:bookmarkEnd w:id="47"/>
      <w:bookmarkEnd w:id="48"/>
    </w:p>
    <w:p w:rsidR="0099451D" w:rsidRDefault="008D5DA9">
      <w:pPr>
        <w:pStyle w:val="4"/>
      </w:pPr>
      <w:r>
        <w:rPr>
          <w:rFonts w:hint="eastAsia"/>
        </w:rPr>
        <w:t>URL</w:t>
      </w:r>
    </w:p>
    <w:p w:rsidR="0099451D" w:rsidRDefault="008D5DA9">
      <w:pPr>
        <w:pStyle w:val="112"/>
        <w:ind w:left="240"/>
      </w:pPr>
      <w:r>
        <w:t>http://localhost:8080/terminalServer/</w:t>
      </w:r>
      <w:r>
        <w:rPr>
          <w:rFonts w:hint="eastAsia"/>
        </w:rPr>
        <w:t>uploadFileServlet</w:t>
      </w:r>
    </w:p>
    <w:p w:rsidR="0099451D" w:rsidRDefault="008D5DA9">
      <w:r>
        <w:rPr>
          <w:rFonts w:hint="eastAsia"/>
        </w:rPr>
        <w:t>图片大小由客户端设置：</w:t>
      </w:r>
      <w:r>
        <w:rPr>
          <w:rFonts w:hint="eastAsia"/>
        </w:rPr>
        <w:t>120*120</w:t>
      </w:r>
    </w:p>
    <w:p w:rsidR="0099451D" w:rsidRDefault="008D5DA9">
      <w:r>
        <w:rPr>
          <w:rFonts w:hint="eastAsia"/>
        </w:rPr>
        <w:t>文件流命名为</w:t>
      </w:r>
      <w:r>
        <w:rPr>
          <w:rFonts w:hint="eastAsia"/>
        </w:rPr>
        <w:t>file</w:t>
      </w:r>
      <w:r>
        <w:rPr>
          <w:rFonts w:hint="eastAsia"/>
        </w:rPr>
        <w:t>，账号命名为</w:t>
      </w:r>
      <w:r>
        <w:rPr>
          <w:rFonts w:hint="eastAsia"/>
        </w:rPr>
        <w:t>account</w:t>
      </w:r>
    </w:p>
    <w:p w:rsidR="0099451D" w:rsidRDefault="008D5DA9">
      <w:pPr>
        <w:pStyle w:val="4"/>
      </w:pPr>
      <w:r>
        <w:rPr>
          <w:rFonts w:hint="eastAsia"/>
        </w:rPr>
        <w:t>描述</w:t>
      </w:r>
    </w:p>
    <w:p w:rsidR="0099451D" w:rsidRDefault="008D5DA9">
      <w:pPr>
        <w:pStyle w:val="112"/>
        <w:ind w:left="240"/>
      </w:pPr>
      <w:r>
        <w:rPr>
          <w:rFonts w:hint="eastAsia"/>
        </w:rPr>
        <w:t>用户登陆后，根据账号修改个人头像</w:t>
      </w:r>
    </w:p>
    <w:p w:rsidR="0099451D" w:rsidRDefault="008D5DA9">
      <w:pPr>
        <w:pStyle w:val="4"/>
      </w:pPr>
      <w:r>
        <w:rPr>
          <w:rFonts w:hint="eastAsia"/>
        </w:rPr>
        <w:t>参数</w:t>
      </w:r>
    </w:p>
    <w:p w:rsidR="0099451D" w:rsidRDefault="008D5DA9">
      <w:pPr>
        <w:pStyle w:val="40"/>
      </w:pPr>
      <w:r>
        <w:rPr>
          <w:rFonts w:hint="eastAsia"/>
        </w:rPr>
        <w:t>请求参数</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上级参数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ind w:firstLineChars="100" w:firstLine="180"/>
              <w:jc w:val="center"/>
              <w:rPr>
                <w:rFonts w:ascii="宋体" w:hAnsi="宋体" w:cs="宋体"/>
                <w:sz w:val="18"/>
                <w:szCs w:val="18"/>
              </w:rPr>
            </w:pPr>
            <w:r>
              <w:rPr>
                <w:rFonts w:ascii="宋体" w:hAnsi="宋体" w:cs="宋体" w:hint="eastAsia"/>
                <w:sz w:val="18"/>
                <w:szCs w:val="18"/>
              </w:rPr>
              <w:t>图片流</w:t>
            </w:r>
          </w:p>
        </w:tc>
        <w:tc>
          <w:tcPr>
            <w:tcW w:w="1276" w:type="dxa"/>
            <w:vAlign w:val="center"/>
          </w:tcPr>
          <w:p w:rsidR="0099451D" w:rsidRDefault="008D5DA9">
            <w:pPr>
              <w:adjustRightInd w:val="0"/>
              <w:snapToGrid w:val="0"/>
              <w:ind w:firstLineChars="150" w:firstLine="270"/>
              <w:jc w:val="center"/>
              <w:rPr>
                <w:rFonts w:ascii="宋体" w:hAnsi="宋体"/>
                <w:sz w:val="18"/>
                <w:szCs w:val="18"/>
              </w:rPr>
            </w:pPr>
            <w:r>
              <w:rPr>
                <w:rFonts w:ascii="宋体" w:hAnsi="宋体" w:hint="eastAsia"/>
                <w:sz w:val="18"/>
                <w:szCs w:val="18"/>
              </w:rPr>
              <w:t>流</w:t>
            </w:r>
          </w:p>
        </w:tc>
        <w:tc>
          <w:tcPr>
            <w:tcW w:w="1276" w:type="dxa"/>
          </w:tcPr>
          <w:p w:rsidR="0099451D" w:rsidRDefault="0099451D">
            <w:pPr>
              <w:adjustRightInd w:val="0"/>
              <w:snapToGrid w:val="0"/>
              <w:jc w:val="center"/>
              <w:rPr>
                <w:rFonts w:ascii="宋体" w:hAnsi="宋体"/>
                <w:sz w:val="18"/>
                <w:szCs w:val="18"/>
              </w:rPr>
            </w:pP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个人头像</w:t>
            </w:r>
          </w:p>
        </w:tc>
      </w:tr>
      <w:tr w:rsidR="0099451D">
        <w:trPr>
          <w:trHeight w:val="529"/>
        </w:trPr>
        <w:tc>
          <w:tcPr>
            <w:tcW w:w="1951" w:type="dxa"/>
            <w:vAlign w:val="center"/>
          </w:tcPr>
          <w:p w:rsidR="0099451D" w:rsidRDefault="008D5DA9">
            <w:pPr>
              <w:ind w:firstLineChars="100" w:firstLine="280"/>
              <w:jc w:val="center"/>
              <w:rPr>
                <w:rFonts w:ascii="宋体" w:hAnsi="宋体" w:cs="宋体"/>
                <w:sz w:val="28"/>
                <w:szCs w:val="28"/>
              </w:rPr>
            </w:pPr>
            <w:r>
              <w:rPr>
                <w:rFonts w:ascii="宋体" w:hAnsi="宋体" w:cs="宋体" w:hint="eastAsia"/>
                <w:sz w:val="28"/>
                <w:szCs w:val="28"/>
              </w:rPr>
              <w:t>file</w:t>
            </w:r>
          </w:p>
        </w:tc>
        <w:tc>
          <w:tcPr>
            <w:tcW w:w="1276" w:type="dxa"/>
            <w:vAlign w:val="center"/>
          </w:tcPr>
          <w:p w:rsidR="0099451D" w:rsidRDefault="008D5DA9">
            <w:pPr>
              <w:adjustRightInd w:val="0"/>
              <w:snapToGrid w:val="0"/>
              <w:ind w:firstLineChars="150" w:firstLine="270"/>
              <w:jc w:val="center"/>
              <w:rPr>
                <w:rFonts w:ascii="宋体" w:hAnsi="宋体"/>
                <w:sz w:val="18"/>
                <w:szCs w:val="18"/>
              </w:rPr>
            </w:pPr>
            <w:r>
              <w:rPr>
                <w:rFonts w:ascii="宋体" w:hAnsi="宋体" w:hint="eastAsia"/>
                <w:sz w:val="18"/>
                <w:szCs w:val="18"/>
              </w:rPr>
              <w:t>图片</w:t>
            </w:r>
          </w:p>
        </w:tc>
        <w:tc>
          <w:tcPr>
            <w:tcW w:w="1276" w:type="dxa"/>
          </w:tcPr>
          <w:p w:rsidR="0099451D" w:rsidRDefault="008D5DA9">
            <w:pPr>
              <w:adjustRightInd w:val="0"/>
              <w:snapToGrid w:val="0"/>
              <w:jc w:val="center"/>
              <w:rPr>
                <w:rFonts w:ascii="宋体" w:hAnsi="宋体"/>
                <w:sz w:val="18"/>
                <w:szCs w:val="18"/>
              </w:rPr>
            </w:pPr>
            <w:r>
              <w:rPr>
                <w:rFonts w:ascii="宋体" w:hAnsi="宋体" w:hint="eastAsia"/>
                <w:sz w:val="18"/>
                <w:szCs w:val="18"/>
              </w:rPr>
              <w:t>图片流</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图像流</w:t>
            </w:r>
          </w:p>
        </w:tc>
      </w:tr>
      <w:tr w:rsidR="0099451D">
        <w:trPr>
          <w:trHeight w:val="529"/>
        </w:trPr>
        <w:tc>
          <w:tcPr>
            <w:tcW w:w="1951" w:type="dxa"/>
            <w:vAlign w:val="center"/>
          </w:tcPr>
          <w:p w:rsidR="0099451D" w:rsidRDefault="008D5DA9">
            <w:pPr>
              <w:ind w:firstLineChars="50" w:firstLine="140"/>
              <w:jc w:val="center"/>
              <w:rPr>
                <w:rFonts w:ascii="宋体" w:hAnsi="宋体" w:cs="宋体"/>
                <w:sz w:val="18"/>
                <w:szCs w:val="18"/>
              </w:rPr>
            </w:pPr>
            <w:r>
              <w:rPr>
                <w:sz w:val="28"/>
                <w:szCs w:val="28"/>
              </w:rPr>
              <w:t>account</w:t>
            </w:r>
          </w:p>
        </w:tc>
        <w:tc>
          <w:tcPr>
            <w:tcW w:w="1276" w:type="dxa"/>
            <w:vAlign w:val="center"/>
          </w:tcPr>
          <w:p w:rsidR="0099451D" w:rsidRDefault="008D5DA9">
            <w:pPr>
              <w:adjustRightInd w:val="0"/>
              <w:snapToGrid w:val="0"/>
              <w:ind w:firstLineChars="150" w:firstLine="270"/>
              <w:jc w:val="center"/>
              <w:rPr>
                <w:rFonts w:ascii="宋体" w:hAnsi="宋体"/>
                <w:sz w:val="18"/>
                <w:szCs w:val="18"/>
              </w:rPr>
            </w:pPr>
            <w:r>
              <w:rPr>
                <w:rFonts w:ascii="宋体" w:hAnsi="宋体" w:hint="eastAsia"/>
                <w:sz w:val="18"/>
                <w:szCs w:val="18"/>
              </w:rPr>
              <w:t>String</w:t>
            </w:r>
          </w:p>
        </w:tc>
        <w:tc>
          <w:tcPr>
            <w:tcW w:w="1276" w:type="dxa"/>
          </w:tcPr>
          <w:p w:rsidR="0099451D" w:rsidRDefault="008D5DA9">
            <w:pPr>
              <w:adjustRightInd w:val="0"/>
              <w:snapToGrid w:val="0"/>
              <w:jc w:val="center"/>
              <w:rPr>
                <w:rFonts w:ascii="宋体" w:hAnsi="宋体"/>
                <w:sz w:val="18"/>
                <w:szCs w:val="18"/>
              </w:rPr>
            </w:pPr>
            <w:r>
              <w:rPr>
                <w:rFonts w:ascii="宋体" w:hAnsi="宋体" w:hint="eastAsia"/>
                <w:sz w:val="18"/>
                <w:szCs w:val="18"/>
              </w:rPr>
              <w:t>图片流</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账号</w:t>
            </w:r>
          </w:p>
        </w:tc>
      </w:tr>
    </w:tbl>
    <w:p w:rsidR="0099451D" w:rsidRDefault="008D5DA9">
      <w:pPr>
        <w:pStyle w:val="40"/>
      </w:pPr>
      <w:r>
        <w:rPr>
          <w:rFonts w:hint="eastAsia"/>
        </w:rPr>
        <w:t>返回参数</w:t>
      </w:r>
    </w:p>
    <w:tbl>
      <w:tblPr>
        <w:tblpPr w:leftFromText="180" w:rightFromText="180" w:vertAnchor="text" w:horzAnchor="margin" w:tblpY="351"/>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92"/>
        <w:gridCol w:w="2977"/>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992"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977"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92"/>
        <w:gridCol w:w="2977"/>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icon_url</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992"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97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图片</w:t>
            </w:r>
            <w:r>
              <w:rPr>
                <w:rFonts w:ascii="宋体" w:hAnsi="宋体" w:hint="eastAsia"/>
                <w:sz w:val="18"/>
                <w:szCs w:val="18"/>
              </w:rPr>
              <w:t>url</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lastRenderedPageBreak/>
              <w:t>code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992"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97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992"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97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 w:rsidR="0099451D" w:rsidRDefault="0099451D">
      <w:pPr>
        <w:rPr>
          <w:rFonts w:ascii="宋体" w:hAnsi="宋体"/>
          <w:sz w:val="18"/>
          <w:szCs w:val="18"/>
        </w:rPr>
      </w:pPr>
    </w:p>
    <w:p w:rsidR="0099451D" w:rsidRDefault="008D5DA9">
      <w:pPr>
        <w:pStyle w:val="2"/>
      </w:pPr>
      <w:bookmarkStart w:id="49" w:name="_Toc1056"/>
      <w:r>
        <w:rPr>
          <w:rFonts w:hint="eastAsia"/>
        </w:rPr>
        <w:t>设置与关于</w:t>
      </w:r>
      <w:bookmarkEnd w:id="49"/>
    </w:p>
    <w:p w:rsidR="0099451D" w:rsidRDefault="0099451D">
      <w:pPr>
        <w:wordWrap w:val="0"/>
        <w:rPr>
          <w:rFonts w:ascii="宋体" w:hAnsi="宋体"/>
          <w:sz w:val="18"/>
          <w:szCs w:val="18"/>
        </w:rPr>
      </w:pPr>
    </w:p>
    <w:p w:rsidR="0099451D" w:rsidRDefault="008D5DA9">
      <w:pPr>
        <w:pStyle w:val="3"/>
      </w:pPr>
      <w:bookmarkStart w:id="50" w:name="_Toc5030"/>
      <w:r>
        <w:rPr>
          <w:rFonts w:hint="eastAsia"/>
        </w:rPr>
        <w:t>软件版本检测</w:t>
      </w:r>
      <w:bookmarkEnd w:id="50"/>
    </w:p>
    <w:p w:rsidR="0099451D" w:rsidRDefault="008D5DA9">
      <w:pPr>
        <w:pStyle w:val="4"/>
      </w:pPr>
      <w:r>
        <w:rPr>
          <w:rFonts w:hint="eastAsia"/>
        </w:rPr>
        <w:t>URL</w:t>
      </w:r>
    </w:p>
    <w:p w:rsidR="0099451D" w:rsidRDefault="008D5DA9">
      <w:r>
        <w:rPr>
          <w:rFonts w:hint="eastAsia"/>
        </w:rPr>
        <w:t>http://mobile.zjhcsoft.com:8090/szf/vcheck</w:t>
      </w:r>
    </w:p>
    <w:p w:rsidR="0099451D" w:rsidRDefault="008D5DA9">
      <w:pPr>
        <w:pStyle w:val="4"/>
      </w:pPr>
      <w:r>
        <w:rPr>
          <w:rFonts w:hint="eastAsia"/>
        </w:rPr>
        <w:t>描述</w:t>
      </w:r>
    </w:p>
    <w:p w:rsidR="0099451D" w:rsidRDefault="008D5DA9">
      <w:pPr>
        <w:pStyle w:val="112"/>
        <w:ind w:left="240"/>
      </w:pPr>
      <w:r>
        <w:rPr>
          <w:rFonts w:hint="eastAsia"/>
        </w:rPr>
        <w:t>软件版本检测。</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appver</w:t>
            </w:r>
          </w:p>
        </w:tc>
        <w:tc>
          <w:tcPr>
            <w:tcW w:w="1801" w:type="dxa"/>
            <w:vAlign w:val="center"/>
          </w:tcPr>
          <w:p w:rsidR="0099451D" w:rsidRDefault="008D5DA9">
            <w:pPr>
              <w:jc w:val="cente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eastAsia="宋体" w:hAnsi="宋体" w:cs="宋体" w:hint="eastAsia"/>
                <w:color w:val="000000"/>
                <w:kern w:val="0"/>
                <w:sz w:val="18"/>
                <w:szCs w:val="18"/>
              </w:rPr>
              <w:t>应用版本</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ptype</w:t>
            </w:r>
          </w:p>
        </w:tc>
        <w:tc>
          <w:tcPr>
            <w:tcW w:w="1801" w:type="dxa"/>
            <w:vAlign w:val="center"/>
          </w:tcPr>
          <w:p w:rsidR="0099451D" w:rsidRDefault="008D5DA9">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平台类型：</w:t>
            </w:r>
            <w:r>
              <w:rPr>
                <w:rFonts w:ascii="宋体" w:hAnsi="宋体" w:hint="eastAsia"/>
                <w:sz w:val="18"/>
                <w:szCs w:val="18"/>
              </w:rPr>
              <w:t>0</w:t>
            </w:r>
            <w:r>
              <w:rPr>
                <w:rFonts w:ascii="宋体" w:hAnsi="宋体" w:hint="eastAsia"/>
                <w:sz w:val="18"/>
                <w:szCs w:val="18"/>
              </w:rPr>
              <w:t>：</w:t>
            </w:r>
            <w:r>
              <w:rPr>
                <w:rFonts w:ascii="宋体" w:hAnsi="宋体" w:hint="eastAsia"/>
                <w:sz w:val="18"/>
                <w:szCs w:val="18"/>
              </w:rPr>
              <w:t>ios 1</w:t>
            </w:r>
            <w:r>
              <w:rPr>
                <w:rFonts w:ascii="宋体" w:hAnsi="宋体" w:hint="eastAsia"/>
                <w:sz w:val="18"/>
                <w:szCs w:val="18"/>
              </w:rPr>
              <w:t>：</w:t>
            </w:r>
            <w:r>
              <w:rPr>
                <w:rFonts w:ascii="宋体" w:hAnsi="宋体" w:hint="eastAsia"/>
                <w:sz w:val="18"/>
                <w:szCs w:val="18"/>
              </w:rPr>
              <w:t>android</w:t>
            </w:r>
          </w:p>
        </w:tc>
      </w:tr>
      <w:tr w:rsidR="0099451D">
        <w:trPr>
          <w:trHeight w:val="471"/>
        </w:trPr>
        <w:tc>
          <w:tcPr>
            <w:tcW w:w="1426" w:type="dxa"/>
            <w:vAlign w:val="center"/>
          </w:tcPr>
          <w:p w:rsidR="0099451D" w:rsidRDefault="0099451D">
            <w:pPr>
              <w:adjustRightInd w:val="0"/>
              <w:snapToGrid w:val="0"/>
              <w:spacing w:before="0"/>
              <w:ind w:firstLine="0"/>
              <w:jc w:val="center"/>
              <w:rPr>
                <w:rFonts w:ascii="宋体" w:hAnsi="宋体"/>
                <w:sz w:val="18"/>
                <w:szCs w:val="18"/>
              </w:rPr>
            </w:pPr>
          </w:p>
        </w:tc>
        <w:tc>
          <w:tcPr>
            <w:tcW w:w="1801" w:type="dxa"/>
            <w:vAlign w:val="center"/>
          </w:tcPr>
          <w:p w:rsidR="0099451D" w:rsidRDefault="0099451D">
            <w:pPr>
              <w:rPr>
                <w:rFonts w:ascii="宋体" w:hAnsi="宋体"/>
                <w:sz w:val="18"/>
                <w:szCs w:val="18"/>
              </w:rPr>
            </w:pPr>
          </w:p>
        </w:tc>
        <w:tc>
          <w:tcPr>
            <w:tcW w:w="1276" w:type="dxa"/>
            <w:vAlign w:val="center"/>
          </w:tcPr>
          <w:p w:rsidR="0099451D" w:rsidRDefault="0099451D">
            <w:pPr>
              <w:adjustRightInd w:val="0"/>
              <w:snapToGrid w:val="0"/>
              <w:spacing w:before="0"/>
              <w:ind w:firstLine="0"/>
              <w:jc w:val="center"/>
              <w:rPr>
                <w:rFonts w:ascii="宋体" w:hAnsi="宋体"/>
                <w:sz w:val="18"/>
                <w:szCs w:val="18"/>
              </w:rPr>
            </w:pPr>
          </w:p>
        </w:tc>
        <w:tc>
          <w:tcPr>
            <w:tcW w:w="3969" w:type="dxa"/>
            <w:vAlign w:val="center"/>
          </w:tcPr>
          <w:p w:rsidR="0099451D" w:rsidRDefault="0099451D">
            <w:pPr>
              <w:adjustRightInd w:val="0"/>
              <w:snapToGrid w:val="0"/>
              <w:spacing w:before="0"/>
              <w:ind w:firstLine="0"/>
              <w:jc w:val="center"/>
              <w:rPr>
                <w:rFonts w:ascii="宋体" w:hAnsi="宋体"/>
                <w:sz w:val="18"/>
                <w:szCs w:val="18"/>
              </w:rPr>
            </w:pPr>
          </w:p>
        </w:tc>
      </w:tr>
    </w:tbl>
    <w:p w:rsidR="0099451D" w:rsidRDefault="008D5DA9">
      <w:pPr>
        <w:rPr>
          <w:sz w:val="22"/>
        </w:rPr>
      </w:pPr>
      <w:r>
        <w:rPr>
          <w:rFonts w:hint="eastAsia"/>
          <w:sz w:val="22"/>
        </w:rPr>
        <w:t>http</w:t>
      </w:r>
      <w:r>
        <w:rPr>
          <w:rFonts w:hint="eastAsia"/>
          <w:sz w:val="22"/>
        </w:rPr>
        <w:t>头部包括：</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701"/>
        <w:gridCol w:w="1276"/>
        <w:gridCol w:w="3969"/>
      </w:tblGrid>
      <w:tr w:rsidR="0099451D">
        <w:trPr>
          <w:trHeight w:val="529"/>
        </w:trPr>
        <w:tc>
          <w:tcPr>
            <w:tcW w:w="15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terminalid</w:t>
            </w:r>
          </w:p>
        </w:tc>
        <w:tc>
          <w:tcPr>
            <w:tcW w:w="1701"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设备序列号</w:t>
            </w:r>
            <w:r>
              <w:rPr>
                <w:rFonts w:ascii="宋体" w:hAnsi="宋体" w:hint="eastAsia"/>
                <w:sz w:val="18"/>
                <w:szCs w:val="18"/>
              </w:rPr>
              <w:t>,</w:t>
            </w:r>
            <w:r>
              <w:rPr>
                <w:rFonts w:ascii="宋体" w:hAnsi="宋体" w:hint="eastAsia"/>
                <w:sz w:val="18"/>
                <w:szCs w:val="18"/>
              </w:rPr>
              <w:t>放头文件</w:t>
            </w:r>
          </w:p>
        </w:tc>
      </w:tr>
    </w:tbl>
    <w:p w:rsidR="0099451D" w:rsidRDefault="0099451D">
      <w:pPr>
        <w:rPr>
          <w:sz w:val="22"/>
        </w:rPr>
      </w:pPr>
    </w:p>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msg</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状态码</w:t>
            </w:r>
            <w:r>
              <w:rPr>
                <w:rFonts w:ascii="宋体" w:hAnsi="宋体"/>
                <w:sz w:val="18"/>
                <w:szCs w:val="18"/>
              </w:rPr>
              <w:t>对应</w:t>
            </w:r>
            <w:r>
              <w:rPr>
                <w:rFonts w:ascii="宋体" w:hAnsi="宋体" w:hint="eastAsia"/>
                <w:sz w:val="18"/>
                <w:szCs w:val="18"/>
              </w:rPr>
              <w:t>描述</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返回</w:t>
            </w:r>
            <w:r>
              <w:rPr>
                <w:rFonts w:ascii="宋体" w:hAnsi="宋体"/>
                <w:sz w:val="18"/>
                <w:szCs w:val="18"/>
              </w:rPr>
              <w:t>消息体</w:t>
            </w:r>
          </w:p>
        </w:tc>
      </w:tr>
      <w:tr w:rsidR="0099451D">
        <w:trPr>
          <w:trHeight w:hRule="exact" w:val="567"/>
        </w:trPr>
        <w:tc>
          <w:tcPr>
            <w:tcW w:w="1426" w:type="dxa"/>
            <w:vAlign w:val="center"/>
          </w:tcPr>
          <w:p w:rsidR="0099451D" w:rsidRDefault="008D5DA9">
            <w:pPr>
              <w:adjustRightInd w:val="0"/>
              <w:snapToGrid w:val="0"/>
              <w:ind w:firstLine="0"/>
              <w:jc w:val="left"/>
              <w:rPr>
                <w:rFonts w:ascii="宋体" w:hAnsi="宋体"/>
                <w:sz w:val="18"/>
                <w:szCs w:val="18"/>
              </w:rPr>
            </w:pPr>
            <w:r>
              <w:rPr>
                <w:rFonts w:ascii="宋体" w:hAnsi="宋体" w:hint="eastAsia"/>
                <w:sz w:val="18"/>
                <w:szCs w:val="18"/>
              </w:rPr>
              <w:lastRenderedPageBreak/>
              <w:t>status</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设备状态，</w:t>
            </w:r>
            <w:r>
              <w:rPr>
                <w:rFonts w:ascii="宋体" w:hAnsi="宋体" w:hint="eastAsia"/>
                <w:sz w:val="18"/>
                <w:szCs w:val="18"/>
              </w:rPr>
              <w:t>1:</w:t>
            </w:r>
            <w:r>
              <w:rPr>
                <w:rFonts w:ascii="宋体" w:hAnsi="宋体" w:hint="eastAsia"/>
                <w:sz w:val="18"/>
                <w:szCs w:val="18"/>
              </w:rPr>
              <w:t>新注册</w:t>
            </w:r>
            <w:r>
              <w:rPr>
                <w:rFonts w:ascii="宋体" w:hAnsi="宋体" w:hint="eastAsia"/>
                <w:sz w:val="18"/>
                <w:szCs w:val="18"/>
              </w:rPr>
              <w:t>3:</w:t>
            </w:r>
            <w:r>
              <w:rPr>
                <w:rFonts w:ascii="宋体" w:hAnsi="宋体" w:hint="eastAsia"/>
                <w:sz w:val="18"/>
                <w:szCs w:val="18"/>
              </w:rPr>
              <w:t>禁用</w:t>
            </w:r>
            <w:r>
              <w:rPr>
                <w:rFonts w:ascii="宋体" w:hAnsi="宋体" w:hint="eastAsia"/>
                <w:sz w:val="18"/>
                <w:szCs w:val="18"/>
              </w:rPr>
              <w:t>,</w:t>
            </w:r>
            <w:r>
              <w:rPr>
                <w:rFonts w:ascii="宋体" w:hAnsi="宋体" w:hint="eastAsia"/>
                <w:color w:val="FF0000"/>
                <w:sz w:val="18"/>
                <w:szCs w:val="18"/>
              </w:rPr>
              <w:t>2</w:t>
            </w:r>
            <w:r>
              <w:rPr>
                <w:rFonts w:ascii="宋体" w:hAnsi="宋体" w:hint="eastAsia"/>
                <w:color w:val="FF0000"/>
                <w:sz w:val="18"/>
                <w:szCs w:val="18"/>
              </w:rPr>
              <w:t>可用时候不传，为空</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versioninfo</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body</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版本信息，</w:t>
            </w:r>
            <w:r>
              <w:rPr>
                <w:rFonts w:ascii="宋体" w:hAnsi="宋体" w:hint="eastAsia"/>
                <w:sz w:val="18"/>
                <w:szCs w:val="18"/>
              </w:rPr>
              <w:t>status=null</w:t>
            </w:r>
            <w:r>
              <w:rPr>
                <w:rFonts w:ascii="宋体" w:hAnsi="宋体" w:hint="eastAsia"/>
                <w:sz w:val="18"/>
                <w:szCs w:val="18"/>
              </w:rPr>
              <w:t>时才有</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flag</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versioninfo</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0:</w:t>
            </w:r>
            <w:r>
              <w:rPr>
                <w:rFonts w:ascii="宋体" w:hAnsi="宋体" w:hint="eastAsia"/>
                <w:sz w:val="18"/>
                <w:szCs w:val="18"/>
              </w:rPr>
              <w:t>无需升级</w:t>
            </w:r>
            <w:r>
              <w:rPr>
                <w:rFonts w:ascii="宋体" w:hAnsi="宋体" w:hint="eastAsia"/>
                <w:sz w:val="18"/>
                <w:szCs w:val="18"/>
              </w:rPr>
              <w:t xml:space="preserve">  1</w:t>
            </w:r>
            <w:r>
              <w:rPr>
                <w:rFonts w:ascii="宋体" w:hAnsi="宋体" w:hint="eastAsia"/>
                <w:sz w:val="18"/>
                <w:szCs w:val="18"/>
              </w:rPr>
              <w:t>：可以升级</w:t>
            </w:r>
            <w:r>
              <w:rPr>
                <w:rFonts w:ascii="宋体" w:hAnsi="宋体" w:hint="eastAsia"/>
                <w:sz w:val="18"/>
                <w:szCs w:val="18"/>
              </w:rPr>
              <w:t xml:space="preserve"> 2</w:t>
            </w:r>
            <w:r>
              <w:rPr>
                <w:rFonts w:ascii="宋体" w:hAnsi="宋体" w:hint="eastAsia"/>
                <w:sz w:val="18"/>
                <w:szCs w:val="18"/>
              </w:rPr>
              <w:t>：必须升级</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desc</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versioninfo</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新版本描述</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versioninfo</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新版本号</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url</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versioninfo</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新版本下载地址</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size</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versioninfo</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新版本大小（</w:t>
            </w:r>
            <w:r>
              <w:rPr>
                <w:rFonts w:ascii="宋体" w:hAnsi="宋体" w:hint="eastAsia"/>
                <w:sz w:val="18"/>
                <w:szCs w:val="18"/>
              </w:rPr>
              <w:t>KB</w:t>
            </w:r>
            <w:r>
              <w:rPr>
                <w:rFonts w:ascii="宋体" w:hAnsi="宋体" w:hint="eastAsia"/>
                <w:sz w:val="18"/>
                <w:szCs w:val="18"/>
              </w:rPr>
              <w:t>）</w:t>
            </w:r>
          </w:p>
        </w:tc>
      </w:tr>
    </w:tbl>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wordWrap w:val="0"/>
        <w:rPr>
          <w:rFonts w:ascii="宋体" w:hAnsi="宋体"/>
          <w:sz w:val="18"/>
          <w:szCs w:val="18"/>
        </w:rPr>
      </w:pPr>
      <w:r>
        <w:rPr>
          <w:rFonts w:ascii="宋体" w:hAnsi="宋体" w:hint="eastAsia"/>
          <w:sz w:val="18"/>
          <w:szCs w:val="18"/>
        </w:rPr>
        <w:t>appid=</w:t>
      </w:r>
      <w:r>
        <w:rPr>
          <w:rFonts w:ascii="宋体" w:hAnsi="宋体"/>
          <w:sz w:val="18"/>
          <w:szCs w:val="18"/>
        </w:rPr>
        <w:t>1001101</w:t>
      </w:r>
      <w:r>
        <w:rPr>
          <w:rFonts w:ascii="宋体" w:hAnsi="宋体" w:hint="eastAsia"/>
          <w:sz w:val="18"/>
          <w:szCs w:val="18"/>
        </w:rPr>
        <w:t>&amp;ptype=1&amp;sversion=ios5.1.0&amp;appver=1.0</w:t>
      </w:r>
    </w:p>
    <w:p w:rsidR="0099451D" w:rsidRDefault="008D5DA9">
      <w:pPr>
        <w:rPr>
          <w:b/>
          <w:sz w:val="20"/>
        </w:rPr>
      </w:pPr>
      <w:r>
        <w:rPr>
          <w:rFonts w:hint="eastAsia"/>
          <w:b/>
          <w:sz w:val="20"/>
        </w:rPr>
        <w:t>Return</w:t>
      </w:r>
      <w:r>
        <w:rPr>
          <w:rFonts w:hint="eastAsia"/>
          <w:b/>
          <w:sz w:val="20"/>
        </w:rPr>
        <w:t>：</w:t>
      </w:r>
    </w:p>
    <w:p w:rsidR="0099451D" w:rsidRDefault="008D5DA9">
      <w:pPr>
        <w:wordWrap w:val="0"/>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":{"flag":1,"desc":"</w:t>
      </w:r>
      <w:r>
        <w:rPr>
          <w:rFonts w:ascii="宋体" w:hAnsi="宋体" w:hint="eastAsia"/>
          <w:sz w:val="18"/>
          <w:szCs w:val="18"/>
        </w:rPr>
        <w:t>本版本包含新功能</w:t>
      </w:r>
      <w:r>
        <w:rPr>
          <w:rFonts w:ascii="宋体" w:hAnsi="宋体" w:hint="eastAsia"/>
          <w:sz w:val="18"/>
          <w:szCs w:val="18"/>
        </w:rPr>
        <w:t>","version":"1.2","url":"http://dsfdslsfd.comc", size:568}</w:t>
      </w:r>
      <w:r>
        <w:rPr>
          <w:rFonts w:ascii="宋体" w:hAnsi="宋体"/>
          <w:sz w:val="18"/>
          <w:szCs w:val="18"/>
        </w:rPr>
        <w:t>}</w:t>
      </w:r>
    </w:p>
    <w:p w:rsidR="0099451D" w:rsidRDefault="0099451D">
      <w:pPr>
        <w:wordWrap w:val="0"/>
        <w:rPr>
          <w:rFonts w:ascii="宋体" w:hAnsi="宋体"/>
          <w:sz w:val="18"/>
          <w:szCs w:val="18"/>
        </w:rPr>
      </w:pPr>
    </w:p>
    <w:p w:rsidR="0099451D" w:rsidRDefault="0099451D">
      <w:pPr>
        <w:wordWrap w:val="0"/>
        <w:ind w:left="482" w:firstLine="0"/>
        <w:rPr>
          <w:rFonts w:ascii="宋体" w:hAnsi="宋体"/>
          <w:sz w:val="18"/>
          <w:szCs w:val="18"/>
        </w:rPr>
      </w:pPr>
    </w:p>
    <w:p w:rsidR="0099451D" w:rsidRDefault="008D5DA9">
      <w:pPr>
        <w:pStyle w:val="3"/>
        <w:ind w:left="851" w:hanging="851"/>
      </w:pPr>
      <w:bookmarkStart w:id="51" w:name="_Toc437504012"/>
      <w:bookmarkStart w:id="52" w:name="_Toc17752"/>
      <w:r>
        <w:rPr>
          <w:rFonts w:hint="eastAsia"/>
        </w:rPr>
        <w:t>获取</w:t>
      </w:r>
      <w:r>
        <w:rPr>
          <w:rFonts w:hint="eastAsia"/>
        </w:rPr>
        <w:t>App</w:t>
      </w:r>
      <w:r>
        <w:rPr>
          <w:rFonts w:hint="eastAsia"/>
        </w:rPr>
        <w:t>信息</w:t>
      </w:r>
      <w:bookmarkEnd w:id="51"/>
      <w:bookmarkEnd w:id="52"/>
    </w:p>
    <w:p w:rsidR="0099451D" w:rsidRDefault="008D5DA9">
      <w:pPr>
        <w:pStyle w:val="4"/>
      </w:pPr>
      <w:r>
        <w:rPr>
          <w:rFonts w:hint="eastAsia"/>
        </w:rPr>
        <w:t>URL</w:t>
      </w:r>
      <w:r>
        <w:rPr>
          <w:rFonts w:hint="eastAsia"/>
        </w:rPr>
        <w:t>：</w:t>
      </w:r>
    </w:p>
    <w:p w:rsidR="0099451D" w:rsidRDefault="008D5DA9">
      <w:pPr>
        <w:pStyle w:val="112"/>
        <w:ind w:left="240"/>
      </w:pPr>
      <w:r>
        <w:rPr>
          <w:rFonts w:hint="eastAsia"/>
        </w:rPr>
        <w:t>无</w:t>
      </w:r>
    </w:p>
    <w:p w:rsidR="0099451D" w:rsidRDefault="008D5DA9">
      <w:pPr>
        <w:pStyle w:val="4"/>
      </w:pPr>
      <w:r>
        <w:rPr>
          <w:rFonts w:hint="eastAsia"/>
        </w:rPr>
        <w:t>描述</w:t>
      </w:r>
    </w:p>
    <w:p w:rsidR="0099451D" w:rsidRDefault="008D5DA9">
      <w:pPr>
        <w:pStyle w:val="112"/>
        <w:ind w:left="240"/>
      </w:pPr>
      <w:r>
        <w:rPr>
          <w:rFonts w:hint="eastAsia"/>
        </w:rPr>
        <w:t>客户端展示应用基本信息，包括</w:t>
      </w:r>
      <w:r>
        <w:rPr>
          <w:rFonts w:hint="eastAsia"/>
        </w:rPr>
        <w:t>app</w:t>
      </w:r>
      <w:r>
        <w:rPr>
          <w:rFonts w:hint="eastAsia"/>
        </w:rPr>
        <w:t>名、图标、版本、脚注（版权申明）</w:t>
      </w:r>
    </w:p>
    <w:p w:rsidR="0099451D" w:rsidRDefault="0099451D"/>
    <w:p w:rsidR="0099451D" w:rsidRDefault="008D5DA9">
      <w:pPr>
        <w:pStyle w:val="4"/>
      </w:pPr>
      <w:r>
        <w:rPr>
          <w:rFonts w:hint="eastAsia"/>
        </w:rPr>
        <w:t>参数</w:t>
      </w:r>
    </w:p>
    <w:p w:rsidR="0099451D" w:rsidRDefault="008D5DA9">
      <w:r>
        <w:rPr>
          <w:rFonts w:hint="eastAsia"/>
        </w:rPr>
        <w:t>说明：所有信息都从打包入口放入应用。</w:t>
      </w:r>
    </w:p>
    <w:p w:rsidR="0099451D" w:rsidRDefault="008D5DA9">
      <w:pPr>
        <w:pStyle w:val="16"/>
        <w:widowControl/>
        <w:numPr>
          <w:ilvl w:val="0"/>
          <w:numId w:val="11"/>
        </w:numPr>
        <w:spacing w:before="0"/>
        <w:ind w:firstLineChars="0"/>
        <w:jc w:val="left"/>
      </w:pPr>
      <w:r>
        <w:rPr>
          <w:rFonts w:hint="eastAsia"/>
        </w:rPr>
        <w:t>app</w:t>
      </w:r>
      <w:r>
        <w:rPr>
          <w:rFonts w:hint="eastAsia"/>
        </w:rPr>
        <w:t>名</w:t>
      </w:r>
      <w:r>
        <w:rPr>
          <w:rFonts w:hint="eastAsia"/>
        </w:rPr>
        <w:t>:  ios</w:t>
      </w:r>
      <w:r>
        <w:rPr>
          <w:rFonts w:hint="eastAsia"/>
        </w:rPr>
        <w:t>读</w:t>
      </w:r>
      <w:r>
        <w:rPr>
          <w:rFonts w:hint="eastAsia"/>
        </w:rPr>
        <w:t>plist</w:t>
      </w:r>
      <w:r>
        <w:rPr>
          <w:rFonts w:hint="eastAsia"/>
        </w:rPr>
        <w:t>文件中的</w:t>
      </w:r>
      <w:r>
        <w:rPr>
          <w:rFonts w:hint="eastAsia"/>
        </w:rPr>
        <w:t>bundle name</w:t>
      </w:r>
    </w:p>
    <w:p w:rsidR="0099451D" w:rsidRDefault="008D5DA9">
      <w:pPr>
        <w:pStyle w:val="16"/>
        <w:ind w:left="1260" w:firstLineChars="0" w:firstLine="0"/>
      </w:pPr>
      <w:r>
        <w:rPr>
          <w:rFonts w:hint="eastAsia"/>
        </w:rPr>
        <w:t xml:space="preserve">   android </w:t>
      </w:r>
      <w:r>
        <w:rPr>
          <w:rFonts w:hint="eastAsia"/>
        </w:rPr>
        <w:t>读</w:t>
      </w:r>
      <w:r>
        <w:rPr>
          <w:rFonts w:hint="eastAsia"/>
        </w:rPr>
        <w:t>string.xml</w:t>
      </w:r>
      <w:r>
        <w:rPr>
          <w:rFonts w:hint="eastAsia"/>
        </w:rPr>
        <w:t>文件中的</w:t>
      </w:r>
      <w:r>
        <w:rPr>
          <w:rFonts w:hint="eastAsia"/>
        </w:rPr>
        <w:t>app_name</w:t>
      </w:r>
    </w:p>
    <w:p w:rsidR="0099451D" w:rsidRDefault="008D5DA9">
      <w:pPr>
        <w:pStyle w:val="16"/>
        <w:widowControl/>
        <w:numPr>
          <w:ilvl w:val="0"/>
          <w:numId w:val="11"/>
        </w:numPr>
        <w:spacing w:before="0"/>
        <w:ind w:firstLineChars="0"/>
        <w:jc w:val="left"/>
      </w:pPr>
      <w:r>
        <w:rPr>
          <w:rFonts w:hint="eastAsia"/>
        </w:rPr>
        <w:t>图标：</w:t>
      </w:r>
    </w:p>
    <w:p w:rsidR="0099451D" w:rsidRDefault="008D5DA9">
      <w:pPr>
        <w:pStyle w:val="16"/>
        <w:widowControl/>
        <w:numPr>
          <w:ilvl w:val="1"/>
          <w:numId w:val="11"/>
        </w:numPr>
        <w:spacing w:before="0"/>
        <w:ind w:firstLineChars="0"/>
        <w:jc w:val="left"/>
      </w:pPr>
      <w:r>
        <w:t>L</w:t>
      </w:r>
      <w:r>
        <w:rPr>
          <w:rFonts w:hint="eastAsia"/>
        </w:rPr>
        <w:t xml:space="preserve">ogo: </w:t>
      </w:r>
    </w:p>
    <w:p w:rsidR="0099451D" w:rsidRDefault="008D5DA9">
      <w:pPr>
        <w:pStyle w:val="16"/>
        <w:ind w:left="1200" w:firstLineChars="0" w:firstLine="0"/>
      </w:pPr>
      <w:r>
        <w:rPr>
          <w:rFonts w:hint="eastAsia"/>
        </w:rPr>
        <w:lastRenderedPageBreak/>
        <w:t>命名：</w:t>
      </w:r>
      <w:r>
        <w:rPr>
          <w:rFonts w:hint="eastAsia"/>
        </w:rPr>
        <w:t>app_logo_icon.png</w:t>
      </w:r>
    </w:p>
    <w:p w:rsidR="0099451D" w:rsidRDefault="008D5DA9">
      <w:pPr>
        <w:ind w:leftChars="282" w:left="677" w:firstLineChars="263" w:firstLine="631"/>
      </w:pPr>
      <w:r>
        <w:rPr>
          <w:rFonts w:hint="eastAsia"/>
        </w:rPr>
        <w:t>存放位置：</w:t>
      </w:r>
    </w:p>
    <w:p w:rsidR="0099451D" w:rsidRDefault="008D5DA9">
      <w:pPr>
        <w:ind w:leftChars="309" w:left="742" w:firstLineChars="513" w:firstLine="1231"/>
      </w:pPr>
      <w:r>
        <w:rPr>
          <w:rFonts w:hint="eastAsia"/>
        </w:rPr>
        <w:t>android</w:t>
      </w:r>
      <w:r>
        <w:rPr>
          <w:rFonts w:hint="eastAsia"/>
        </w:rPr>
        <w:t>存放位置：</w:t>
      </w:r>
      <w:r>
        <w:rPr>
          <w:rFonts w:hint="eastAsia"/>
        </w:rPr>
        <w:t xml:space="preserve">res/drawable-hdpi </w:t>
      </w:r>
      <w:r>
        <w:rPr>
          <w:rFonts w:hint="eastAsia"/>
        </w:rPr>
        <w:t>文件夹</w:t>
      </w:r>
    </w:p>
    <w:p w:rsidR="0099451D" w:rsidRDefault="008D5DA9">
      <w:pPr>
        <w:pStyle w:val="16"/>
        <w:ind w:left="1680" w:firstLineChars="0" w:firstLine="0"/>
      </w:pPr>
      <w:r>
        <w:t>I</w:t>
      </w:r>
      <w:r>
        <w:rPr>
          <w:rFonts w:hint="eastAsia"/>
        </w:rPr>
        <w:t>os</w:t>
      </w:r>
      <w:r>
        <w:rPr>
          <w:rFonts w:hint="eastAsia"/>
        </w:rPr>
        <w:t>存放位置</w:t>
      </w:r>
      <w:r>
        <w:rPr>
          <w:rFonts w:hint="eastAsia"/>
        </w:rPr>
        <w:t>: resource</w:t>
      </w:r>
      <w:r>
        <w:rPr>
          <w:rFonts w:hint="eastAsia"/>
        </w:rPr>
        <w:t>文件夹</w:t>
      </w:r>
    </w:p>
    <w:p w:rsidR="0099451D" w:rsidRDefault="008D5DA9">
      <w:pPr>
        <w:pStyle w:val="16"/>
        <w:widowControl/>
        <w:numPr>
          <w:ilvl w:val="1"/>
          <w:numId w:val="11"/>
        </w:numPr>
        <w:spacing w:before="0"/>
        <w:ind w:firstLineChars="0"/>
        <w:jc w:val="left"/>
      </w:pPr>
      <w:r>
        <w:rPr>
          <w:rFonts w:hint="eastAsia"/>
        </w:rPr>
        <w:t>二维码：</w:t>
      </w:r>
    </w:p>
    <w:p w:rsidR="0099451D" w:rsidRDefault="008D5DA9">
      <w:pPr>
        <w:pStyle w:val="16"/>
        <w:ind w:left="1260" w:firstLineChars="0" w:firstLine="0"/>
      </w:pPr>
      <w:r>
        <w:rPr>
          <w:rFonts w:hint="eastAsia"/>
        </w:rPr>
        <w:t>命名：</w:t>
      </w:r>
      <w:r>
        <w:t>app_url.png</w:t>
      </w:r>
    </w:p>
    <w:p w:rsidR="0099451D" w:rsidRDefault="008D5DA9">
      <w:pPr>
        <w:pStyle w:val="16"/>
        <w:ind w:left="1260" w:firstLineChars="0" w:firstLine="0"/>
      </w:pPr>
      <w:r>
        <w:rPr>
          <w:rFonts w:hint="eastAsia"/>
        </w:rPr>
        <w:t>存放位置：</w:t>
      </w:r>
    </w:p>
    <w:p w:rsidR="0099451D" w:rsidRDefault="008D5DA9">
      <w:pPr>
        <w:pStyle w:val="16"/>
        <w:ind w:left="1260" w:firstLineChars="0" w:firstLine="0"/>
      </w:pPr>
      <w:r>
        <w:rPr>
          <w:rFonts w:hint="eastAsia"/>
        </w:rPr>
        <w:tab/>
        <w:t xml:space="preserve"> android</w:t>
      </w:r>
      <w:r>
        <w:rPr>
          <w:rFonts w:hint="eastAsia"/>
        </w:rPr>
        <w:t>存放位置：</w:t>
      </w:r>
      <w:r>
        <w:t>res/drawable-hdpi</w:t>
      </w:r>
      <w:r>
        <w:rPr>
          <w:rFonts w:hint="eastAsia"/>
        </w:rPr>
        <w:t>文件夹</w:t>
      </w:r>
    </w:p>
    <w:p w:rsidR="0099451D" w:rsidRDefault="008D5DA9">
      <w:pPr>
        <w:pStyle w:val="16"/>
        <w:ind w:left="1260" w:firstLineChars="0" w:firstLine="0"/>
      </w:pPr>
      <w:r>
        <w:rPr>
          <w:rFonts w:hint="eastAsia"/>
        </w:rPr>
        <w:tab/>
        <w:t xml:space="preserve"> ios</w:t>
      </w:r>
      <w:r>
        <w:rPr>
          <w:rFonts w:hint="eastAsia"/>
        </w:rPr>
        <w:t>存放位置：</w:t>
      </w:r>
      <w:r>
        <w:rPr>
          <w:rFonts w:hint="eastAsia"/>
        </w:rPr>
        <w:t>resource</w:t>
      </w:r>
      <w:r>
        <w:rPr>
          <w:rFonts w:hint="eastAsia"/>
        </w:rPr>
        <w:t>文件夹</w:t>
      </w:r>
    </w:p>
    <w:p w:rsidR="0099451D" w:rsidRDefault="008D5DA9">
      <w:pPr>
        <w:pStyle w:val="16"/>
        <w:widowControl/>
        <w:numPr>
          <w:ilvl w:val="0"/>
          <w:numId w:val="11"/>
        </w:numPr>
        <w:spacing w:before="0"/>
        <w:ind w:firstLineChars="0"/>
        <w:jc w:val="left"/>
      </w:pPr>
      <w:r>
        <w:rPr>
          <w:rFonts w:hint="eastAsia"/>
        </w:rPr>
        <w:t>版本号</w:t>
      </w:r>
      <w:r>
        <w:rPr>
          <w:rFonts w:hint="eastAsia"/>
        </w:rPr>
        <w:t>+</w:t>
      </w:r>
      <w:r>
        <w:rPr>
          <w:rFonts w:hint="eastAsia"/>
        </w:rPr>
        <w:t>版本名：统一读取</w:t>
      </w:r>
      <w:r>
        <w:rPr>
          <w:rFonts w:hint="eastAsia"/>
        </w:rPr>
        <w:t>configure.json</w:t>
      </w:r>
      <w:r>
        <w:rPr>
          <w:rFonts w:hint="eastAsia"/>
        </w:rPr>
        <w:t>中的</w:t>
      </w:r>
      <w:r>
        <w:rPr>
          <w:rFonts w:hint="eastAsia"/>
        </w:rPr>
        <w:t>version+name;</w:t>
      </w:r>
    </w:p>
    <w:p w:rsidR="0099451D" w:rsidRDefault="008D5DA9">
      <w:pPr>
        <w:pStyle w:val="16"/>
        <w:widowControl/>
        <w:numPr>
          <w:ilvl w:val="0"/>
          <w:numId w:val="11"/>
        </w:numPr>
        <w:spacing w:before="0"/>
        <w:ind w:firstLineChars="0"/>
        <w:jc w:val="left"/>
      </w:pPr>
      <w:r>
        <w:rPr>
          <w:rFonts w:hint="eastAsia"/>
        </w:rPr>
        <w:t>脚注：统一读取</w:t>
      </w:r>
      <w:r>
        <w:rPr>
          <w:rFonts w:hint="eastAsia"/>
        </w:rPr>
        <w:t>configure.json</w:t>
      </w:r>
      <w:r>
        <w:rPr>
          <w:rFonts w:hint="eastAsia"/>
        </w:rPr>
        <w:t>中的</w:t>
      </w:r>
      <w:r>
        <w:rPr>
          <w:rFonts w:hint="eastAsia"/>
        </w:rPr>
        <w:t>ProdMemo.</w:t>
      </w:r>
    </w:p>
    <w:p w:rsidR="0099451D" w:rsidRDefault="0099451D"/>
    <w:p w:rsidR="0099451D" w:rsidRDefault="008D5DA9">
      <w:pPr>
        <w:pStyle w:val="3"/>
        <w:ind w:left="851" w:hanging="851"/>
      </w:pPr>
      <w:bookmarkStart w:id="53" w:name="_Toc437504013"/>
      <w:bookmarkStart w:id="54" w:name="_Toc13411"/>
      <w:r>
        <w:rPr>
          <w:rFonts w:hint="eastAsia"/>
        </w:rPr>
        <w:t>获取</w:t>
      </w:r>
      <w:r>
        <w:rPr>
          <w:rFonts w:hint="eastAsia"/>
        </w:rPr>
        <w:t>APP</w:t>
      </w:r>
      <w:r>
        <w:rPr>
          <w:rFonts w:hint="eastAsia"/>
        </w:rPr>
        <w:t>功能介绍</w:t>
      </w:r>
      <w:bookmarkEnd w:id="53"/>
      <w:bookmarkEnd w:id="54"/>
    </w:p>
    <w:p w:rsidR="0099451D" w:rsidRDefault="008D5DA9">
      <w:pPr>
        <w:pStyle w:val="4"/>
      </w:pPr>
      <w:r>
        <w:rPr>
          <w:rFonts w:hint="eastAsia"/>
        </w:rPr>
        <w:t>URL</w:t>
      </w:r>
    </w:p>
    <w:p w:rsidR="0099451D" w:rsidRDefault="008D5DA9">
      <w:pPr>
        <w:pStyle w:val="112"/>
        <w:ind w:left="240"/>
      </w:pPr>
      <w:r>
        <w:t>http://localhost:8080/terminalServer/</w:t>
      </w:r>
      <w:r>
        <w:rPr>
          <w:rFonts w:hint="eastAsia"/>
        </w:rPr>
        <w:t>getAppMemo</w:t>
      </w:r>
    </w:p>
    <w:p w:rsidR="0099451D" w:rsidRDefault="008D5DA9">
      <w:pPr>
        <w:pStyle w:val="4"/>
      </w:pPr>
      <w:r>
        <w:rPr>
          <w:rFonts w:hint="eastAsia"/>
        </w:rPr>
        <w:t>描述</w:t>
      </w:r>
    </w:p>
    <w:p w:rsidR="0099451D" w:rsidRDefault="008D5DA9">
      <w:pPr>
        <w:pStyle w:val="112"/>
        <w:ind w:left="240"/>
      </w:pPr>
      <w:r>
        <w:rPr>
          <w:rFonts w:hint="eastAsia"/>
        </w:rPr>
        <w:t>客户端访问</w:t>
      </w:r>
      <w:r>
        <w:rPr>
          <w:rFonts w:hint="eastAsia"/>
        </w:rPr>
        <w:t>URL</w:t>
      </w:r>
      <w:r>
        <w:rPr>
          <w:rFonts w:hint="eastAsia"/>
        </w:rPr>
        <w:t>，直接打开网页，展示在后端</w:t>
      </w:r>
      <w:r>
        <w:rPr>
          <w:rFonts w:hint="eastAsia"/>
        </w:rPr>
        <w:t>APP</w:t>
      </w:r>
      <w:r>
        <w:rPr>
          <w:rFonts w:hint="eastAsia"/>
        </w:rPr>
        <w:t>基本信息中配置的功能介绍。</w:t>
      </w:r>
    </w:p>
    <w:p w:rsidR="0099451D" w:rsidRDefault="0099451D"/>
    <w:p w:rsidR="0099451D" w:rsidRDefault="008D5DA9">
      <w:r>
        <w:rPr>
          <w:rFonts w:hint="eastAsia"/>
        </w:rPr>
        <w:t>访问地址</w:t>
      </w:r>
      <w:r>
        <w:rPr>
          <w:rFonts w:hint="eastAsia"/>
        </w:rPr>
        <w:t>URL</w:t>
      </w:r>
      <w:r>
        <w:rPr>
          <w:rFonts w:hint="eastAsia"/>
        </w:rPr>
        <w:t>固定，数据在</w:t>
      </w:r>
      <w:r>
        <w:rPr>
          <w:rFonts w:hint="eastAsia"/>
        </w:rPr>
        <w:t>APP</w:t>
      </w:r>
      <w:r>
        <w:rPr>
          <w:rFonts w:hint="eastAsia"/>
        </w:rPr>
        <w:t>基本信息模块中配置，客户端调用接口，服务端自动生成网页用于展示。</w:t>
      </w:r>
    </w:p>
    <w:p w:rsidR="0099451D" w:rsidRDefault="0099451D"/>
    <w:p w:rsidR="0099451D" w:rsidRDefault="0099451D"/>
    <w:p w:rsidR="0099451D" w:rsidRDefault="008D5DA9">
      <w:pPr>
        <w:pStyle w:val="3"/>
        <w:ind w:left="851" w:hanging="851"/>
      </w:pPr>
      <w:bookmarkStart w:id="55" w:name="_Toc11276"/>
      <w:bookmarkStart w:id="56" w:name="_Toc437504014"/>
      <w:r>
        <w:rPr>
          <w:rFonts w:hint="eastAsia"/>
        </w:rPr>
        <w:t>意见反馈</w:t>
      </w:r>
      <w:bookmarkEnd w:id="55"/>
      <w:bookmarkEnd w:id="56"/>
    </w:p>
    <w:p w:rsidR="0099451D" w:rsidRDefault="008D5DA9">
      <w:pPr>
        <w:pStyle w:val="4"/>
      </w:pPr>
      <w:r>
        <w:rPr>
          <w:rFonts w:hint="eastAsia"/>
        </w:rPr>
        <w:t>URL</w:t>
      </w:r>
    </w:p>
    <w:p w:rsidR="0099451D" w:rsidRDefault="008D5DA9">
      <w:pPr>
        <w:pStyle w:val="112"/>
        <w:ind w:left="240"/>
      </w:pPr>
      <w:r>
        <w:t>http://localhost:8080/terminalServer/szf/</w:t>
      </w:r>
      <w:r>
        <w:rPr>
          <w:rFonts w:hint="eastAsia"/>
        </w:rPr>
        <w:t>submitComments?account=13858091602&amp;comments=</w:t>
      </w:r>
      <w:r>
        <w:rPr>
          <w:rFonts w:hint="eastAsia"/>
        </w:rPr>
        <w:t>我了个去啊我了个去</w:t>
      </w:r>
    </w:p>
    <w:p w:rsidR="0099451D" w:rsidRDefault="008D5DA9">
      <w:pPr>
        <w:pStyle w:val="4"/>
      </w:pPr>
      <w:r>
        <w:rPr>
          <w:rFonts w:hint="eastAsia"/>
        </w:rPr>
        <w:t>描述</w:t>
      </w:r>
    </w:p>
    <w:p w:rsidR="0099451D" w:rsidRDefault="008D5DA9">
      <w:pPr>
        <w:pStyle w:val="112"/>
        <w:ind w:left="240"/>
      </w:pPr>
      <w:r>
        <w:rPr>
          <w:rFonts w:hint="eastAsia"/>
        </w:rPr>
        <w:lastRenderedPageBreak/>
        <w:t>用户登陆后通过客户端提交反馈意见</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sz w:val="18"/>
                <w:szCs w:val="18"/>
              </w:rPr>
              <w:t>account</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账号</w:t>
            </w:r>
          </w:p>
        </w:tc>
      </w:tr>
      <w:tr w:rsidR="0099451D">
        <w:trPr>
          <w:trHeight w:val="529"/>
        </w:trPr>
        <w:tc>
          <w:tcPr>
            <w:tcW w:w="1951"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comments</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意见</w:t>
            </w:r>
            <w:r>
              <w:rPr>
                <w:rFonts w:ascii="宋体" w:hAnsi="宋体" w:hint="eastAsia"/>
                <w:sz w:val="18"/>
                <w:szCs w:val="18"/>
              </w:rPr>
              <w:t>(</w:t>
            </w:r>
            <w:r>
              <w:rPr>
                <w:rFonts w:ascii="宋体" w:hAnsi="宋体" w:hint="eastAsia"/>
                <w:sz w:val="18"/>
                <w:szCs w:val="18"/>
              </w:rPr>
              <w:t>小于</w:t>
            </w:r>
            <w:r>
              <w:rPr>
                <w:rFonts w:ascii="宋体" w:hAnsi="宋体" w:hint="eastAsia"/>
                <w:sz w:val="18"/>
                <w:szCs w:val="18"/>
              </w:rPr>
              <w:t>500</w:t>
            </w:r>
            <w:r>
              <w:rPr>
                <w:rFonts w:ascii="宋体" w:hAnsi="宋体" w:hint="eastAsia"/>
                <w:sz w:val="18"/>
                <w:szCs w:val="18"/>
              </w:rPr>
              <w:t>字符，客户端做限制</w:t>
            </w:r>
            <w:r>
              <w:rPr>
                <w:rFonts w:ascii="宋体" w:hAnsi="宋体" w:hint="eastAsia"/>
                <w:sz w:val="18"/>
                <w:szCs w:val="18"/>
              </w:rPr>
              <w:t>)</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w:t>
            </w:r>
            <w:r>
              <w:rPr>
                <w:rFonts w:ascii="宋体" w:hAnsi="宋体"/>
                <w:sz w:val="18"/>
                <w:szCs w:val="18"/>
              </w:rPr>
              <w:t>tring</w:t>
            </w:r>
          </w:p>
        </w:tc>
        <w:tc>
          <w:tcPr>
            <w:tcW w:w="142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 w:rsidR="0099451D" w:rsidRDefault="0099451D">
      <w:pPr>
        <w:wordWrap w:val="0"/>
        <w:ind w:left="482" w:firstLine="0"/>
      </w:pPr>
    </w:p>
    <w:p w:rsidR="0099451D" w:rsidRDefault="008D5DA9">
      <w:pPr>
        <w:pStyle w:val="2"/>
      </w:pPr>
      <w:bookmarkStart w:id="57" w:name="_Toc17192"/>
      <w:r>
        <w:rPr>
          <w:rFonts w:hint="eastAsia"/>
        </w:rPr>
        <w:t>新闻频道</w:t>
      </w:r>
      <w:bookmarkEnd w:id="57"/>
    </w:p>
    <w:p w:rsidR="0099451D" w:rsidRDefault="008D5DA9">
      <w:pPr>
        <w:pStyle w:val="3"/>
        <w:ind w:left="851" w:hanging="851"/>
      </w:pPr>
      <w:bookmarkStart w:id="58" w:name="_Toc24126"/>
      <w:bookmarkStart w:id="59" w:name="_Toc434308832"/>
      <w:bookmarkStart w:id="60" w:name="_Toc428250075"/>
      <w:r>
        <w:rPr>
          <w:rFonts w:hint="eastAsia"/>
        </w:rPr>
        <w:t>获取</w:t>
      </w:r>
      <w:r>
        <w:t>新闻栏目</w:t>
      </w:r>
      <w:bookmarkEnd w:id="58"/>
      <w:bookmarkEnd w:id="59"/>
      <w:bookmarkEnd w:id="60"/>
    </w:p>
    <w:p w:rsidR="0099451D" w:rsidRDefault="008D5DA9">
      <w:pPr>
        <w:pStyle w:val="4"/>
      </w:pPr>
      <w:r>
        <w:rPr>
          <w:rFonts w:hint="eastAsia"/>
        </w:rPr>
        <w:t>URL</w:t>
      </w:r>
    </w:p>
    <w:p w:rsidR="0099451D" w:rsidRDefault="008D5DA9">
      <w:pPr>
        <w:pStyle w:val="112"/>
        <w:ind w:left="240"/>
      </w:pPr>
      <w:r>
        <w:rPr>
          <w:rFonts w:hint="eastAsia"/>
        </w:rPr>
        <w:t>http://mobile.zjhcsoft.com:8090/szf/</w:t>
      </w:r>
      <w:r>
        <w:t>getnews</w:t>
      </w:r>
    </w:p>
    <w:p w:rsidR="0099451D" w:rsidRDefault="008D5DA9">
      <w:pPr>
        <w:pStyle w:val="4"/>
      </w:pPr>
      <w:r>
        <w:rPr>
          <w:rFonts w:hint="eastAsia"/>
        </w:rPr>
        <w:t>描述</w:t>
      </w:r>
    </w:p>
    <w:p w:rsidR="0099451D" w:rsidRDefault="008D5DA9">
      <w:pPr>
        <w:pStyle w:val="112"/>
        <w:ind w:left="240"/>
      </w:pPr>
      <w:r>
        <w:rPr>
          <w:rFonts w:hint="eastAsia"/>
        </w:rPr>
        <w:t>获取新闻栏目。</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99451D">
            <w:pPr>
              <w:adjustRightInd w:val="0"/>
              <w:snapToGrid w:val="0"/>
              <w:ind w:firstLine="0"/>
              <w:jc w:val="center"/>
              <w:rPr>
                <w:rFonts w:ascii="宋体" w:hAnsi="宋体"/>
                <w:sz w:val="18"/>
                <w:szCs w:val="18"/>
              </w:rPr>
            </w:pPr>
          </w:p>
        </w:tc>
        <w:tc>
          <w:tcPr>
            <w:tcW w:w="1801" w:type="dxa"/>
            <w:vAlign w:val="center"/>
          </w:tcPr>
          <w:p w:rsidR="0099451D" w:rsidRDefault="0099451D">
            <w:pPr>
              <w:adjustRightInd w:val="0"/>
              <w:snapToGrid w:val="0"/>
              <w:ind w:firstLine="0"/>
              <w:jc w:val="center"/>
              <w:rPr>
                <w:rFonts w:ascii="宋体" w:hAnsi="宋体"/>
                <w:sz w:val="18"/>
                <w:szCs w:val="18"/>
              </w:rPr>
            </w:pPr>
          </w:p>
        </w:tc>
        <w:tc>
          <w:tcPr>
            <w:tcW w:w="1276" w:type="dxa"/>
            <w:vAlign w:val="center"/>
          </w:tcPr>
          <w:p w:rsidR="0099451D" w:rsidRDefault="0099451D">
            <w:pPr>
              <w:adjustRightInd w:val="0"/>
              <w:snapToGrid w:val="0"/>
              <w:ind w:firstLine="0"/>
              <w:jc w:val="center"/>
              <w:rPr>
                <w:rFonts w:ascii="宋体" w:hAnsi="宋体"/>
                <w:sz w:val="18"/>
                <w:szCs w:val="18"/>
              </w:rPr>
            </w:pPr>
          </w:p>
        </w:tc>
        <w:tc>
          <w:tcPr>
            <w:tcW w:w="3969" w:type="dxa"/>
            <w:vAlign w:val="center"/>
          </w:tcPr>
          <w:p w:rsidR="0099451D" w:rsidRDefault="0099451D">
            <w:pPr>
              <w:adjustRightInd w:val="0"/>
              <w:snapToGrid w:val="0"/>
              <w:ind w:firstLine="0"/>
              <w:rPr>
                <w:rFonts w:ascii="宋体" w:hAnsi="宋体"/>
                <w:sz w:val="18"/>
                <w:szCs w:val="18"/>
              </w:rPr>
            </w:pPr>
          </w:p>
        </w:tc>
      </w:tr>
    </w:tbl>
    <w:p w:rsidR="0099451D" w:rsidRDefault="0099451D"/>
    <w:p w:rsidR="0099451D" w:rsidRDefault="008D5DA9">
      <w:pPr>
        <w:pStyle w:val="40"/>
      </w:pPr>
      <w:r>
        <w:rPr>
          <w:rFonts w:hint="eastAsia"/>
        </w:rPr>
        <w:lastRenderedPageBreak/>
        <w:t>返回参数</w:t>
      </w:r>
    </w:p>
    <w:tbl>
      <w:tblPr>
        <w:tblpPr w:leftFromText="180" w:rightFromText="180" w:vertAnchor="text" w:horzAnchor="margin" w:tblpX="-34" w:tblpY="351"/>
        <w:tblW w:w="875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c>
          <w:tcPr>
            <w:tcW w:w="1426" w:type="dxa"/>
            <w:shd w:val="pct30" w:color="auto" w:fill="auto"/>
          </w:tcPr>
          <w:p w:rsidR="0099451D" w:rsidRDefault="008D5DA9">
            <w:pPr>
              <w:tabs>
                <w:tab w:val="left" w:pos="864"/>
              </w:tabs>
              <w:ind w:firstLine="0"/>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新闻栏目</w:t>
            </w:r>
            <w:r>
              <w:rPr>
                <w:rFonts w:ascii="宋体" w:hAnsi="宋体" w:hint="eastAsia"/>
                <w:sz w:val="18"/>
                <w:szCs w:val="18"/>
              </w:rPr>
              <w:t>数组</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updateTime</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body</w:t>
            </w:r>
          </w:p>
        </w:tc>
        <w:tc>
          <w:tcPr>
            <w:tcW w:w="98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更新时间</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99451D">
            <w:pPr>
              <w:adjustRightInd w:val="0"/>
              <w:snapToGrid w:val="0"/>
              <w:ind w:firstLine="0"/>
              <w:rPr>
                <w:rFonts w:ascii="宋体" w:hAnsi="宋体"/>
                <w:sz w:val="18"/>
                <w:szCs w:val="18"/>
              </w:rPr>
            </w:pP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新闻栏目</w:t>
            </w:r>
            <w:r>
              <w:rPr>
                <w:rFonts w:ascii="宋体" w:hAnsi="宋体" w:hint="eastAsia"/>
                <w:sz w:val="18"/>
                <w:szCs w:val="18"/>
              </w:rPr>
              <w:t>编号</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type</w:t>
            </w:r>
            <w:r>
              <w:rPr>
                <w:rFonts w:ascii="宋体" w:hAnsi="宋体" w:hint="eastAsia"/>
                <w:color w:val="FF0000"/>
                <w:sz w:val="18"/>
                <w:szCs w:val="18"/>
              </w:rPr>
              <w:t>【删除】</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newscolumn</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新闻栏目</w:t>
            </w:r>
            <w:r>
              <w:rPr>
                <w:rFonts w:ascii="宋体" w:hAnsi="宋体" w:hint="eastAsia"/>
                <w:color w:val="FF0000"/>
                <w:sz w:val="18"/>
                <w:szCs w:val="18"/>
              </w:rPr>
              <w:t>类型：</w:t>
            </w:r>
            <w:r>
              <w:rPr>
                <w:rFonts w:ascii="宋体" w:hAnsi="宋体" w:hint="eastAsia"/>
                <w:color w:val="FF0000"/>
                <w:sz w:val="18"/>
                <w:szCs w:val="18"/>
              </w:rPr>
              <w:t>0</w:t>
            </w:r>
            <w:r>
              <w:rPr>
                <w:rFonts w:ascii="宋体" w:hAnsi="宋体" w:hint="eastAsia"/>
                <w:color w:val="FF0000"/>
                <w:sz w:val="18"/>
                <w:szCs w:val="18"/>
              </w:rPr>
              <w:t>：</w:t>
            </w:r>
            <w:r>
              <w:rPr>
                <w:rFonts w:ascii="宋体" w:hAnsi="宋体"/>
                <w:color w:val="FF0000"/>
                <w:sz w:val="18"/>
                <w:szCs w:val="18"/>
              </w:rPr>
              <w:t>图片</w:t>
            </w:r>
            <w:r>
              <w:rPr>
                <w:rFonts w:ascii="宋体" w:hAnsi="宋体"/>
                <w:color w:val="FF0000"/>
                <w:sz w:val="18"/>
                <w:szCs w:val="18"/>
              </w:rPr>
              <w:t>+</w:t>
            </w:r>
            <w:r>
              <w:rPr>
                <w:rFonts w:ascii="宋体" w:hAnsi="宋体"/>
                <w:color w:val="FF0000"/>
                <w:sz w:val="18"/>
                <w:szCs w:val="18"/>
              </w:rPr>
              <w:t>文字</w:t>
            </w:r>
            <w:r>
              <w:rPr>
                <w:rFonts w:ascii="宋体" w:hAnsi="宋体" w:hint="eastAsia"/>
                <w:color w:val="FF0000"/>
                <w:sz w:val="18"/>
                <w:szCs w:val="18"/>
              </w:rPr>
              <w:t xml:space="preserve"> 1</w:t>
            </w:r>
            <w:r>
              <w:rPr>
                <w:rFonts w:ascii="宋体" w:hAnsi="宋体" w:hint="eastAsia"/>
                <w:color w:val="FF0000"/>
                <w:sz w:val="18"/>
                <w:szCs w:val="18"/>
              </w:rPr>
              <w:t>：</w:t>
            </w:r>
            <w:r>
              <w:rPr>
                <w:rFonts w:ascii="宋体" w:hAnsi="宋体"/>
                <w:color w:val="FF0000"/>
                <w:sz w:val="18"/>
                <w:szCs w:val="18"/>
              </w:rPr>
              <w:t>文字</w:t>
            </w:r>
            <w:r>
              <w:rPr>
                <w:rFonts w:ascii="宋体" w:hAnsi="宋体"/>
                <w:color w:val="FF0000"/>
                <w:sz w:val="18"/>
                <w:szCs w:val="18"/>
              </w:rPr>
              <w:t xml:space="preserve"> 2</w:t>
            </w:r>
            <w:r>
              <w:rPr>
                <w:rFonts w:ascii="宋体" w:hAnsi="宋体"/>
                <w:color w:val="FF0000"/>
                <w:sz w:val="18"/>
                <w:szCs w:val="18"/>
              </w:rPr>
              <w:t>：图片</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contenttype</w:t>
            </w:r>
            <w:r>
              <w:rPr>
                <w:rFonts w:ascii="宋体" w:hAnsi="宋体" w:hint="eastAsia"/>
                <w:color w:val="FF0000"/>
                <w:sz w:val="18"/>
                <w:szCs w:val="18"/>
              </w:rPr>
              <w:t>【删除】</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newscolumn</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w:t>
            </w:r>
            <w:r>
              <w:rPr>
                <w:rFonts w:ascii="宋体" w:hAnsi="宋体" w:hint="eastAsia"/>
                <w:color w:val="FF0000"/>
                <w:sz w:val="18"/>
                <w:szCs w:val="18"/>
              </w:rPr>
              <w:t>内容类型：</w:t>
            </w:r>
            <w:r>
              <w:rPr>
                <w:rFonts w:ascii="宋体" w:hAnsi="宋体" w:hint="eastAsia"/>
                <w:color w:val="FF0000"/>
                <w:sz w:val="18"/>
                <w:szCs w:val="18"/>
              </w:rPr>
              <w:t>0</w:t>
            </w:r>
            <w:r>
              <w:rPr>
                <w:rFonts w:ascii="宋体" w:hAnsi="宋体" w:hint="eastAsia"/>
                <w:color w:val="FF0000"/>
                <w:sz w:val="18"/>
                <w:szCs w:val="18"/>
              </w:rPr>
              <w:t>在线编辑</w:t>
            </w:r>
            <w:r>
              <w:rPr>
                <w:rFonts w:ascii="宋体" w:hAnsi="宋体" w:hint="eastAsia"/>
                <w:color w:val="FF0000"/>
                <w:sz w:val="18"/>
                <w:szCs w:val="18"/>
              </w:rPr>
              <w:t>1</w:t>
            </w:r>
            <w:r>
              <w:rPr>
                <w:rFonts w:ascii="宋体" w:hAnsi="宋体" w:hint="eastAsia"/>
                <w:color w:val="FF0000"/>
                <w:sz w:val="18"/>
                <w:szCs w:val="18"/>
              </w:rPr>
              <w:t>文本导入，</w:t>
            </w:r>
            <w:r>
              <w:rPr>
                <w:rFonts w:ascii="宋体" w:hAnsi="宋体" w:hint="eastAsia"/>
                <w:color w:val="FF0000"/>
                <w:sz w:val="18"/>
                <w:szCs w:val="18"/>
              </w:rPr>
              <w:t>2</w:t>
            </w:r>
            <w:r>
              <w:rPr>
                <w:rFonts w:ascii="宋体" w:hAnsi="宋体" w:hint="eastAsia"/>
                <w:color w:val="FF0000"/>
                <w:sz w:val="18"/>
                <w:szCs w:val="18"/>
              </w:rPr>
              <w:t>互联网链接</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name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新闻栏目</w:t>
            </w:r>
            <w:r>
              <w:rPr>
                <w:rFonts w:ascii="宋体" w:hAnsi="宋体" w:hint="eastAsia"/>
                <w:sz w:val="18"/>
                <w:szCs w:val="18"/>
              </w:rPr>
              <w:t>名</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isrolltopic</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上传滚动图片</w:t>
            </w:r>
            <w:r>
              <w:rPr>
                <w:rFonts w:ascii="宋体" w:hAnsi="宋体" w:hint="eastAsia"/>
                <w:sz w:val="18"/>
                <w:szCs w:val="18"/>
              </w:rPr>
              <w:t>:0:</w:t>
            </w:r>
            <w:r>
              <w:rPr>
                <w:rFonts w:ascii="宋体" w:hAnsi="宋体" w:hint="eastAsia"/>
                <w:sz w:val="18"/>
                <w:szCs w:val="18"/>
              </w:rPr>
              <w:t>否</w:t>
            </w:r>
            <w:r>
              <w:rPr>
                <w:rFonts w:ascii="宋体" w:hAnsi="宋体" w:hint="eastAsia"/>
                <w:sz w:val="18"/>
                <w:szCs w:val="18"/>
              </w:rPr>
              <w:t>1</w:t>
            </w:r>
            <w:r>
              <w:rPr>
                <w:rFonts w:ascii="宋体" w:hAnsi="宋体" w:hint="eastAsia"/>
                <w:sz w:val="18"/>
                <w:szCs w:val="18"/>
              </w:rPr>
              <w:t>是</w:t>
            </w:r>
          </w:p>
        </w:tc>
      </w:tr>
      <w:tr w:rsidR="0099451D">
        <w:trPr>
          <w:trHeight w:hRule="exact" w:val="567"/>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424" w:type="dxa"/>
            <w:vAlign w:val="center"/>
          </w:tcPr>
          <w:p w:rsidR="0099451D" w:rsidRDefault="0099451D">
            <w:pPr>
              <w:adjustRightInd w:val="0"/>
              <w:snapToGrid w:val="0"/>
              <w:ind w:firstLine="0"/>
              <w:rPr>
                <w:rFonts w:ascii="宋体" w:hAnsi="宋体"/>
                <w:sz w:val="18"/>
                <w:szCs w:val="18"/>
              </w:rPr>
            </w:pPr>
          </w:p>
        </w:tc>
        <w:tc>
          <w:tcPr>
            <w:tcW w:w="3118" w:type="dxa"/>
            <w:vAlign w:val="center"/>
          </w:tcPr>
          <w:p w:rsidR="0099451D" w:rsidRDefault="0099451D">
            <w:pPr>
              <w:adjustRightInd w:val="0"/>
              <w:snapToGrid w:val="0"/>
              <w:ind w:firstLine="0"/>
              <w:rPr>
                <w:rFonts w:ascii="宋体" w:hAnsi="宋体"/>
                <w:sz w:val="18"/>
                <w:szCs w:val="18"/>
              </w:rPr>
            </w:pPr>
          </w:p>
        </w:tc>
      </w:tr>
      <w:tr w:rsidR="0099451D">
        <w:trPr>
          <w:trHeight w:hRule="exact" w:val="567"/>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424" w:type="dxa"/>
            <w:vAlign w:val="center"/>
          </w:tcPr>
          <w:p w:rsidR="0099451D" w:rsidRDefault="0099451D">
            <w:pPr>
              <w:adjustRightInd w:val="0"/>
              <w:snapToGrid w:val="0"/>
              <w:ind w:firstLine="0"/>
              <w:rPr>
                <w:rFonts w:ascii="宋体" w:hAnsi="宋体"/>
                <w:sz w:val="18"/>
                <w:szCs w:val="18"/>
              </w:rPr>
            </w:pPr>
          </w:p>
        </w:tc>
        <w:tc>
          <w:tcPr>
            <w:tcW w:w="3118" w:type="dxa"/>
            <w:vAlign w:val="center"/>
          </w:tcPr>
          <w:p w:rsidR="0099451D" w:rsidRDefault="0099451D">
            <w:pPr>
              <w:adjustRightInd w:val="0"/>
              <w:snapToGrid w:val="0"/>
              <w:ind w:firstLine="0"/>
              <w:rPr>
                <w:rFonts w:ascii="宋体" w:hAnsi="宋体"/>
                <w:sz w:val="18"/>
                <w:szCs w:val="18"/>
              </w:rPr>
            </w:pPr>
          </w:p>
        </w:tc>
      </w:tr>
    </w:tbl>
    <w:p w:rsidR="0099451D" w:rsidRDefault="0099451D">
      <w:pPr>
        <w:pStyle w:val="112"/>
        <w:ind w:left="240"/>
      </w:pPr>
    </w:p>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ind w:leftChars="177" w:left="425"/>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ind w:leftChars="177" w:left="425"/>
        <w:rPr>
          <w:rFonts w:ascii="宋体" w:hAnsi="宋体"/>
          <w:sz w:val="18"/>
          <w:szCs w:val="18"/>
        </w:rPr>
      </w:pPr>
    </w:p>
    <w:p w:rsidR="0099451D" w:rsidRDefault="008D5DA9">
      <w:pPr>
        <w:pStyle w:val="3"/>
        <w:ind w:left="851" w:hanging="851"/>
      </w:pPr>
      <w:bookmarkStart w:id="61" w:name="_Toc428250076"/>
      <w:bookmarkStart w:id="62" w:name="_Toc7082"/>
      <w:bookmarkStart w:id="63" w:name="_Toc434308833"/>
      <w:r>
        <w:rPr>
          <w:rFonts w:hint="eastAsia"/>
        </w:rPr>
        <w:t>获取</w:t>
      </w:r>
      <w:r>
        <w:t>新闻列表</w:t>
      </w:r>
      <w:bookmarkEnd w:id="61"/>
      <w:bookmarkEnd w:id="62"/>
      <w:bookmarkEnd w:id="63"/>
    </w:p>
    <w:p w:rsidR="0099451D" w:rsidRDefault="008D5DA9">
      <w:pPr>
        <w:pStyle w:val="4"/>
      </w:pPr>
      <w:r>
        <w:rPr>
          <w:rFonts w:hint="eastAsia"/>
        </w:rPr>
        <w:t>URL</w:t>
      </w:r>
    </w:p>
    <w:p w:rsidR="0099451D" w:rsidRDefault="008D5DA9">
      <w:pPr>
        <w:pStyle w:val="112"/>
        <w:ind w:left="240"/>
      </w:pPr>
      <w:r>
        <w:rPr>
          <w:rFonts w:hint="eastAsia"/>
        </w:rPr>
        <w:t>http://mobile.zjhcsoft.com:8090/szf/</w:t>
      </w:r>
      <w:r>
        <w:t>getnewslist</w:t>
      </w:r>
    </w:p>
    <w:p w:rsidR="0099451D" w:rsidRDefault="008D5DA9">
      <w:pPr>
        <w:pStyle w:val="4"/>
      </w:pPr>
      <w:r>
        <w:rPr>
          <w:rFonts w:hint="eastAsia"/>
        </w:rPr>
        <w:t>描述</w:t>
      </w:r>
    </w:p>
    <w:p w:rsidR="0099451D" w:rsidRDefault="008D5DA9">
      <w:pPr>
        <w:pStyle w:val="112"/>
        <w:ind w:left="240"/>
      </w:pPr>
      <w:r>
        <w:rPr>
          <w:rFonts w:hint="eastAsia"/>
        </w:rPr>
        <w:t>获取</w:t>
      </w:r>
      <w:r>
        <w:t>新闻列表</w:t>
      </w:r>
      <w:r>
        <w:rPr>
          <w:rFonts w:hint="eastAsia"/>
        </w:rPr>
        <w:t>。</w:t>
      </w:r>
    </w:p>
    <w:p w:rsidR="0099451D" w:rsidRDefault="008D5DA9">
      <w:pPr>
        <w:pStyle w:val="4"/>
      </w:pPr>
      <w:r>
        <w:rPr>
          <w:rFonts w:hint="eastAsia"/>
        </w:rPr>
        <w:lastRenderedPageBreak/>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id</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新闻栏目</w:t>
            </w:r>
            <w:r>
              <w:rPr>
                <w:rFonts w:ascii="宋体" w:hAnsi="宋体" w:hint="eastAsia"/>
                <w:sz w:val="18"/>
                <w:szCs w:val="18"/>
              </w:rPr>
              <w:t>编号</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size</w:t>
            </w:r>
          </w:p>
        </w:tc>
        <w:tc>
          <w:tcPr>
            <w:tcW w:w="1801" w:type="dxa"/>
            <w:vAlign w:val="center"/>
          </w:tcPr>
          <w:p w:rsidR="0099451D" w:rsidRDefault="008D5DA9">
            <w:pPr>
              <w:ind w:firstLine="0"/>
              <w:jc w:val="center"/>
              <w:rPr>
                <w:rFonts w:ascii="宋体" w:hAnsi="宋体"/>
                <w:sz w:val="18"/>
                <w:szCs w:val="18"/>
              </w:rPr>
            </w:pPr>
            <w:r>
              <w:rPr>
                <w:rFonts w:ascii="宋体" w:hAnsi="宋体"/>
                <w:sz w:val="18"/>
                <w:szCs w:val="18"/>
              </w:rPr>
              <w:t>int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返回的新闻条数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currentpage</w:t>
            </w:r>
          </w:p>
        </w:tc>
        <w:tc>
          <w:tcPr>
            <w:tcW w:w="1801" w:type="dxa"/>
            <w:vAlign w:val="center"/>
          </w:tcPr>
          <w:p w:rsidR="0099451D" w:rsidRDefault="008D5DA9">
            <w:pPr>
              <w:ind w:firstLine="0"/>
              <w:jc w:val="center"/>
            </w:pPr>
            <w:r>
              <w:t>int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当前第几页</w:t>
            </w:r>
          </w:p>
        </w:tc>
      </w:tr>
    </w:tbl>
    <w:p w:rsidR="0099451D" w:rsidRDefault="0099451D"/>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新闻栏目列表</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t</w:t>
            </w:r>
            <w:r>
              <w:rPr>
                <w:rFonts w:ascii="宋体" w:hAnsi="宋体"/>
                <w:color w:val="FF0000"/>
                <w:sz w:val="18"/>
                <w:szCs w:val="18"/>
              </w:rPr>
              <w:t>ype</w:t>
            </w:r>
            <w:r>
              <w:rPr>
                <w:rFonts w:ascii="宋体" w:hAnsi="宋体" w:hint="eastAsia"/>
                <w:color w:val="FF0000"/>
                <w:sz w:val="18"/>
                <w:szCs w:val="18"/>
              </w:rPr>
              <w:t>【删除】</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body</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type</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新闻栏目</w:t>
            </w:r>
            <w:r>
              <w:rPr>
                <w:rFonts w:ascii="宋体" w:hAnsi="宋体" w:hint="eastAsia"/>
                <w:color w:val="FF0000"/>
                <w:sz w:val="18"/>
                <w:szCs w:val="18"/>
              </w:rPr>
              <w:t>类型：</w:t>
            </w:r>
            <w:r>
              <w:rPr>
                <w:rFonts w:ascii="宋体" w:hAnsi="宋体" w:hint="eastAsia"/>
                <w:color w:val="FF0000"/>
                <w:sz w:val="18"/>
                <w:szCs w:val="18"/>
              </w:rPr>
              <w:t>0</w:t>
            </w:r>
            <w:r>
              <w:rPr>
                <w:rFonts w:ascii="宋体" w:hAnsi="宋体" w:hint="eastAsia"/>
                <w:color w:val="FF0000"/>
                <w:sz w:val="18"/>
                <w:szCs w:val="18"/>
              </w:rPr>
              <w:t>：</w:t>
            </w:r>
            <w:r>
              <w:rPr>
                <w:rFonts w:ascii="宋体" w:hAnsi="宋体"/>
                <w:color w:val="FF0000"/>
                <w:sz w:val="18"/>
                <w:szCs w:val="18"/>
              </w:rPr>
              <w:t>图片</w:t>
            </w:r>
            <w:r>
              <w:rPr>
                <w:rFonts w:ascii="宋体" w:hAnsi="宋体"/>
                <w:color w:val="FF0000"/>
                <w:sz w:val="18"/>
                <w:szCs w:val="18"/>
              </w:rPr>
              <w:t>+</w:t>
            </w:r>
            <w:r>
              <w:rPr>
                <w:rFonts w:ascii="宋体" w:hAnsi="宋体"/>
                <w:color w:val="FF0000"/>
                <w:sz w:val="18"/>
                <w:szCs w:val="18"/>
              </w:rPr>
              <w:t>文字</w:t>
            </w:r>
            <w:r>
              <w:rPr>
                <w:rFonts w:ascii="宋体" w:hAnsi="宋体" w:hint="eastAsia"/>
                <w:color w:val="FF0000"/>
                <w:sz w:val="18"/>
                <w:szCs w:val="18"/>
              </w:rPr>
              <w:t xml:space="preserve"> 1</w:t>
            </w:r>
            <w:r>
              <w:rPr>
                <w:rFonts w:ascii="宋体" w:hAnsi="宋体" w:hint="eastAsia"/>
                <w:color w:val="FF0000"/>
                <w:sz w:val="18"/>
                <w:szCs w:val="18"/>
              </w:rPr>
              <w:t>：</w:t>
            </w:r>
            <w:r>
              <w:rPr>
                <w:rFonts w:ascii="宋体" w:hAnsi="宋体"/>
                <w:color w:val="FF0000"/>
                <w:sz w:val="18"/>
                <w:szCs w:val="18"/>
              </w:rPr>
              <w:t>文字</w:t>
            </w:r>
            <w:r>
              <w:rPr>
                <w:rFonts w:ascii="宋体" w:hAnsi="宋体"/>
                <w:color w:val="FF0000"/>
                <w:sz w:val="18"/>
                <w:szCs w:val="18"/>
              </w:rPr>
              <w:t xml:space="preserve"> 2</w:t>
            </w:r>
            <w:r>
              <w:rPr>
                <w:rFonts w:ascii="宋体" w:hAnsi="宋体"/>
                <w:color w:val="FF0000"/>
                <w:sz w:val="18"/>
                <w:szCs w:val="18"/>
              </w:rPr>
              <w:t>：图片</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contenttype</w:t>
            </w:r>
            <w:r>
              <w:rPr>
                <w:rFonts w:ascii="宋体" w:hAnsi="宋体" w:hint="eastAsia"/>
                <w:color w:val="FF0000"/>
                <w:sz w:val="18"/>
                <w:szCs w:val="18"/>
              </w:rPr>
              <w:t>【删除】</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B</w:t>
            </w:r>
            <w:r>
              <w:rPr>
                <w:rFonts w:ascii="宋体" w:hAnsi="宋体" w:hint="eastAsia"/>
                <w:color w:val="FF0000"/>
                <w:sz w:val="18"/>
                <w:szCs w:val="18"/>
              </w:rPr>
              <w:t>ody</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w:t>
            </w:r>
            <w:r>
              <w:rPr>
                <w:rFonts w:ascii="宋体" w:hAnsi="宋体" w:hint="eastAsia"/>
                <w:color w:val="FF0000"/>
                <w:sz w:val="18"/>
                <w:szCs w:val="18"/>
              </w:rPr>
              <w:t>内容类型：</w:t>
            </w:r>
            <w:r>
              <w:rPr>
                <w:rFonts w:ascii="宋体" w:hAnsi="宋体" w:hint="eastAsia"/>
                <w:color w:val="FF0000"/>
                <w:sz w:val="18"/>
                <w:szCs w:val="18"/>
              </w:rPr>
              <w:t>0</w:t>
            </w:r>
            <w:r>
              <w:rPr>
                <w:rFonts w:ascii="宋体" w:hAnsi="宋体" w:hint="eastAsia"/>
                <w:color w:val="FF0000"/>
                <w:sz w:val="18"/>
                <w:szCs w:val="18"/>
              </w:rPr>
              <w:t>在线编辑</w:t>
            </w:r>
            <w:r>
              <w:rPr>
                <w:rFonts w:ascii="宋体" w:hAnsi="宋体" w:hint="eastAsia"/>
                <w:color w:val="FF0000"/>
                <w:sz w:val="18"/>
                <w:szCs w:val="18"/>
              </w:rPr>
              <w:t>1</w:t>
            </w:r>
            <w:r>
              <w:rPr>
                <w:rFonts w:ascii="宋体" w:hAnsi="宋体" w:hint="eastAsia"/>
                <w:color w:val="FF0000"/>
                <w:sz w:val="18"/>
                <w:szCs w:val="18"/>
              </w:rPr>
              <w:t>文本导入，</w:t>
            </w:r>
            <w:r>
              <w:rPr>
                <w:rFonts w:ascii="宋体" w:hAnsi="宋体" w:hint="eastAsia"/>
                <w:color w:val="FF0000"/>
                <w:sz w:val="18"/>
                <w:szCs w:val="18"/>
              </w:rPr>
              <w:t>2</w:t>
            </w:r>
            <w:r>
              <w:rPr>
                <w:rFonts w:ascii="宋体" w:hAnsi="宋体" w:hint="eastAsia"/>
                <w:color w:val="FF0000"/>
                <w:sz w:val="18"/>
                <w:szCs w:val="18"/>
              </w:rPr>
              <w:t>互联网链接</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新闻列表数组</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contentType</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newsList</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w:t>
            </w:r>
            <w:r>
              <w:rPr>
                <w:rFonts w:ascii="宋体" w:hAnsi="宋体" w:hint="eastAsia"/>
                <w:color w:val="FF0000"/>
                <w:sz w:val="18"/>
                <w:szCs w:val="18"/>
              </w:rPr>
              <w:t>内容类型：</w:t>
            </w:r>
            <w:r>
              <w:rPr>
                <w:rFonts w:ascii="宋体" w:hAnsi="宋体" w:hint="eastAsia"/>
                <w:color w:val="FF0000"/>
                <w:sz w:val="18"/>
                <w:szCs w:val="18"/>
              </w:rPr>
              <w:t>0</w:t>
            </w:r>
            <w:r>
              <w:rPr>
                <w:rFonts w:ascii="宋体" w:hAnsi="宋体" w:hint="eastAsia"/>
                <w:color w:val="FF0000"/>
                <w:sz w:val="18"/>
                <w:szCs w:val="18"/>
              </w:rPr>
              <w:t>在线编辑</w:t>
            </w:r>
            <w:r>
              <w:rPr>
                <w:rFonts w:ascii="宋体" w:hAnsi="宋体" w:hint="eastAsia"/>
                <w:color w:val="FF0000"/>
                <w:sz w:val="18"/>
                <w:szCs w:val="18"/>
              </w:rPr>
              <w:t>1</w:t>
            </w:r>
            <w:r>
              <w:rPr>
                <w:rFonts w:ascii="宋体" w:hAnsi="宋体" w:hint="eastAsia"/>
                <w:color w:val="FF0000"/>
                <w:sz w:val="18"/>
                <w:szCs w:val="18"/>
              </w:rPr>
              <w:t>文本导入，</w:t>
            </w:r>
            <w:r>
              <w:rPr>
                <w:rFonts w:ascii="宋体" w:hAnsi="宋体" w:hint="eastAsia"/>
                <w:color w:val="FF0000"/>
                <w:sz w:val="18"/>
                <w:szCs w:val="18"/>
              </w:rPr>
              <w:t>2</w:t>
            </w:r>
            <w:r>
              <w:rPr>
                <w:rFonts w:ascii="宋体" w:hAnsi="宋体" w:hint="eastAsia"/>
                <w:color w:val="FF0000"/>
                <w:sz w:val="18"/>
                <w:szCs w:val="18"/>
              </w:rPr>
              <w:t>互联网链接，</w:t>
            </w:r>
            <w:r>
              <w:rPr>
                <w:rFonts w:ascii="宋体" w:hAnsi="宋体" w:hint="eastAsia"/>
                <w:color w:val="FF0000"/>
                <w:sz w:val="18"/>
                <w:szCs w:val="18"/>
              </w:rPr>
              <w:t>3</w:t>
            </w:r>
            <w:r>
              <w:rPr>
                <w:rFonts w:ascii="宋体" w:hAnsi="宋体" w:hint="eastAsia"/>
                <w:color w:val="FF0000"/>
                <w:sz w:val="18"/>
                <w:szCs w:val="18"/>
              </w:rPr>
              <w:t>图片新闻</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w:t>
            </w:r>
            <w:r>
              <w:rPr>
                <w:rFonts w:ascii="宋体" w:hAnsi="宋体" w:hint="eastAsia"/>
                <w:sz w:val="18"/>
                <w:szCs w:val="18"/>
              </w:rPr>
              <w:t>编号</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title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新闻标题</w:t>
            </w:r>
          </w:p>
        </w:tc>
      </w:tr>
      <w:tr w:rsidR="0099451D">
        <w:trPr>
          <w:trHeight w:hRule="exact" w:val="567"/>
        </w:trPr>
        <w:tc>
          <w:tcPr>
            <w:tcW w:w="1426"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newsSummary</w:t>
            </w:r>
          </w:p>
        </w:tc>
        <w:tc>
          <w:tcPr>
            <w:tcW w:w="1801"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news</w:t>
            </w:r>
            <w:r>
              <w:rPr>
                <w:rFonts w:ascii="宋体" w:hAnsi="宋体" w:hint="eastAsia"/>
                <w:b/>
                <w:color w:val="FF0000"/>
                <w:sz w:val="18"/>
                <w:szCs w:val="18"/>
              </w:rPr>
              <w:t>L</w:t>
            </w:r>
            <w:r>
              <w:rPr>
                <w:rFonts w:ascii="宋体" w:hAnsi="宋体"/>
                <w:b/>
                <w:color w:val="FF0000"/>
                <w:sz w:val="18"/>
                <w:szCs w:val="18"/>
              </w:rPr>
              <w:t>ist</w:t>
            </w:r>
          </w:p>
        </w:tc>
        <w:tc>
          <w:tcPr>
            <w:tcW w:w="986"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String</w:t>
            </w:r>
          </w:p>
        </w:tc>
        <w:tc>
          <w:tcPr>
            <w:tcW w:w="1424"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是</w:t>
            </w:r>
          </w:p>
        </w:tc>
        <w:tc>
          <w:tcPr>
            <w:tcW w:w="3118"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新闻摘要</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iconUrl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新闻图片</w:t>
            </w:r>
            <w:r>
              <w:rPr>
                <w:rFonts w:ascii="宋体" w:hAnsi="宋体"/>
                <w:sz w:val="18"/>
                <w:szCs w:val="18"/>
              </w:rPr>
              <w:t>url</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address</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新闻出处</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date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新闻发布日期</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itemUrl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新闻详情</w:t>
            </w:r>
            <w:r>
              <w:rPr>
                <w:rFonts w:ascii="宋体" w:hAnsi="宋体"/>
                <w:sz w:val="18"/>
                <w:szCs w:val="18"/>
              </w:rPr>
              <w:t>url</w:t>
            </w:r>
          </w:p>
        </w:tc>
      </w:tr>
      <w:tr w:rsidR="0099451D">
        <w:trPr>
          <w:trHeight w:hRule="exact" w:val="567"/>
        </w:trPr>
        <w:tc>
          <w:tcPr>
            <w:tcW w:w="1426"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imageNum</w:t>
            </w:r>
          </w:p>
        </w:tc>
        <w:tc>
          <w:tcPr>
            <w:tcW w:w="1801"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news</w:t>
            </w:r>
            <w:r>
              <w:rPr>
                <w:rFonts w:ascii="宋体" w:hAnsi="宋体" w:hint="eastAsia"/>
                <w:b/>
                <w:color w:val="FF0000"/>
                <w:sz w:val="18"/>
                <w:szCs w:val="18"/>
              </w:rPr>
              <w:t>L</w:t>
            </w:r>
            <w:r>
              <w:rPr>
                <w:rFonts w:ascii="宋体" w:hAnsi="宋体"/>
                <w:b/>
                <w:color w:val="FF0000"/>
                <w:sz w:val="18"/>
                <w:szCs w:val="18"/>
              </w:rPr>
              <w:t>ist</w:t>
            </w:r>
          </w:p>
        </w:tc>
        <w:tc>
          <w:tcPr>
            <w:tcW w:w="986"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String</w:t>
            </w:r>
          </w:p>
        </w:tc>
        <w:tc>
          <w:tcPr>
            <w:tcW w:w="1424"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图片</w:t>
            </w:r>
            <w:r>
              <w:rPr>
                <w:rFonts w:ascii="宋体" w:hAnsi="宋体" w:hint="eastAsia"/>
                <w:sz w:val="18"/>
                <w:szCs w:val="18"/>
              </w:rPr>
              <w:t>数量</w:t>
            </w:r>
            <w:r>
              <w:rPr>
                <w:rFonts w:ascii="宋体" w:hAnsi="宋体" w:hint="eastAsia"/>
                <w:sz w:val="18"/>
                <w:szCs w:val="18"/>
              </w:rPr>
              <w:t>:</w:t>
            </w:r>
            <w:r>
              <w:rPr>
                <w:rFonts w:ascii="宋体" w:hAnsi="宋体" w:hint="eastAsia"/>
                <w:color w:val="FF0000"/>
                <w:sz w:val="18"/>
                <w:szCs w:val="18"/>
              </w:rPr>
              <w:t xml:space="preserve"> contentType=3</w:t>
            </w:r>
            <w:r>
              <w:rPr>
                <w:rFonts w:ascii="宋体" w:hAnsi="宋体" w:hint="eastAsia"/>
                <w:color w:val="FF0000"/>
                <w:sz w:val="18"/>
                <w:szCs w:val="18"/>
              </w:rPr>
              <w:t>时，不能为空</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images</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w:t>
            </w:r>
            <w:r>
              <w:rPr>
                <w:rFonts w:ascii="宋体" w:hAnsi="宋体" w:hint="eastAsia"/>
                <w:sz w:val="18"/>
                <w:szCs w:val="18"/>
              </w:rPr>
              <w:t>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图片列表</w:t>
            </w:r>
            <w:r>
              <w:rPr>
                <w:rFonts w:ascii="宋体" w:hAnsi="宋体" w:hint="eastAsia"/>
                <w:sz w:val="18"/>
                <w:szCs w:val="18"/>
              </w:rPr>
              <w:t>:</w:t>
            </w:r>
            <w:r>
              <w:rPr>
                <w:rFonts w:ascii="宋体" w:hAnsi="宋体" w:hint="eastAsia"/>
                <w:color w:val="FF0000"/>
                <w:sz w:val="18"/>
                <w:szCs w:val="18"/>
              </w:rPr>
              <w:t xml:space="preserve"> contentType=3</w:t>
            </w:r>
            <w:r>
              <w:rPr>
                <w:rFonts w:ascii="宋体" w:hAnsi="宋体" w:hint="eastAsia"/>
                <w:color w:val="FF0000"/>
                <w:sz w:val="18"/>
                <w:szCs w:val="18"/>
              </w:rPr>
              <w:t>时，不能为空</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lastRenderedPageBreak/>
              <w:t>url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images</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图片</w:t>
            </w:r>
            <w:r>
              <w:rPr>
                <w:rFonts w:ascii="宋体" w:hAnsi="宋体"/>
                <w:sz w:val="18"/>
                <w:szCs w:val="18"/>
              </w:rPr>
              <w:t>url</w:t>
            </w:r>
            <w:r>
              <w:rPr>
                <w:rFonts w:ascii="宋体" w:hAnsi="宋体" w:hint="eastAsia"/>
                <w:sz w:val="18"/>
                <w:szCs w:val="18"/>
              </w:rPr>
              <w:t>：</w:t>
            </w:r>
            <w:r>
              <w:rPr>
                <w:rFonts w:ascii="宋体" w:hAnsi="宋体" w:hint="eastAsia"/>
                <w:color w:val="FF0000"/>
                <w:sz w:val="18"/>
                <w:szCs w:val="18"/>
              </w:rPr>
              <w:t xml:space="preserve"> contentType=3</w:t>
            </w:r>
            <w:r>
              <w:rPr>
                <w:rFonts w:ascii="宋体" w:hAnsi="宋体" w:hint="eastAsia"/>
                <w:color w:val="FF0000"/>
                <w:sz w:val="18"/>
                <w:szCs w:val="18"/>
              </w:rPr>
              <w:t>时，不能为空</w:t>
            </w:r>
          </w:p>
        </w:tc>
      </w:tr>
      <w:tr w:rsidR="0099451D">
        <w:trPr>
          <w:trHeight w:hRule="exact" w:val="567"/>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424" w:type="dxa"/>
            <w:vAlign w:val="center"/>
          </w:tcPr>
          <w:p w:rsidR="0099451D" w:rsidRDefault="0099451D">
            <w:pPr>
              <w:adjustRightInd w:val="0"/>
              <w:snapToGrid w:val="0"/>
              <w:ind w:firstLine="0"/>
              <w:rPr>
                <w:rFonts w:ascii="宋体" w:hAnsi="宋体"/>
                <w:sz w:val="18"/>
                <w:szCs w:val="18"/>
              </w:rPr>
            </w:pPr>
          </w:p>
        </w:tc>
        <w:tc>
          <w:tcPr>
            <w:tcW w:w="3118" w:type="dxa"/>
            <w:vAlign w:val="center"/>
          </w:tcPr>
          <w:p w:rsidR="0099451D" w:rsidRDefault="0099451D">
            <w:pPr>
              <w:adjustRightInd w:val="0"/>
              <w:snapToGrid w:val="0"/>
              <w:ind w:firstLine="0"/>
              <w:rPr>
                <w:rFonts w:ascii="宋体" w:hAnsi="宋体"/>
                <w:sz w:val="18"/>
                <w:szCs w:val="18"/>
              </w:rPr>
            </w:pPr>
          </w:p>
        </w:tc>
      </w:tr>
    </w:tbl>
    <w:p w:rsidR="0099451D" w:rsidRDefault="0099451D">
      <w:pPr>
        <w:pStyle w:val="112"/>
        <w:ind w:left="240"/>
      </w:pPr>
    </w:p>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wordWrap w:val="0"/>
        <w:ind w:left="482" w:firstLine="0"/>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8D5DA9">
      <w:pPr>
        <w:pStyle w:val="3"/>
      </w:pPr>
      <w:bookmarkStart w:id="64" w:name="_Toc26509"/>
      <w:r>
        <w:rPr>
          <w:rFonts w:hint="eastAsia"/>
        </w:rPr>
        <w:t>获取滚动图片</w:t>
      </w:r>
      <w:bookmarkEnd w:id="64"/>
    </w:p>
    <w:p w:rsidR="0099451D" w:rsidRDefault="008D5DA9">
      <w:pPr>
        <w:pStyle w:val="4"/>
      </w:pPr>
      <w:r>
        <w:rPr>
          <w:rFonts w:hint="eastAsia"/>
        </w:rPr>
        <w:t>URL</w:t>
      </w:r>
    </w:p>
    <w:p w:rsidR="0099451D" w:rsidRDefault="008D5DA9">
      <w:pPr>
        <w:pStyle w:val="112"/>
        <w:ind w:left="240"/>
      </w:pPr>
      <w:r>
        <w:t>http://mobile.zjhcsoft.com:8090/szf/getrolltopiclist</w:t>
      </w:r>
    </w:p>
    <w:p w:rsidR="0099451D" w:rsidRDefault="008D5DA9">
      <w:pPr>
        <w:pStyle w:val="4"/>
      </w:pPr>
      <w:r>
        <w:rPr>
          <w:rFonts w:hint="eastAsia"/>
        </w:rPr>
        <w:t>描述</w:t>
      </w:r>
    </w:p>
    <w:p w:rsidR="0099451D" w:rsidRDefault="008D5DA9">
      <w:pPr>
        <w:pStyle w:val="112"/>
        <w:ind w:left="240"/>
      </w:pPr>
      <w:r>
        <w:rPr>
          <w:rFonts w:hint="eastAsia"/>
        </w:rPr>
        <w:t>获取滚动图片。</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栏目</w:t>
            </w:r>
            <w:r>
              <w:rPr>
                <w:rFonts w:ascii="宋体" w:hAnsi="宋体" w:hint="eastAsia"/>
                <w:sz w:val="18"/>
                <w:szCs w:val="18"/>
              </w:rPr>
              <w:t>id</w:t>
            </w:r>
          </w:p>
        </w:tc>
      </w:tr>
      <w:tr w:rsidR="0099451D">
        <w:trPr>
          <w:trHeight w:val="471"/>
        </w:trPr>
        <w:tc>
          <w:tcPr>
            <w:tcW w:w="1426" w:type="dxa"/>
            <w:vAlign w:val="center"/>
          </w:tcPr>
          <w:p w:rsidR="0099451D" w:rsidRDefault="0099451D">
            <w:pPr>
              <w:adjustRightInd w:val="0"/>
              <w:snapToGrid w:val="0"/>
              <w:ind w:firstLine="0"/>
              <w:jc w:val="center"/>
              <w:rPr>
                <w:rFonts w:ascii="宋体" w:hAnsi="宋体"/>
                <w:sz w:val="18"/>
                <w:szCs w:val="18"/>
              </w:rPr>
            </w:pPr>
          </w:p>
        </w:tc>
        <w:tc>
          <w:tcPr>
            <w:tcW w:w="1801" w:type="dxa"/>
            <w:vAlign w:val="center"/>
          </w:tcPr>
          <w:p w:rsidR="0099451D" w:rsidRDefault="0099451D">
            <w:pPr>
              <w:rPr>
                <w:rFonts w:ascii="宋体" w:hAnsi="宋体"/>
                <w:sz w:val="18"/>
                <w:szCs w:val="18"/>
              </w:rPr>
            </w:pPr>
          </w:p>
        </w:tc>
        <w:tc>
          <w:tcPr>
            <w:tcW w:w="1276" w:type="dxa"/>
            <w:vAlign w:val="center"/>
          </w:tcPr>
          <w:p w:rsidR="0099451D" w:rsidRDefault="0099451D">
            <w:pPr>
              <w:adjustRightInd w:val="0"/>
              <w:snapToGrid w:val="0"/>
              <w:ind w:firstLine="0"/>
              <w:rPr>
                <w:rFonts w:ascii="宋体" w:hAnsi="宋体"/>
                <w:sz w:val="18"/>
                <w:szCs w:val="18"/>
              </w:rPr>
            </w:pPr>
          </w:p>
        </w:tc>
        <w:tc>
          <w:tcPr>
            <w:tcW w:w="3969" w:type="dxa"/>
            <w:vAlign w:val="center"/>
          </w:tcPr>
          <w:p w:rsidR="0099451D" w:rsidRDefault="0099451D">
            <w:pPr>
              <w:adjustRightInd w:val="0"/>
              <w:snapToGrid w:val="0"/>
              <w:ind w:firstLine="0"/>
              <w:rPr>
                <w:rFonts w:ascii="宋体" w:hAnsi="宋体"/>
                <w:sz w:val="18"/>
                <w:szCs w:val="18"/>
              </w:rPr>
            </w:pPr>
          </w:p>
        </w:tc>
      </w:tr>
      <w:tr w:rsidR="0099451D">
        <w:trPr>
          <w:trHeight w:val="471"/>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jc w:val="center"/>
            </w:pPr>
          </w:p>
        </w:tc>
        <w:tc>
          <w:tcPr>
            <w:tcW w:w="1276" w:type="dxa"/>
            <w:vAlign w:val="center"/>
          </w:tcPr>
          <w:p w:rsidR="0099451D" w:rsidRDefault="0099451D">
            <w:pPr>
              <w:adjustRightInd w:val="0"/>
              <w:snapToGrid w:val="0"/>
              <w:ind w:firstLine="0"/>
              <w:rPr>
                <w:rFonts w:ascii="宋体" w:hAnsi="宋体"/>
                <w:sz w:val="18"/>
                <w:szCs w:val="18"/>
              </w:rPr>
            </w:pPr>
          </w:p>
        </w:tc>
        <w:tc>
          <w:tcPr>
            <w:tcW w:w="3969" w:type="dxa"/>
            <w:vAlign w:val="center"/>
          </w:tcPr>
          <w:p w:rsidR="0099451D" w:rsidRDefault="0099451D">
            <w:pPr>
              <w:adjustRightInd w:val="0"/>
              <w:snapToGrid w:val="0"/>
              <w:ind w:firstLine="0"/>
              <w:rPr>
                <w:rFonts w:ascii="宋体" w:hAnsi="宋体"/>
                <w:sz w:val="18"/>
                <w:szCs w:val="18"/>
              </w:rPr>
            </w:pP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282"/>
        <w:gridCol w:w="3260"/>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82"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260"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新闻栏目列表</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type</w:t>
            </w:r>
            <w:r>
              <w:rPr>
                <w:rFonts w:ascii="宋体" w:hAnsi="宋体" w:hint="eastAsia"/>
                <w:color w:val="FF0000"/>
                <w:sz w:val="18"/>
                <w:szCs w:val="18"/>
              </w:rPr>
              <w:t>【删除】</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body</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type</w:t>
            </w:r>
          </w:p>
        </w:tc>
        <w:tc>
          <w:tcPr>
            <w:tcW w:w="128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260"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新闻栏目</w:t>
            </w:r>
            <w:r>
              <w:rPr>
                <w:rFonts w:ascii="宋体" w:hAnsi="宋体" w:hint="eastAsia"/>
                <w:color w:val="FF0000"/>
                <w:sz w:val="18"/>
                <w:szCs w:val="18"/>
              </w:rPr>
              <w:t>类型：</w:t>
            </w:r>
            <w:r>
              <w:rPr>
                <w:rFonts w:ascii="宋体" w:hAnsi="宋体" w:hint="eastAsia"/>
                <w:color w:val="FF0000"/>
                <w:sz w:val="18"/>
                <w:szCs w:val="18"/>
              </w:rPr>
              <w:t>0</w:t>
            </w:r>
            <w:r>
              <w:rPr>
                <w:rFonts w:ascii="宋体" w:hAnsi="宋体" w:hint="eastAsia"/>
                <w:color w:val="FF0000"/>
                <w:sz w:val="18"/>
                <w:szCs w:val="18"/>
              </w:rPr>
              <w:t>：</w:t>
            </w:r>
            <w:r>
              <w:rPr>
                <w:rFonts w:ascii="宋体" w:hAnsi="宋体"/>
                <w:color w:val="FF0000"/>
                <w:sz w:val="18"/>
                <w:szCs w:val="18"/>
              </w:rPr>
              <w:t>图片</w:t>
            </w:r>
            <w:r>
              <w:rPr>
                <w:rFonts w:ascii="宋体" w:hAnsi="宋体"/>
                <w:color w:val="FF0000"/>
                <w:sz w:val="18"/>
                <w:szCs w:val="18"/>
              </w:rPr>
              <w:t>+</w:t>
            </w:r>
            <w:r>
              <w:rPr>
                <w:rFonts w:ascii="宋体" w:hAnsi="宋体"/>
                <w:color w:val="FF0000"/>
                <w:sz w:val="18"/>
                <w:szCs w:val="18"/>
              </w:rPr>
              <w:t>文字</w:t>
            </w:r>
            <w:r>
              <w:rPr>
                <w:rFonts w:ascii="宋体" w:hAnsi="宋体" w:hint="eastAsia"/>
                <w:color w:val="FF0000"/>
                <w:sz w:val="18"/>
                <w:szCs w:val="18"/>
              </w:rPr>
              <w:t xml:space="preserve"> 1</w:t>
            </w:r>
            <w:r>
              <w:rPr>
                <w:rFonts w:ascii="宋体" w:hAnsi="宋体" w:hint="eastAsia"/>
                <w:color w:val="FF0000"/>
                <w:sz w:val="18"/>
                <w:szCs w:val="18"/>
              </w:rPr>
              <w:t>：</w:t>
            </w:r>
            <w:r>
              <w:rPr>
                <w:rFonts w:ascii="宋体" w:hAnsi="宋体"/>
                <w:color w:val="FF0000"/>
                <w:sz w:val="18"/>
                <w:szCs w:val="18"/>
              </w:rPr>
              <w:t>文字</w:t>
            </w:r>
            <w:r>
              <w:rPr>
                <w:rFonts w:ascii="宋体" w:hAnsi="宋体"/>
                <w:color w:val="FF0000"/>
                <w:sz w:val="18"/>
                <w:szCs w:val="18"/>
              </w:rPr>
              <w:t xml:space="preserve"> 2</w:t>
            </w:r>
            <w:r>
              <w:rPr>
                <w:rFonts w:ascii="宋体" w:hAnsi="宋体"/>
                <w:color w:val="FF0000"/>
                <w:sz w:val="18"/>
                <w:szCs w:val="18"/>
              </w:rPr>
              <w:t>：图片</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lastRenderedPageBreak/>
              <w:t>contenttype</w:t>
            </w:r>
            <w:r>
              <w:rPr>
                <w:rFonts w:ascii="宋体" w:hAnsi="宋体" w:hint="eastAsia"/>
                <w:color w:val="FF0000"/>
                <w:sz w:val="18"/>
                <w:szCs w:val="18"/>
              </w:rPr>
              <w:t>【删除】</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B</w:t>
            </w:r>
            <w:r>
              <w:rPr>
                <w:rFonts w:ascii="宋体" w:hAnsi="宋体" w:hint="eastAsia"/>
                <w:color w:val="FF0000"/>
                <w:sz w:val="18"/>
                <w:szCs w:val="18"/>
              </w:rPr>
              <w:t>ody</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28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260"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w:t>
            </w:r>
            <w:r>
              <w:rPr>
                <w:rFonts w:ascii="宋体" w:hAnsi="宋体" w:hint="eastAsia"/>
                <w:color w:val="FF0000"/>
                <w:sz w:val="18"/>
                <w:szCs w:val="18"/>
              </w:rPr>
              <w:t>内容类型：</w:t>
            </w:r>
            <w:r>
              <w:rPr>
                <w:rFonts w:ascii="宋体" w:hAnsi="宋体" w:hint="eastAsia"/>
                <w:color w:val="FF0000"/>
                <w:sz w:val="18"/>
                <w:szCs w:val="18"/>
              </w:rPr>
              <w:t>0</w:t>
            </w:r>
            <w:r>
              <w:rPr>
                <w:rFonts w:ascii="宋体" w:hAnsi="宋体" w:hint="eastAsia"/>
                <w:color w:val="FF0000"/>
                <w:sz w:val="18"/>
                <w:szCs w:val="18"/>
              </w:rPr>
              <w:t>在线编辑</w:t>
            </w:r>
            <w:r>
              <w:rPr>
                <w:rFonts w:ascii="宋体" w:hAnsi="宋体" w:hint="eastAsia"/>
                <w:color w:val="FF0000"/>
                <w:sz w:val="18"/>
                <w:szCs w:val="18"/>
              </w:rPr>
              <w:t>1</w:t>
            </w:r>
            <w:r>
              <w:rPr>
                <w:rFonts w:ascii="宋体" w:hAnsi="宋体" w:hint="eastAsia"/>
                <w:color w:val="FF0000"/>
                <w:sz w:val="18"/>
                <w:szCs w:val="18"/>
              </w:rPr>
              <w:t>文本导入，</w:t>
            </w:r>
            <w:r>
              <w:rPr>
                <w:rFonts w:ascii="宋体" w:hAnsi="宋体" w:hint="eastAsia"/>
                <w:color w:val="FF0000"/>
                <w:sz w:val="18"/>
                <w:szCs w:val="18"/>
              </w:rPr>
              <w:t>2</w:t>
            </w:r>
            <w:r>
              <w:rPr>
                <w:rFonts w:ascii="宋体" w:hAnsi="宋体" w:hint="eastAsia"/>
                <w:color w:val="FF0000"/>
                <w:sz w:val="18"/>
                <w:szCs w:val="18"/>
              </w:rPr>
              <w:t>互联网链接</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新闻列表数组</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contentType</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28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260"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w:t>
            </w:r>
            <w:r>
              <w:rPr>
                <w:rFonts w:ascii="宋体" w:hAnsi="宋体" w:hint="eastAsia"/>
                <w:color w:val="FF0000"/>
                <w:sz w:val="18"/>
                <w:szCs w:val="18"/>
              </w:rPr>
              <w:t>内容类型：</w:t>
            </w:r>
            <w:r>
              <w:rPr>
                <w:rFonts w:ascii="宋体" w:hAnsi="宋体" w:hint="eastAsia"/>
                <w:color w:val="FF0000"/>
                <w:sz w:val="18"/>
                <w:szCs w:val="18"/>
              </w:rPr>
              <w:t>0</w:t>
            </w:r>
            <w:r>
              <w:rPr>
                <w:rFonts w:ascii="宋体" w:hAnsi="宋体" w:hint="eastAsia"/>
                <w:color w:val="FF0000"/>
                <w:sz w:val="18"/>
                <w:szCs w:val="18"/>
              </w:rPr>
              <w:t>在线编辑</w:t>
            </w:r>
            <w:r>
              <w:rPr>
                <w:rFonts w:ascii="宋体" w:hAnsi="宋体" w:hint="eastAsia"/>
                <w:color w:val="FF0000"/>
                <w:sz w:val="18"/>
                <w:szCs w:val="18"/>
              </w:rPr>
              <w:t>1</w:t>
            </w:r>
            <w:r>
              <w:rPr>
                <w:rFonts w:ascii="宋体" w:hAnsi="宋体" w:hint="eastAsia"/>
                <w:color w:val="FF0000"/>
                <w:sz w:val="18"/>
                <w:szCs w:val="18"/>
              </w:rPr>
              <w:t>文本导入，</w:t>
            </w:r>
            <w:r>
              <w:rPr>
                <w:rFonts w:ascii="宋体" w:hAnsi="宋体" w:hint="eastAsia"/>
                <w:color w:val="FF0000"/>
                <w:sz w:val="18"/>
                <w:szCs w:val="18"/>
              </w:rPr>
              <w:t>2</w:t>
            </w:r>
            <w:r>
              <w:rPr>
                <w:rFonts w:ascii="宋体" w:hAnsi="宋体" w:hint="eastAsia"/>
                <w:color w:val="FF0000"/>
                <w:sz w:val="18"/>
                <w:szCs w:val="18"/>
              </w:rPr>
              <w:t>互联网链接，</w:t>
            </w:r>
            <w:r>
              <w:rPr>
                <w:rFonts w:ascii="宋体" w:hAnsi="宋体" w:hint="eastAsia"/>
                <w:color w:val="FF0000"/>
                <w:sz w:val="18"/>
                <w:szCs w:val="18"/>
              </w:rPr>
              <w:t>3</w:t>
            </w:r>
            <w:r>
              <w:rPr>
                <w:rFonts w:ascii="宋体" w:hAnsi="宋体" w:hint="eastAsia"/>
                <w:color w:val="FF0000"/>
                <w:sz w:val="18"/>
                <w:szCs w:val="18"/>
              </w:rPr>
              <w:t>图片新闻</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w:t>
            </w:r>
            <w:r>
              <w:rPr>
                <w:rFonts w:ascii="宋体" w:hAnsi="宋体" w:hint="eastAsia"/>
                <w:sz w:val="18"/>
                <w:szCs w:val="18"/>
              </w:rPr>
              <w:t>编号</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title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新闻标题</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rolltopic</w:t>
            </w:r>
            <w:r>
              <w:rPr>
                <w:rFonts w:ascii="宋体" w:hAnsi="宋体"/>
                <w:sz w:val="18"/>
                <w:szCs w:val="18"/>
              </w:rPr>
              <w:t>Url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滚动</w:t>
            </w:r>
            <w:r>
              <w:rPr>
                <w:rFonts w:ascii="宋体" w:hAnsi="宋体"/>
                <w:sz w:val="18"/>
                <w:szCs w:val="18"/>
              </w:rPr>
              <w:t>图片</w:t>
            </w:r>
            <w:r>
              <w:rPr>
                <w:rFonts w:ascii="宋体" w:hAnsi="宋体"/>
                <w:sz w:val="18"/>
                <w:szCs w:val="18"/>
              </w:rPr>
              <w:t>url</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address</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新闻出处</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date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新闻发布日期</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itemUrl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newscolumn</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8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26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新闻详情</w:t>
            </w:r>
            <w:r>
              <w:rPr>
                <w:rFonts w:ascii="宋体" w:hAnsi="宋体"/>
                <w:sz w:val="18"/>
                <w:szCs w:val="18"/>
              </w:rPr>
              <w:t>url</w:t>
            </w:r>
          </w:p>
        </w:tc>
      </w:tr>
      <w:tr w:rsidR="0099451D">
        <w:trPr>
          <w:trHeight w:hRule="exact" w:val="567"/>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282" w:type="dxa"/>
            <w:vAlign w:val="center"/>
          </w:tcPr>
          <w:p w:rsidR="0099451D" w:rsidRDefault="0099451D">
            <w:pPr>
              <w:adjustRightInd w:val="0"/>
              <w:snapToGrid w:val="0"/>
              <w:ind w:firstLine="0"/>
              <w:rPr>
                <w:rFonts w:ascii="宋体" w:hAnsi="宋体"/>
                <w:sz w:val="18"/>
                <w:szCs w:val="18"/>
              </w:rPr>
            </w:pPr>
          </w:p>
        </w:tc>
        <w:tc>
          <w:tcPr>
            <w:tcW w:w="3260" w:type="dxa"/>
            <w:vAlign w:val="center"/>
          </w:tcPr>
          <w:p w:rsidR="0099451D" w:rsidRDefault="0099451D">
            <w:pPr>
              <w:adjustRightInd w:val="0"/>
              <w:snapToGrid w:val="0"/>
              <w:ind w:firstLine="0"/>
              <w:rPr>
                <w:rFonts w:ascii="宋体" w:hAnsi="宋体"/>
                <w:sz w:val="18"/>
                <w:szCs w:val="18"/>
              </w:rPr>
            </w:pPr>
          </w:p>
        </w:tc>
      </w:tr>
    </w:tbl>
    <w:p w:rsidR="0099451D" w:rsidRDefault="0099451D">
      <w:pPr>
        <w:wordWrap w:val="0"/>
        <w:ind w:left="482" w:firstLine="0"/>
        <w:rPr>
          <w:rFonts w:ascii="宋体" w:hAnsi="宋体"/>
          <w:sz w:val="18"/>
          <w:szCs w:val="18"/>
        </w:rPr>
      </w:pPr>
    </w:p>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ind w:leftChars="177" w:left="425"/>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ind w:leftChars="177" w:left="425"/>
        <w:rPr>
          <w:rFonts w:ascii="宋体" w:hAnsi="宋体"/>
          <w:sz w:val="18"/>
          <w:szCs w:val="18"/>
        </w:rPr>
      </w:pPr>
    </w:p>
    <w:p w:rsidR="0099451D" w:rsidRDefault="0099451D">
      <w:pPr>
        <w:wordWrap w:val="0"/>
        <w:ind w:left="482" w:firstLine="0"/>
        <w:rPr>
          <w:rFonts w:ascii="宋体" w:hAnsi="宋体"/>
          <w:sz w:val="18"/>
          <w:szCs w:val="18"/>
        </w:rPr>
      </w:pPr>
    </w:p>
    <w:p w:rsidR="0099451D" w:rsidRDefault="008D5DA9">
      <w:pPr>
        <w:pStyle w:val="3"/>
      </w:pPr>
      <w:bookmarkStart w:id="65" w:name="_Toc9955"/>
      <w:r>
        <w:rPr>
          <w:rFonts w:hint="eastAsia"/>
        </w:rPr>
        <w:t>获取新闻详情</w:t>
      </w:r>
      <w:bookmarkEnd w:id="65"/>
    </w:p>
    <w:p w:rsidR="0099451D" w:rsidRDefault="008D5DA9">
      <w:pPr>
        <w:pStyle w:val="4"/>
      </w:pPr>
      <w:r>
        <w:rPr>
          <w:rFonts w:hint="eastAsia"/>
        </w:rPr>
        <w:t>URL</w:t>
      </w:r>
    </w:p>
    <w:p w:rsidR="0099451D" w:rsidRDefault="008D5DA9">
      <w:pPr>
        <w:pStyle w:val="112"/>
        <w:ind w:left="240"/>
      </w:pPr>
      <w:r>
        <w:t>http://mobile.zjhcsoft.com:8090/szf/ge</w:t>
      </w:r>
      <w:r>
        <w:rPr>
          <w:rFonts w:hint="eastAsia"/>
        </w:rPr>
        <w:t xml:space="preserve">tnewsdetail </w:t>
      </w:r>
    </w:p>
    <w:p w:rsidR="0099451D" w:rsidRDefault="008D5DA9">
      <w:pPr>
        <w:pStyle w:val="4"/>
      </w:pPr>
      <w:r>
        <w:rPr>
          <w:rFonts w:hint="eastAsia"/>
        </w:rPr>
        <w:t>描述</w:t>
      </w:r>
    </w:p>
    <w:p w:rsidR="0099451D" w:rsidRDefault="008D5DA9">
      <w:pPr>
        <w:pStyle w:val="112"/>
        <w:ind w:left="240"/>
        <w:rPr>
          <w:i/>
        </w:rPr>
      </w:pPr>
      <w:r>
        <w:rPr>
          <w:rFonts w:hint="eastAsia"/>
        </w:rPr>
        <w:t>获取新闻详情</w:t>
      </w:r>
      <w:r>
        <w:rPr>
          <w:rFonts w:hint="eastAsia"/>
          <w:i/>
        </w:rPr>
        <w:t>。</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新闻</w:t>
            </w:r>
            <w:r>
              <w:rPr>
                <w:rFonts w:ascii="宋体" w:hAnsi="宋体" w:hint="eastAsia"/>
                <w:sz w:val="18"/>
                <w:szCs w:val="18"/>
              </w:rPr>
              <w:t>id</w:t>
            </w:r>
          </w:p>
        </w:tc>
      </w:tr>
      <w:tr w:rsidR="0099451D">
        <w:trPr>
          <w:trHeight w:val="471"/>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jc w:val="center"/>
            </w:pPr>
          </w:p>
        </w:tc>
        <w:tc>
          <w:tcPr>
            <w:tcW w:w="1276" w:type="dxa"/>
            <w:vAlign w:val="center"/>
          </w:tcPr>
          <w:p w:rsidR="0099451D" w:rsidRDefault="0099451D">
            <w:pPr>
              <w:adjustRightInd w:val="0"/>
              <w:snapToGrid w:val="0"/>
              <w:ind w:firstLine="0"/>
              <w:rPr>
                <w:rFonts w:ascii="宋体" w:hAnsi="宋体"/>
                <w:sz w:val="18"/>
                <w:szCs w:val="18"/>
              </w:rPr>
            </w:pPr>
          </w:p>
        </w:tc>
        <w:tc>
          <w:tcPr>
            <w:tcW w:w="3969" w:type="dxa"/>
            <w:vAlign w:val="center"/>
          </w:tcPr>
          <w:p w:rsidR="0099451D" w:rsidRDefault="0099451D">
            <w:pPr>
              <w:adjustRightInd w:val="0"/>
              <w:snapToGrid w:val="0"/>
              <w:ind w:firstLine="0"/>
              <w:rPr>
                <w:rFonts w:ascii="宋体" w:hAnsi="宋体"/>
                <w:sz w:val="18"/>
                <w:szCs w:val="18"/>
              </w:rPr>
            </w:pP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140"/>
        <w:gridCol w:w="3402"/>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140"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402"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399"/>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419"/>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w:t>
            </w:r>
            <w:r>
              <w:rPr>
                <w:rFonts w:ascii="宋体" w:hAnsi="宋体" w:hint="eastAsia"/>
                <w:sz w:val="18"/>
                <w:szCs w:val="18"/>
              </w:rPr>
              <w:t>详情</w:t>
            </w:r>
          </w:p>
        </w:tc>
      </w:tr>
      <w:tr w:rsidR="0099451D">
        <w:trPr>
          <w:trHeight w:hRule="exact" w:val="425"/>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news</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contentType</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sz w:val="18"/>
                <w:szCs w:val="18"/>
              </w:rPr>
              <w:t>news</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140"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40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新闻</w:t>
            </w:r>
            <w:r>
              <w:rPr>
                <w:rFonts w:ascii="宋体" w:hAnsi="宋体" w:hint="eastAsia"/>
                <w:color w:val="FF0000"/>
                <w:sz w:val="18"/>
                <w:szCs w:val="18"/>
              </w:rPr>
              <w:t>内容类型：</w:t>
            </w:r>
            <w:r>
              <w:rPr>
                <w:rFonts w:ascii="宋体" w:hAnsi="宋体" w:hint="eastAsia"/>
                <w:color w:val="FF0000"/>
                <w:sz w:val="18"/>
                <w:szCs w:val="18"/>
              </w:rPr>
              <w:t>0</w:t>
            </w:r>
            <w:r>
              <w:rPr>
                <w:rFonts w:ascii="宋体" w:hAnsi="宋体" w:hint="eastAsia"/>
                <w:color w:val="FF0000"/>
                <w:sz w:val="18"/>
                <w:szCs w:val="18"/>
              </w:rPr>
              <w:t>在线编辑</w:t>
            </w:r>
            <w:r>
              <w:rPr>
                <w:rFonts w:ascii="宋体" w:hAnsi="宋体" w:hint="eastAsia"/>
                <w:color w:val="FF0000"/>
                <w:sz w:val="18"/>
                <w:szCs w:val="18"/>
              </w:rPr>
              <w:t>1</w:t>
            </w:r>
            <w:r>
              <w:rPr>
                <w:rFonts w:ascii="宋体" w:hAnsi="宋体" w:hint="eastAsia"/>
                <w:color w:val="FF0000"/>
                <w:sz w:val="18"/>
                <w:szCs w:val="18"/>
              </w:rPr>
              <w:t>文本导入，</w:t>
            </w:r>
            <w:r>
              <w:rPr>
                <w:rFonts w:ascii="宋体" w:hAnsi="宋体" w:hint="eastAsia"/>
                <w:color w:val="FF0000"/>
                <w:sz w:val="18"/>
                <w:szCs w:val="18"/>
              </w:rPr>
              <w:t>2</w:t>
            </w:r>
            <w:r>
              <w:rPr>
                <w:rFonts w:ascii="宋体" w:hAnsi="宋体" w:hint="eastAsia"/>
                <w:color w:val="FF0000"/>
                <w:sz w:val="18"/>
                <w:szCs w:val="18"/>
              </w:rPr>
              <w:t>互联网链接</w:t>
            </w:r>
          </w:p>
        </w:tc>
      </w:tr>
      <w:tr w:rsidR="0099451D">
        <w:trPr>
          <w:trHeight w:hRule="exact" w:val="439"/>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news</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w:t>
            </w:r>
            <w:r>
              <w:rPr>
                <w:rFonts w:ascii="宋体" w:hAnsi="宋体" w:hint="eastAsia"/>
                <w:sz w:val="18"/>
                <w:szCs w:val="18"/>
              </w:rPr>
              <w:t>编号</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title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news</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新闻标题</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itemUrl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news</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新闻详情</w:t>
            </w:r>
            <w:r>
              <w:rPr>
                <w:rFonts w:ascii="宋体" w:hAnsi="宋体"/>
                <w:sz w:val="18"/>
                <w:szCs w:val="18"/>
              </w:rPr>
              <w:t>url</w:t>
            </w:r>
          </w:p>
        </w:tc>
      </w:tr>
      <w:tr w:rsidR="0099451D">
        <w:trPr>
          <w:trHeight w:hRule="exact" w:val="567"/>
        </w:trPr>
        <w:tc>
          <w:tcPr>
            <w:tcW w:w="1426"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date</w:t>
            </w:r>
          </w:p>
        </w:tc>
        <w:tc>
          <w:tcPr>
            <w:tcW w:w="1801"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news</w:t>
            </w:r>
          </w:p>
        </w:tc>
        <w:tc>
          <w:tcPr>
            <w:tcW w:w="986"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String</w:t>
            </w:r>
          </w:p>
        </w:tc>
        <w:tc>
          <w:tcPr>
            <w:tcW w:w="1140"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是</w:t>
            </w:r>
          </w:p>
        </w:tc>
        <w:tc>
          <w:tcPr>
            <w:tcW w:w="3402" w:type="dxa"/>
            <w:vAlign w:val="center"/>
          </w:tcPr>
          <w:p w:rsidR="0099451D" w:rsidRDefault="008D5DA9">
            <w:pPr>
              <w:adjustRightInd w:val="0"/>
              <w:snapToGrid w:val="0"/>
              <w:ind w:firstLine="0"/>
              <w:rPr>
                <w:rFonts w:ascii="宋体" w:hAnsi="宋体"/>
                <w:b/>
                <w:color w:val="FF0000"/>
                <w:sz w:val="18"/>
                <w:szCs w:val="18"/>
              </w:rPr>
            </w:pPr>
            <w:r>
              <w:rPr>
                <w:rFonts w:ascii="宋体" w:hAnsi="宋体"/>
                <w:b/>
                <w:color w:val="FF0000"/>
                <w:sz w:val="18"/>
                <w:szCs w:val="18"/>
              </w:rPr>
              <w:t>新闻发布日期</w:t>
            </w:r>
          </w:p>
        </w:tc>
      </w:tr>
      <w:tr w:rsidR="0099451D">
        <w:trPr>
          <w:trHeight w:hRule="exact" w:val="413"/>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picList</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news</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图片列表：</w:t>
            </w:r>
            <w:r>
              <w:rPr>
                <w:rFonts w:ascii="宋体" w:hAnsi="宋体" w:hint="eastAsia"/>
                <w:color w:val="FF0000"/>
                <w:sz w:val="18"/>
                <w:szCs w:val="18"/>
              </w:rPr>
              <w:t xml:space="preserve"> contentType=3</w:t>
            </w:r>
            <w:r>
              <w:rPr>
                <w:rFonts w:ascii="宋体" w:hAnsi="宋体" w:hint="eastAsia"/>
                <w:color w:val="FF0000"/>
                <w:sz w:val="18"/>
                <w:szCs w:val="18"/>
              </w:rPr>
              <w:t>时不能为空</w:t>
            </w:r>
          </w:p>
        </w:tc>
      </w:tr>
      <w:tr w:rsidR="0099451D">
        <w:trPr>
          <w:trHeight w:hRule="exact" w:val="419"/>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picU</w:t>
            </w:r>
            <w:r>
              <w:rPr>
                <w:rFonts w:ascii="宋体" w:hAnsi="宋体"/>
                <w:sz w:val="18"/>
                <w:szCs w:val="18"/>
              </w:rPr>
              <w:t>rl</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picList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图片</w:t>
            </w:r>
            <w:r>
              <w:rPr>
                <w:rFonts w:ascii="宋体" w:hAnsi="宋体" w:hint="eastAsia"/>
                <w:sz w:val="18"/>
                <w:szCs w:val="18"/>
              </w:rPr>
              <w:t>URL</w:t>
            </w:r>
          </w:p>
        </w:tc>
      </w:tr>
      <w:tr w:rsidR="0099451D">
        <w:trPr>
          <w:trHeight w:hRule="exact" w:val="425"/>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picText</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picList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140"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40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图片文字描述</w:t>
            </w:r>
          </w:p>
        </w:tc>
      </w:tr>
      <w:tr w:rsidR="0099451D">
        <w:trPr>
          <w:trHeight w:hRule="exact" w:val="567"/>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140" w:type="dxa"/>
            <w:vAlign w:val="center"/>
          </w:tcPr>
          <w:p w:rsidR="0099451D" w:rsidRDefault="0099451D">
            <w:pPr>
              <w:adjustRightInd w:val="0"/>
              <w:snapToGrid w:val="0"/>
              <w:ind w:firstLine="0"/>
              <w:rPr>
                <w:rFonts w:ascii="宋体" w:hAnsi="宋体"/>
                <w:sz w:val="18"/>
                <w:szCs w:val="18"/>
              </w:rPr>
            </w:pPr>
          </w:p>
        </w:tc>
        <w:tc>
          <w:tcPr>
            <w:tcW w:w="3402" w:type="dxa"/>
            <w:vAlign w:val="center"/>
          </w:tcPr>
          <w:p w:rsidR="0099451D" w:rsidRDefault="0099451D">
            <w:pPr>
              <w:adjustRightInd w:val="0"/>
              <w:snapToGrid w:val="0"/>
              <w:ind w:firstLine="0"/>
              <w:rPr>
                <w:rFonts w:ascii="宋体" w:hAnsi="宋体"/>
                <w:sz w:val="18"/>
                <w:szCs w:val="18"/>
              </w:rPr>
            </w:pPr>
          </w:p>
        </w:tc>
      </w:tr>
    </w:tbl>
    <w:p w:rsidR="0099451D" w:rsidRDefault="0099451D">
      <w:pPr>
        <w:wordWrap w:val="0"/>
        <w:ind w:left="482" w:firstLine="0"/>
        <w:rPr>
          <w:rFonts w:ascii="宋体" w:hAnsi="宋体"/>
          <w:sz w:val="18"/>
          <w:szCs w:val="18"/>
        </w:rPr>
      </w:pPr>
    </w:p>
    <w:p w:rsidR="0099451D" w:rsidRDefault="008D5DA9">
      <w:pPr>
        <w:pStyle w:val="2"/>
      </w:pPr>
      <w:bookmarkStart w:id="66" w:name="_Toc12687"/>
      <w:r>
        <w:rPr>
          <w:rFonts w:hint="eastAsia"/>
        </w:rPr>
        <w:t>通讯录</w:t>
      </w:r>
      <w:bookmarkEnd w:id="66"/>
    </w:p>
    <w:p w:rsidR="0099451D" w:rsidRDefault="008D5DA9">
      <w:pPr>
        <w:pStyle w:val="3"/>
      </w:pPr>
      <w:bookmarkStart w:id="67" w:name="_Toc432128147"/>
      <w:bookmarkStart w:id="68" w:name="_Toc25201"/>
      <w:r>
        <w:rPr>
          <w:rFonts w:hint="eastAsia"/>
        </w:rPr>
        <w:t>通讯录用户信息列表获取</w:t>
      </w:r>
      <w:bookmarkEnd w:id="67"/>
      <w:bookmarkEnd w:id="68"/>
    </w:p>
    <w:p w:rsidR="0099451D" w:rsidRDefault="008D5DA9">
      <w:pPr>
        <w:pStyle w:val="4"/>
      </w:pPr>
      <w:r>
        <w:rPr>
          <w:rFonts w:hint="eastAsia"/>
        </w:rPr>
        <w:t>URL</w:t>
      </w:r>
    </w:p>
    <w:p w:rsidR="0099451D" w:rsidRDefault="008D5DA9">
      <w:r>
        <w:rPr>
          <w:rFonts w:hint="eastAsia"/>
        </w:rPr>
        <w:t>http://mobile.zjhcsoft.com:8090/szf/getemployeelist</w:t>
      </w:r>
    </w:p>
    <w:p w:rsidR="0099451D" w:rsidRDefault="008D5DA9">
      <w:pPr>
        <w:pStyle w:val="4"/>
      </w:pPr>
      <w:r>
        <w:rPr>
          <w:rFonts w:hint="eastAsia"/>
        </w:rPr>
        <w:t>描述</w:t>
      </w:r>
    </w:p>
    <w:p w:rsidR="0099451D" w:rsidRDefault="008D5DA9">
      <w:pPr>
        <w:ind w:firstLine="0"/>
      </w:pPr>
      <w:r>
        <w:rPr>
          <w:rFonts w:hint="eastAsia"/>
        </w:rPr>
        <w:t>获取企业员工信息列表。</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登录账号</w:t>
            </w:r>
          </w:p>
        </w:tc>
      </w:tr>
      <w:tr w:rsidR="0099451D">
        <w:trPr>
          <w:trHeight w:val="529"/>
        </w:trPr>
        <w:tc>
          <w:tcPr>
            <w:tcW w:w="1426" w:type="dxa"/>
            <w:vAlign w:val="center"/>
          </w:tcPr>
          <w:p w:rsidR="0099451D" w:rsidRDefault="0099451D">
            <w:pPr>
              <w:adjustRightInd w:val="0"/>
              <w:snapToGrid w:val="0"/>
              <w:spacing w:before="0"/>
              <w:ind w:firstLine="0"/>
              <w:jc w:val="center"/>
              <w:rPr>
                <w:rFonts w:ascii="宋体" w:hAnsi="宋体"/>
                <w:sz w:val="18"/>
                <w:szCs w:val="18"/>
              </w:rPr>
            </w:pPr>
          </w:p>
        </w:tc>
        <w:tc>
          <w:tcPr>
            <w:tcW w:w="1801" w:type="dxa"/>
            <w:vAlign w:val="center"/>
          </w:tcPr>
          <w:p w:rsidR="0099451D" w:rsidRDefault="0099451D">
            <w:pPr>
              <w:adjustRightInd w:val="0"/>
              <w:snapToGrid w:val="0"/>
              <w:spacing w:before="0"/>
              <w:ind w:firstLine="0"/>
              <w:jc w:val="center"/>
              <w:rPr>
                <w:rFonts w:ascii="宋体" w:hAnsi="宋体"/>
                <w:sz w:val="18"/>
                <w:szCs w:val="18"/>
              </w:rPr>
            </w:pPr>
          </w:p>
        </w:tc>
        <w:tc>
          <w:tcPr>
            <w:tcW w:w="1276" w:type="dxa"/>
            <w:vAlign w:val="center"/>
          </w:tcPr>
          <w:p w:rsidR="0099451D" w:rsidRDefault="0099451D">
            <w:pPr>
              <w:adjustRightInd w:val="0"/>
              <w:snapToGrid w:val="0"/>
              <w:spacing w:before="0"/>
              <w:ind w:firstLine="0"/>
              <w:jc w:val="center"/>
              <w:rPr>
                <w:rFonts w:ascii="宋体" w:hAnsi="宋体"/>
                <w:sz w:val="18"/>
                <w:szCs w:val="18"/>
              </w:rPr>
            </w:pPr>
          </w:p>
        </w:tc>
        <w:tc>
          <w:tcPr>
            <w:tcW w:w="3969" w:type="dxa"/>
            <w:vAlign w:val="center"/>
          </w:tcPr>
          <w:p w:rsidR="0099451D" w:rsidRDefault="0099451D">
            <w:pPr>
              <w:adjustRightInd w:val="0"/>
              <w:snapToGrid w:val="0"/>
              <w:spacing w:before="0"/>
              <w:ind w:firstLine="0"/>
              <w:jc w:val="left"/>
              <w:rPr>
                <w:rFonts w:ascii="宋体" w:hAnsi="宋体"/>
                <w:sz w:val="18"/>
                <w:szCs w:val="18"/>
              </w:rPr>
            </w:pPr>
          </w:p>
        </w:tc>
      </w:tr>
    </w:tbl>
    <w:p w:rsidR="0099451D" w:rsidRDefault="0099451D">
      <w:pPr>
        <w:rPr>
          <w:sz w:val="22"/>
        </w:rPr>
      </w:pPr>
    </w:p>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499"/>
        <w:gridCol w:w="1381"/>
        <w:gridCol w:w="1029"/>
        <w:gridCol w:w="2885"/>
      </w:tblGrid>
      <w:tr w:rsidR="0099451D">
        <w:tc>
          <w:tcPr>
            <w:tcW w:w="172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49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38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029"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code</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int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详见状态码定义</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msg</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body</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object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员工信息列表</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hint="eastAsia"/>
                <w:sz w:val="18"/>
                <w:szCs w:val="18"/>
              </w:rPr>
              <w:t>list</w:t>
            </w:r>
          </w:p>
        </w:tc>
        <w:tc>
          <w:tcPr>
            <w:tcW w:w="149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body</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object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员工数组</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updateTime</w:t>
            </w:r>
          </w:p>
        </w:tc>
        <w:tc>
          <w:tcPr>
            <w:tcW w:w="149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body</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更新时间</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type</w:t>
            </w:r>
          </w:p>
        </w:tc>
        <w:tc>
          <w:tcPr>
            <w:tcW w:w="1499" w:type="dxa"/>
            <w:vAlign w:val="center"/>
          </w:tcPr>
          <w:p w:rsidR="0099451D" w:rsidRDefault="008D5DA9">
            <w:pPr>
              <w:adjustRightInd w:val="0"/>
              <w:snapToGrid w:val="0"/>
              <w:spacing w:before="0"/>
              <w:ind w:firstLine="0"/>
              <w:jc w:val="center"/>
              <w:rPr>
                <w:rFonts w:ascii="宋体" w:hAnsi="宋体"/>
                <w:sz w:val="18"/>
                <w:szCs w:val="18"/>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int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0</w:t>
            </w:r>
            <w:r>
              <w:rPr>
                <w:rFonts w:ascii="宋体" w:hAnsi="宋体" w:hint="eastAsia"/>
                <w:sz w:val="18"/>
                <w:szCs w:val="18"/>
              </w:rPr>
              <w:t>：员工；</w:t>
            </w:r>
            <w:r>
              <w:rPr>
                <w:rFonts w:ascii="宋体" w:hAnsi="宋体" w:hint="eastAsia"/>
                <w:sz w:val="18"/>
                <w:szCs w:val="18"/>
              </w:rPr>
              <w:t>1</w:t>
            </w:r>
            <w:r>
              <w:rPr>
                <w:rFonts w:ascii="宋体" w:hAnsi="宋体" w:hint="eastAsia"/>
                <w:sz w:val="18"/>
                <w:szCs w:val="18"/>
              </w:rPr>
              <w:t>：部门</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name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员工姓名</w:t>
            </w:r>
            <w:r>
              <w:rPr>
                <w:rFonts w:ascii="宋体" w:hAnsi="宋体" w:hint="eastAsia"/>
                <w:sz w:val="18"/>
                <w:szCs w:val="18"/>
              </w:rPr>
              <w:t>/</w:t>
            </w:r>
            <w:r>
              <w:rPr>
                <w:rFonts w:ascii="宋体" w:hAnsi="宋体" w:hint="eastAsia"/>
                <w:sz w:val="18"/>
                <w:szCs w:val="18"/>
              </w:rPr>
              <w:t>部门名称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id</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员工工号</w:t>
            </w:r>
            <w:r>
              <w:rPr>
                <w:rFonts w:ascii="宋体" w:hAnsi="宋体" w:hint="eastAsia"/>
                <w:sz w:val="18"/>
                <w:szCs w:val="18"/>
              </w:rPr>
              <w:t>/</w:t>
            </w:r>
            <w:r>
              <w:rPr>
                <w:rFonts w:ascii="宋体" w:hAnsi="宋体" w:hint="eastAsia"/>
                <w:sz w:val="18"/>
                <w:szCs w:val="18"/>
              </w:rPr>
              <w:t>部门</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parent</w:t>
            </w:r>
            <w:r>
              <w:rPr>
                <w:rFonts w:ascii="宋体" w:hAnsi="宋体"/>
                <w:sz w:val="18"/>
                <w:szCs w:val="18"/>
              </w:rPr>
              <w:t>Name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type=0</w:t>
            </w:r>
            <w:r>
              <w:rPr>
                <w:rFonts w:ascii="宋体" w:hAnsi="宋体" w:hint="eastAsia"/>
                <w:sz w:val="18"/>
                <w:szCs w:val="18"/>
              </w:rPr>
              <w:t>时，为员工所在部门名称</w:t>
            </w:r>
            <w:r>
              <w:rPr>
                <w:rFonts w:ascii="宋体" w:hAnsi="宋体" w:hint="eastAsia"/>
                <w:sz w:val="18"/>
                <w:szCs w:val="18"/>
              </w:rPr>
              <w:t xml:space="preserve">   type=1</w:t>
            </w:r>
            <w:r>
              <w:rPr>
                <w:rFonts w:ascii="宋体" w:hAnsi="宋体" w:hint="eastAsia"/>
                <w:sz w:val="18"/>
                <w:szCs w:val="18"/>
              </w:rPr>
              <w:t>时，为上级部门名称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parentId</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type=0</w:t>
            </w:r>
            <w:r>
              <w:rPr>
                <w:rFonts w:ascii="宋体" w:hAnsi="宋体" w:hint="eastAsia"/>
                <w:sz w:val="18"/>
                <w:szCs w:val="18"/>
              </w:rPr>
              <w:t>时，为员工所在部门</w:t>
            </w:r>
            <w:r>
              <w:rPr>
                <w:rFonts w:ascii="宋体" w:hAnsi="宋体" w:hint="eastAsia"/>
                <w:sz w:val="18"/>
                <w:szCs w:val="18"/>
              </w:rPr>
              <w:t>ID   type=1</w:t>
            </w:r>
            <w:r>
              <w:rPr>
                <w:rFonts w:ascii="宋体" w:hAnsi="宋体" w:hint="eastAsia"/>
                <w:sz w:val="18"/>
                <w:szCs w:val="18"/>
              </w:rPr>
              <w:t>时，为上级部门</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mobilePhone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移动电话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standbyPhone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备用电话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fixedPhone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固定电话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extensionNumber</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分机号</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virtualNetNumber</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虚拟网号码</w:t>
            </w:r>
            <w:r>
              <w:rPr>
                <w:rFonts w:ascii="宋体" w:hAnsi="宋体" w:hint="eastAsia"/>
                <w:sz w:val="18"/>
                <w:szCs w:val="18"/>
              </w:rPr>
              <w:t>(</w:t>
            </w:r>
            <w:r>
              <w:rPr>
                <w:rFonts w:ascii="宋体" w:hAnsi="宋体" w:hint="eastAsia"/>
                <w:sz w:val="18"/>
                <w:szCs w:val="18"/>
              </w:rPr>
              <w:t>短号</w:t>
            </w:r>
            <w:r>
              <w:rPr>
                <w:rFonts w:ascii="宋体" w:hAnsi="宋体" w:hint="eastAsia"/>
                <w:sz w:val="18"/>
                <w:szCs w:val="18"/>
              </w:rPr>
              <w:t>)</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email</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电子油箱</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standbyEmail</w:t>
            </w:r>
          </w:p>
        </w:tc>
        <w:tc>
          <w:tcPr>
            <w:tcW w:w="1499" w:type="dxa"/>
            <w:vAlign w:val="center"/>
          </w:tcPr>
          <w:p w:rsidR="0099451D" w:rsidRDefault="008D5DA9">
            <w:pPr>
              <w:adjustRightInd w:val="0"/>
              <w:snapToGrid w:val="0"/>
              <w:spacing w:before="0"/>
              <w:ind w:firstLine="0"/>
              <w:jc w:val="center"/>
              <w:rPr>
                <w:rFonts w:ascii="宋体" w:hAnsi="宋体"/>
                <w:sz w:val="18"/>
                <w:szCs w:val="18"/>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备用电子油箱</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sort</w:t>
            </w:r>
          </w:p>
        </w:tc>
        <w:tc>
          <w:tcPr>
            <w:tcW w:w="1499" w:type="dxa"/>
            <w:vAlign w:val="center"/>
          </w:tcPr>
          <w:p w:rsidR="0099451D" w:rsidRDefault="008D5DA9">
            <w:pPr>
              <w:adjustRightInd w:val="0"/>
              <w:snapToGrid w:val="0"/>
              <w:spacing w:before="0"/>
              <w:ind w:firstLine="0"/>
              <w:jc w:val="center"/>
              <w:rPr>
                <w:sz w:val="18"/>
                <w:szCs w:val="18"/>
              </w:rPr>
            </w:pPr>
            <w:r>
              <w:rPr>
                <w:rFonts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在部门中的显示顺序</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hidePhone</w:t>
            </w:r>
          </w:p>
        </w:tc>
        <w:tc>
          <w:tcPr>
            <w:tcW w:w="149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02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是否隐藏手机号</w:t>
            </w:r>
          </w:p>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1</w:t>
            </w:r>
            <w:r>
              <w:rPr>
                <w:rFonts w:ascii="宋体" w:hAnsi="宋体" w:hint="eastAsia"/>
                <w:sz w:val="18"/>
                <w:szCs w:val="18"/>
              </w:rPr>
              <w:t>：隐藏</w:t>
            </w:r>
            <w:r>
              <w:rPr>
                <w:rFonts w:ascii="宋体" w:hAnsi="宋体" w:hint="eastAsia"/>
                <w:sz w:val="18"/>
                <w:szCs w:val="18"/>
              </w:rPr>
              <w:t xml:space="preserve"> 0</w:t>
            </w:r>
            <w:r>
              <w:rPr>
                <w:rFonts w:ascii="宋体" w:hAnsi="宋体" w:hint="eastAsia"/>
                <w:sz w:val="18"/>
                <w:szCs w:val="18"/>
              </w:rPr>
              <w:t>：不隐藏</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FF0000"/>
                <w:sz w:val="18"/>
                <w:szCs w:val="18"/>
              </w:rPr>
            </w:pPr>
            <w:r>
              <w:rPr>
                <w:rFonts w:ascii="宋体" w:hAnsi="宋体" w:hint="eastAsia"/>
                <w:color w:val="FF0000"/>
                <w:sz w:val="18"/>
                <w:szCs w:val="18"/>
              </w:rPr>
              <w:t>userId</w:t>
            </w:r>
          </w:p>
        </w:tc>
        <w:tc>
          <w:tcPr>
            <w:tcW w:w="1499" w:type="dxa"/>
            <w:vAlign w:val="center"/>
          </w:tcPr>
          <w:p w:rsidR="0099451D" w:rsidRDefault="008D5DA9">
            <w:pPr>
              <w:adjustRightInd w:val="0"/>
              <w:snapToGrid w:val="0"/>
              <w:spacing w:before="0"/>
              <w:ind w:firstLine="0"/>
              <w:jc w:val="center"/>
              <w:rPr>
                <w:color w:val="FF0000"/>
                <w:sz w:val="18"/>
                <w:szCs w:val="18"/>
              </w:rPr>
            </w:pPr>
            <w:r>
              <w:rPr>
                <w:rFonts w:hint="eastAsia"/>
                <w:color w:val="FF0000"/>
                <w:sz w:val="18"/>
                <w:szCs w:val="18"/>
              </w:rPr>
              <w:t>list</w:t>
            </w:r>
          </w:p>
        </w:tc>
        <w:tc>
          <w:tcPr>
            <w:tcW w:w="1381" w:type="dxa"/>
            <w:vAlign w:val="center"/>
          </w:tcPr>
          <w:p w:rsidR="0099451D" w:rsidRDefault="008D5DA9">
            <w:pPr>
              <w:adjustRightInd w:val="0"/>
              <w:snapToGrid w:val="0"/>
              <w:spacing w:before="0"/>
              <w:ind w:firstLine="0"/>
              <w:jc w:val="center"/>
              <w:rPr>
                <w:rFonts w:ascii="宋体" w:hAnsi="宋体"/>
                <w:color w:val="FF0000"/>
                <w:sz w:val="18"/>
                <w:szCs w:val="18"/>
              </w:rPr>
            </w:pPr>
            <w:r>
              <w:rPr>
                <w:rFonts w:ascii="宋体" w:hAnsi="宋体" w:hint="eastAsia"/>
                <w:color w:val="FF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FF0000"/>
                <w:sz w:val="18"/>
                <w:szCs w:val="18"/>
              </w:rPr>
            </w:pPr>
            <w:r>
              <w:rPr>
                <w:rFonts w:ascii="宋体" w:hAnsi="宋体" w:hint="eastAsia"/>
                <w:color w:val="FF0000"/>
                <w:sz w:val="18"/>
                <w:szCs w:val="18"/>
              </w:rPr>
              <w:t>是</w:t>
            </w:r>
          </w:p>
        </w:tc>
        <w:tc>
          <w:tcPr>
            <w:tcW w:w="2885" w:type="dxa"/>
            <w:vAlign w:val="center"/>
          </w:tcPr>
          <w:p w:rsidR="0099451D" w:rsidRDefault="008D5DA9">
            <w:pPr>
              <w:adjustRightInd w:val="0"/>
              <w:snapToGrid w:val="0"/>
              <w:spacing w:before="0"/>
              <w:ind w:firstLine="0"/>
              <w:rPr>
                <w:rFonts w:ascii="宋体" w:hAnsi="宋体"/>
                <w:color w:val="FF0000"/>
                <w:sz w:val="18"/>
                <w:szCs w:val="18"/>
              </w:rPr>
            </w:pPr>
            <w:r>
              <w:rPr>
                <w:rFonts w:ascii="宋体" w:hAnsi="宋体" w:hint="eastAsia"/>
                <w:color w:val="FF0000"/>
                <w:sz w:val="18"/>
                <w:szCs w:val="18"/>
              </w:rPr>
              <w:t>员工关联的账号</w:t>
            </w:r>
            <w:r>
              <w:rPr>
                <w:rFonts w:ascii="宋体" w:hAnsi="宋体" w:hint="eastAsia"/>
                <w:color w:val="FF0000"/>
                <w:sz w:val="18"/>
                <w:szCs w:val="18"/>
              </w:rPr>
              <w:t>id</w:t>
            </w: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spacing w:before="0"/>
        <w:ind w:leftChars="177" w:left="425"/>
        <w:jc w:val="left"/>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spacing w:before="0"/>
        <w:ind w:leftChars="177" w:left="425"/>
        <w:jc w:val="left"/>
        <w:rPr>
          <w:rFonts w:ascii="宋体" w:hAnsi="宋体"/>
          <w:sz w:val="18"/>
          <w:szCs w:val="18"/>
        </w:rPr>
      </w:pPr>
    </w:p>
    <w:p w:rsidR="0099451D" w:rsidRDefault="008D5DA9">
      <w:pPr>
        <w:pStyle w:val="3"/>
        <w:rPr>
          <w:color w:val="FF0000"/>
        </w:rPr>
      </w:pPr>
      <w:bookmarkStart w:id="69" w:name="_Toc448755232"/>
      <w:bookmarkStart w:id="70" w:name="_Toc7241"/>
      <w:r>
        <w:rPr>
          <w:rFonts w:hint="eastAsia"/>
          <w:color w:val="FF0000"/>
        </w:rPr>
        <w:t>查询部门及部门员工</w:t>
      </w:r>
      <w:r>
        <w:rPr>
          <w:rFonts w:hint="eastAsia"/>
          <w:color w:val="FF0000"/>
        </w:rPr>
        <w:t>(Web</w:t>
      </w:r>
      <w:r>
        <w:rPr>
          <w:rFonts w:hint="eastAsia"/>
          <w:color w:val="FF0000"/>
        </w:rPr>
        <w:t>版</w:t>
      </w:r>
      <w:r>
        <w:rPr>
          <w:rFonts w:hint="eastAsia"/>
          <w:color w:val="FF0000"/>
        </w:rPr>
        <w:t>)</w:t>
      </w:r>
      <w:bookmarkEnd w:id="69"/>
      <w:bookmarkEnd w:id="70"/>
    </w:p>
    <w:p w:rsidR="0099451D" w:rsidRDefault="008D5DA9">
      <w:pPr>
        <w:pStyle w:val="4"/>
      </w:pPr>
      <w:r>
        <w:rPr>
          <w:rFonts w:hint="eastAsia"/>
        </w:rPr>
        <w:t>URL</w:t>
      </w:r>
    </w:p>
    <w:p w:rsidR="0099451D" w:rsidRDefault="008D5DA9">
      <w:r>
        <w:rPr>
          <w:rFonts w:hint="eastAsia"/>
        </w:rPr>
        <w:t>http://mobile.zjhcsoft.com:8090/szf/getempbydeptid</w:t>
      </w:r>
    </w:p>
    <w:p w:rsidR="0099451D" w:rsidRDefault="008D5DA9">
      <w:pPr>
        <w:pStyle w:val="4"/>
      </w:pPr>
      <w:r>
        <w:rPr>
          <w:rFonts w:hint="eastAsia"/>
        </w:rPr>
        <w:t>描述</w:t>
      </w:r>
    </w:p>
    <w:p w:rsidR="0099451D" w:rsidRDefault="008D5DA9">
      <w:pPr>
        <w:ind w:firstLineChars="200" w:firstLine="480"/>
      </w:pPr>
      <w:r>
        <w:rPr>
          <w:rFonts w:hint="eastAsia"/>
        </w:rPr>
        <w:t>查询指定部门下的子部门及员工</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登录账号</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deptId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部门</w:t>
            </w:r>
            <w:r>
              <w:rPr>
                <w:rFonts w:ascii="宋体" w:hAnsi="宋体" w:hint="eastAsia"/>
                <w:sz w:val="18"/>
                <w:szCs w:val="18"/>
              </w:rPr>
              <w:t>ID</w:t>
            </w:r>
            <w:r>
              <w:rPr>
                <w:rFonts w:ascii="宋体" w:hAnsi="宋体" w:hint="eastAsia"/>
                <w:sz w:val="18"/>
                <w:szCs w:val="18"/>
              </w:rPr>
              <w:t>。为空时，默认查询根节点下的所有部门</w:t>
            </w:r>
          </w:p>
        </w:tc>
      </w:tr>
    </w:tbl>
    <w:p w:rsidR="0099451D" w:rsidRDefault="0099451D">
      <w:pPr>
        <w:rPr>
          <w:sz w:val="22"/>
        </w:rPr>
      </w:pPr>
    </w:p>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499"/>
        <w:gridCol w:w="1381"/>
        <w:gridCol w:w="1029"/>
        <w:gridCol w:w="2885"/>
      </w:tblGrid>
      <w:tr w:rsidR="0099451D">
        <w:tc>
          <w:tcPr>
            <w:tcW w:w="172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49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38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029"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code</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int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详见状态码定义</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msg</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body</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object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员工信息列表</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hint="eastAsia"/>
                <w:color w:val="000000"/>
                <w:sz w:val="18"/>
                <w:szCs w:val="18"/>
              </w:rPr>
              <w:t>deptList</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body</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object</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部门列表</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empList</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body</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员工列表</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deptId</w:t>
            </w:r>
          </w:p>
        </w:tc>
        <w:tc>
          <w:tcPr>
            <w:tcW w:w="1499" w:type="dxa"/>
            <w:vAlign w:val="center"/>
          </w:tcPr>
          <w:p w:rsidR="0099451D" w:rsidRDefault="008D5DA9">
            <w:pPr>
              <w:adjustRightInd w:val="0"/>
              <w:snapToGrid w:val="0"/>
              <w:spacing w:before="0"/>
              <w:ind w:firstLine="0"/>
              <w:jc w:val="center"/>
              <w:rPr>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部门</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deptName</w:t>
            </w:r>
          </w:p>
        </w:tc>
        <w:tc>
          <w:tcPr>
            <w:tcW w:w="1499" w:type="dxa"/>
            <w:vAlign w:val="center"/>
          </w:tcPr>
          <w:p w:rsidR="0099451D" w:rsidRDefault="008D5DA9">
            <w:pPr>
              <w:adjustRightInd w:val="0"/>
              <w:snapToGrid w:val="0"/>
              <w:spacing w:before="0"/>
              <w:ind w:firstLine="0"/>
              <w:jc w:val="center"/>
              <w:rPr>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部门名称</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ascii="宋体" w:hAnsi="宋体" w:hint="eastAsia"/>
                <w:sz w:val="18"/>
                <w:szCs w:val="18"/>
              </w:rPr>
              <w:lastRenderedPageBreak/>
              <w:t>parentDeptId</w:t>
            </w:r>
          </w:p>
        </w:tc>
        <w:tc>
          <w:tcPr>
            <w:tcW w:w="1499" w:type="dxa"/>
            <w:vAlign w:val="center"/>
          </w:tcPr>
          <w:p w:rsidR="0099451D" w:rsidRDefault="008D5DA9">
            <w:pPr>
              <w:adjustRightInd w:val="0"/>
              <w:snapToGrid w:val="0"/>
              <w:spacing w:before="0"/>
              <w:ind w:firstLine="0"/>
              <w:jc w:val="center"/>
              <w:rPr>
                <w:color w:val="000000"/>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上级部门</w:t>
            </w:r>
            <w:r>
              <w:rPr>
                <w:rFonts w:ascii="宋体" w:hAnsi="宋体" w:hint="eastAsia"/>
                <w:sz w:val="18"/>
                <w:szCs w:val="18"/>
              </w:rPr>
              <w:t>Id</w:t>
            </w:r>
            <w:r>
              <w:rPr>
                <w:rFonts w:ascii="宋体" w:hAnsi="宋体" w:hint="eastAsia"/>
                <w:sz w:val="18"/>
                <w:szCs w:val="18"/>
              </w:rPr>
              <w:t>。上级部门为</w:t>
            </w:r>
            <w:r>
              <w:rPr>
                <w:rFonts w:ascii="宋体" w:hAnsi="宋体" w:hint="eastAsia"/>
                <w:sz w:val="18"/>
                <w:szCs w:val="18"/>
              </w:rPr>
              <w:t>0</w:t>
            </w:r>
            <w:r>
              <w:rPr>
                <w:rFonts w:ascii="宋体" w:hAnsi="宋体" w:hint="eastAsia"/>
                <w:sz w:val="18"/>
                <w:szCs w:val="18"/>
              </w:rPr>
              <w:t>时，当前部门为根节点</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sort</w:t>
            </w:r>
          </w:p>
        </w:tc>
        <w:tc>
          <w:tcPr>
            <w:tcW w:w="1499" w:type="dxa"/>
            <w:vAlign w:val="center"/>
          </w:tcPr>
          <w:p w:rsidR="0099451D" w:rsidRDefault="008D5DA9">
            <w:pPr>
              <w:adjustRightInd w:val="0"/>
              <w:snapToGrid w:val="0"/>
              <w:spacing w:before="0"/>
              <w:ind w:firstLine="0"/>
              <w:jc w:val="center"/>
              <w:rPr>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部门排序</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empId</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empName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员工姓名</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deptId</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所属部门</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deptName</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所属部门名称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mobilePhone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移动电话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standbyPhone</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备用电话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fixedPhone</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固定电话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extensionNumber</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分机号</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virtualNetNumber</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虚拟网号码</w:t>
            </w:r>
            <w:r>
              <w:rPr>
                <w:rFonts w:ascii="宋体" w:hAnsi="宋体" w:hint="eastAsia"/>
                <w:sz w:val="18"/>
                <w:szCs w:val="18"/>
              </w:rPr>
              <w:t>(</w:t>
            </w:r>
            <w:r>
              <w:rPr>
                <w:rFonts w:ascii="宋体" w:hAnsi="宋体" w:hint="eastAsia"/>
                <w:sz w:val="18"/>
                <w:szCs w:val="18"/>
              </w:rPr>
              <w:t>短号</w:t>
            </w:r>
            <w:r>
              <w:rPr>
                <w:rFonts w:ascii="宋体" w:hAnsi="宋体" w:hint="eastAsia"/>
                <w:sz w:val="18"/>
                <w:szCs w:val="18"/>
              </w:rPr>
              <w:t>)</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email</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是</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电子油箱</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standbyEmail</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是</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备用电子油箱</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sort</w:t>
            </w:r>
          </w:p>
        </w:tc>
        <w:tc>
          <w:tcPr>
            <w:tcW w:w="1499" w:type="dxa"/>
            <w:vAlign w:val="center"/>
          </w:tcPr>
          <w:p w:rsidR="0099451D" w:rsidRDefault="008D5DA9">
            <w:pPr>
              <w:adjustRightInd w:val="0"/>
              <w:snapToGrid w:val="0"/>
              <w:spacing w:before="0"/>
              <w:ind w:firstLine="0"/>
              <w:jc w:val="center"/>
              <w:rPr>
                <w:color w:val="000000"/>
                <w:sz w:val="18"/>
                <w:szCs w:val="18"/>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是</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在部门中的显示顺序</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FF0000"/>
                <w:sz w:val="18"/>
                <w:szCs w:val="18"/>
              </w:rPr>
            </w:pPr>
            <w:r>
              <w:rPr>
                <w:rFonts w:ascii="宋体" w:hAnsi="宋体" w:hint="eastAsia"/>
                <w:color w:val="FF0000"/>
                <w:sz w:val="18"/>
                <w:szCs w:val="18"/>
              </w:rPr>
              <w:t>userId</w:t>
            </w:r>
          </w:p>
        </w:tc>
        <w:tc>
          <w:tcPr>
            <w:tcW w:w="1499" w:type="dxa"/>
            <w:vAlign w:val="center"/>
          </w:tcPr>
          <w:p w:rsidR="0099451D" w:rsidRDefault="008D5DA9">
            <w:pPr>
              <w:adjustRightInd w:val="0"/>
              <w:snapToGrid w:val="0"/>
              <w:spacing w:before="0"/>
              <w:ind w:firstLine="0"/>
              <w:jc w:val="center"/>
              <w:rPr>
                <w:color w:val="FF0000"/>
                <w:sz w:val="18"/>
                <w:szCs w:val="18"/>
              </w:rPr>
            </w:pPr>
            <w:r>
              <w:rPr>
                <w:rFonts w:ascii="宋体" w:hAnsi="宋体" w:hint="eastAsia"/>
                <w:color w:val="FF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FF0000"/>
                <w:sz w:val="18"/>
                <w:szCs w:val="18"/>
              </w:rPr>
            </w:pPr>
            <w:r>
              <w:rPr>
                <w:rFonts w:ascii="宋体" w:hAnsi="宋体" w:hint="eastAsia"/>
                <w:color w:val="FF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FF0000"/>
                <w:sz w:val="18"/>
                <w:szCs w:val="18"/>
              </w:rPr>
            </w:pPr>
            <w:r>
              <w:rPr>
                <w:rFonts w:ascii="宋体" w:hAnsi="宋体" w:hint="eastAsia"/>
                <w:color w:val="FF0000"/>
                <w:sz w:val="18"/>
                <w:szCs w:val="18"/>
              </w:rPr>
              <w:t>是</w:t>
            </w:r>
          </w:p>
        </w:tc>
        <w:tc>
          <w:tcPr>
            <w:tcW w:w="2885" w:type="dxa"/>
            <w:vAlign w:val="center"/>
          </w:tcPr>
          <w:p w:rsidR="0099451D" w:rsidRDefault="008D5DA9">
            <w:pPr>
              <w:adjustRightInd w:val="0"/>
              <w:snapToGrid w:val="0"/>
              <w:spacing w:before="0"/>
              <w:ind w:firstLine="0"/>
              <w:rPr>
                <w:rFonts w:ascii="宋体" w:hAnsi="宋体"/>
                <w:color w:val="FF0000"/>
                <w:sz w:val="18"/>
                <w:szCs w:val="18"/>
              </w:rPr>
            </w:pPr>
            <w:r>
              <w:rPr>
                <w:rFonts w:ascii="宋体" w:hAnsi="宋体" w:hint="eastAsia"/>
                <w:color w:val="FF0000"/>
                <w:sz w:val="18"/>
                <w:szCs w:val="18"/>
              </w:rPr>
              <w:t>员工关联的账号</w:t>
            </w:r>
            <w:r>
              <w:rPr>
                <w:rFonts w:ascii="宋体" w:hAnsi="宋体" w:hint="eastAsia"/>
                <w:color w:val="FF0000"/>
                <w:sz w:val="18"/>
                <w:szCs w:val="18"/>
              </w:rPr>
              <w:t>id</w:t>
            </w: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spacing w:before="0"/>
        <w:ind w:leftChars="177" w:left="425"/>
        <w:jc w:val="left"/>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spacing w:before="0"/>
        <w:ind w:leftChars="177" w:left="425"/>
        <w:jc w:val="left"/>
        <w:rPr>
          <w:rFonts w:ascii="宋体" w:hAnsi="宋体"/>
          <w:sz w:val="18"/>
          <w:szCs w:val="18"/>
        </w:rPr>
      </w:pPr>
    </w:p>
    <w:p w:rsidR="0099451D" w:rsidRDefault="0099451D">
      <w:pPr>
        <w:adjustRightInd w:val="0"/>
        <w:snapToGrid w:val="0"/>
        <w:spacing w:before="0"/>
        <w:ind w:leftChars="177" w:left="425"/>
        <w:jc w:val="left"/>
        <w:rPr>
          <w:rFonts w:ascii="宋体" w:hAnsi="宋体"/>
          <w:sz w:val="18"/>
          <w:szCs w:val="18"/>
        </w:rPr>
      </w:pPr>
    </w:p>
    <w:p w:rsidR="0099451D" w:rsidRDefault="008D5DA9">
      <w:pPr>
        <w:pStyle w:val="3"/>
        <w:rPr>
          <w:color w:val="FF0000"/>
        </w:rPr>
      </w:pPr>
      <w:bookmarkStart w:id="71" w:name="_Toc2999"/>
      <w:bookmarkStart w:id="72" w:name="_Toc448755233"/>
      <w:r>
        <w:rPr>
          <w:rFonts w:hint="eastAsia"/>
          <w:color w:val="FF0000"/>
        </w:rPr>
        <w:t>通讯录搜索</w:t>
      </w:r>
      <w:r>
        <w:rPr>
          <w:rFonts w:hint="eastAsia"/>
          <w:color w:val="FF0000"/>
        </w:rPr>
        <w:t>(Web</w:t>
      </w:r>
      <w:r>
        <w:rPr>
          <w:rFonts w:hint="eastAsia"/>
          <w:color w:val="FF0000"/>
        </w:rPr>
        <w:t>版</w:t>
      </w:r>
      <w:r>
        <w:rPr>
          <w:rFonts w:hint="eastAsia"/>
          <w:color w:val="FF0000"/>
        </w:rPr>
        <w:t>)</w:t>
      </w:r>
      <w:bookmarkEnd w:id="71"/>
      <w:bookmarkEnd w:id="72"/>
    </w:p>
    <w:p w:rsidR="0099451D" w:rsidRDefault="008D5DA9">
      <w:pPr>
        <w:pStyle w:val="4"/>
      </w:pPr>
      <w:r>
        <w:rPr>
          <w:rFonts w:hint="eastAsia"/>
        </w:rPr>
        <w:t>URL</w:t>
      </w:r>
    </w:p>
    <w:p w:rsidR="0099451D" w:rsidRDefault="008D5DA9">
      <w:r>
        <w:rPr>
          <w:rFonts w:hint="eastAsia"/>
        </w:rPr>
        <w:t>http://mobile.zjhcsoft.com:8090/szf/searchempbykey</w:t>
      </w:r>
    </w:p>
    <w:p w:rsidR="0099451D" w:rsidRDefault="008D5DA9">
      <w:pPr>
        <w:pStyle w:val="4"/>
      </w:pPr>
      <w:r>
        <w:rPr>
          <w:rFonts w:hint="eastAsia"/>
        </w:rPr>
        <w:t>描述</w:t>
      </w:r>
    </w:p>
    <w:p w:rsidR="0099451D" w:rsidRDefault="008D5DA9">
      <w:pPr>
        <w:ind w:firstLineChars="200" w:firstLine="480"/>
      </w:pPr>
      <w:r>
        <w:rPr>
          <w:rFonts w:hint="eastAsia"/>
        </w:rPr>
        <w:lastRenderedPageBreak/>
        <w:t>搜索企业员工信息及部门信息。</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登录账号</w:t>
            </w:r>
          </w:p>
        </w:tc>
      </w:tr>
      <w:tr w:rsidR="0099451D">
        <w:trPr>
          <w:trHeight w:val="529"/>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searchKey</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是</w:t>
            </w:r>
          </w:p>
        </w:tc>
        <w:tc>
          <w:tcPr>
            <w:tcW w:w="396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搜索关键字</w:t>
            </w:r>
          </w:p>
        </w:tc>
      </w:tr>
    </w:tbl>
    <w:p w:rsidR="0099451D" w:rsidRDefault="0099451D">
      <w:pPr>
        <w:rPr>
          <w:sz w:val="22"/>
        </w:rPr>
      </w:pPr>
    </w:p>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8"/>
        <w:gridCol w:w="1499"/>
        <w:gridCol w:w="1381"/>
        <w:gridCol w:w="1029"/>
        <w:gridCol w:w="2885"/>
      </w:tblGrid>
      <w:tr w:rsidR="0099451D">
        <w:tc>
          <w:tcPr>
            <w:tcW w:w="172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49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38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029"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code</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int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详见状态码定义</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msg</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body</w:t>
            </w:r>
          </w:p>
        </w:tc>
        <w:tc>
          <w:tcPr>
            <w:tcW w:w="1499" w:type="dxa"/>
            <w:vAlign w:val="center"/>
          </w:tcPr>
          <w:p w:rsidR="0099451D" w:rsidRDefault="0099451D">
            <w:pPr>
              <w:adjustRightInd w:val="0"/>
              <w:snapToGrid w:val="0"/>
              <w:spacing w:before="0"/>
              <w:ind w:firstLine="0"/>
              <w:jc w:val="center"/>
              <w:rPr>
                <w:rFonts w:ascii="宋体" w:hAnsi="宋体"/>
                <w:sz w:val="18"/>
                <w:szCs w:val="18"/>
              </w:rPr>
            </w:pP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object</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员工信息列表</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hint="eastAsia"/>
                <w:color w:val="000000"/>
                <w:sz w:val="18"/>
                <w:szCs w:val="18"/>
              </w:rPr>
              <w:t>deptList</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body</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object</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部门列表</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empList</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body</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员工列表</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deptId</w:t>
            </w:r>
          </w:p>
        </w:tc>
        <w:tc>
          <w:tcPr>
            <w:tcW w:w="1499" w:type="dxa"/>
            <w:vAlign w:val="center"/>
          </w:tcPr>
          <w:p w:rsidR="0099451D" w:rsidRDefault="008D5DA9">
            <w:pPr>
              <w:adjustRightInd w:val="0"/>
              <w:snapToGrid w:val="0"/>
              <w:spacing w:before="0"/>
              <w:ind w:firstLine="0"/>
              <w:jc w:val="center"/>
              <w:rPr>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部门</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deptName</w:t>
            </w:r>
          </w:p>
        </w:tc>
        <w:tc>
          <w:tcPr>
            <w:tcW w:w="1499" w:type="dxa"/>
            <w:vAlign w:val="center"/>
          </w:tcPr>
          <w:p w:rsidR="0099451D" w:rsidRDefault="008D5DA9">
            <w:pPr>
              <w:adjustRightInd w:val="0"/>
              <w:snapToGrid w:val="0"/>
              <w:spacing w:before="0"/>
              <w:ind w:firstLine="0"/>
              <w:jc w:val="center"/>
              <w:rPr>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部门名称</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ascii="宋体" w:hAnsi="宋体" w:hint="eastAsia"/>
                <w:sz w:val="18"/>
                <w:szCs w:val="18"/>
              </w:rPr>
              <w:t>parentDeptId</w:t>
            </w:r>
          </w:p>
        </w:tc>
        <w:tc>
          <w:tcPr>
            <w:tcW w:w="1499" w:type="dxa"/>
            <w:vAlign w:val="center"/>
          </w:tcPr>
          <w:p w:rsidR="0099451D" w:rsidRDefault="008D5DA9">
            <w:pPr>
              <w:adjustRightInd w:val="0"/>
              <w:snapToGrid w:val="0"/>
              <w:spacing w:before="0"/>
              <w:ind w:firstLine="0"/>
              <w:jc w:val="center"/>
              <w:rPr>
                <w:color w:val="000000"/>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上级部门</w:t>
            </w:r>
            <w:r>
              <w:rPr>
                <w:rFonts w:ascii="宋体" w:hAnsi="宋体" w:hint="eastAsia"/>
                <w:sz w:val="18"/>
                <w:szCs w:val="18"/>
              </w:rPr>
              <w:t>Id</w:t>
            </w:r>
            <w:r>
              <w:rPr>
                <w:rFonts w:ascii="宋体" w:hAnsi="宋体" w:hint="eastAsia"/>
                <w:sz w:val="18"/>
                <w:szCs w:val="18"/>
              </w:rPr>
              <w:t>。上级部门为</w:t>
            </w:r>
            <w:r>
              <w:rPr>
                <w:rFonts w:ascii="宋体" w:hAnsi="宋体" w:hint="eastAsia"/>
                <w:sz w:val="18"/>
                <w:szCs w:val="18"/>
              </w:rPr>
              <w:t>0</w:t>
            </w:r>
            <w:r>
              <w:rPr>
                <w:rFonts w:ascii="宋体" w:hAnsi="宋体" w:hint="eastAsia"/>
                <w:sz w:val="18"/>
                <w:szCs w:val="18"/>
              </w:rPr>
              <w:t>时，当前部门为根节点</w:t>
            </w:r>
          </w:p>
        </w:tc>
      </w:tr>
      <w:tr w:rsidR="0099451D">
        <w:trPr>
          <w:trHeight w:val="529"/>
        </w:trPr>
        <w:tc>
          <w:tcPr>
            <w:tcW w:w="1728" w:type="dxa"/>
            <w:vAlign w:val="center"/>
          </w:tcPr>
          <w:p w:rsidR="0099451D" w:rsidRDefault="008D5DA9">
            <w:pPr>
              <w:adjustRightInd w:val="0"/>
              <w:snapToGrid w:val="0"/>
              <w:spacing w:before="0"/>
              <w:ind w:firstLine="0"/>
              <w:jc w:val="center"/>
              <w:rPr>
                <w:sz w:val="18"/>
                <w:szCs w:val="18"/>
              </w:rPr>
            </w:pPr>
            <w:r>
              <w:rPr>
                <w:rFonts w:hint="eastAsia"/>
                <w:sz w:val="18"/>
                <w:szCs w:val="18"/>
              </w:rPr>
              <w:t>sort</w:t>
            </w:r>
          </w:p>
        </w:tc>
        <w:tc>
          <w:tcPr>
            <w:tcW w:w="1499" w:type="dxa"/>
            <w:vAlign w:val="center"/>
          </w:tcPr>
          <w:p w:rsidR="0099451D" w:rsidRDefault="008D5DA9">
            <w:pPr>
              <w:adjustRightInd w:val="0"/>
              <w:snapToGrid w:val="0"/>
              <w:spacing w:before="0"/>
              <w:ind w:firstLine="0"/>
              <w:jc w:val="center"/>
              <w:rPr>
                <w:sz w:val="18"/>
                <w:szCs w:val="18"/>
              </w:rPr>
            </w:pPr>
            <w:r>
              <w:rPr>
                <w:rFonts w:hint="eastAsia"/>
                <w:color w:val="000000"/>
                <w:sz w:val="18"/>
                <w:szCs w:val="18"/>
              </w:rPr>
              <w:t>deptList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color w:val="000000"/>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部门排序</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empId</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empName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员工姓名</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deptId</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所属部门</w:t>
            </w:r>
            <w:r>
              <w:rPr>
                <w:rFonts w:ascii="宋体" w:hAnsi="宋体" w:hint="eastAsia"/>
                <w:sz w:val="18"/>
                <w:szCs w:val="18"/>
              </w:rPr>
              <w:t>ID</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deptName</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所属部门名称</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mobilePhone</w:t>
            </w:r>
          </w:p>
        </w:tc>
        <w:tc>
          <w:tcPr>
            <w:tcW w:w="1499" w:type="dxa"/>
            <w:vAlign w:val="center"/>
          </w:tcPr>
          <w:p w:rsidR="0099451D" w:rsidRDefault="008D5DA9">
            <w:pPr>
              <w:adjustRightInd w:val="0"/>
              <w:snapToGrid w:val="0"/>
              <w:spacing w:before="0"/>
              <w:ind w:firstLine="0"/>
              <w:jc w:val="center"/>
              <w:rPr>
                <w:rFonts w:ascii="宋体" w:hAnsi="宋体"/>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移动电话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standbyPhone</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备用电话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fixedPhone</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固定电话</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extensionNumber</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分机号</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lastRenderedPageBreak/>
              <w:t>virtualNetNumber</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虚拟网号码</w:t>
            </w:r>
            <w:r>
              <w:rPr>
                <w:rFonts w:ascii="宋体" w:hAnsi="宋体" w:hint="eastAsia"/>
                <w:sz w:val="18"/>
                <w:szCs w:val="18"/>
              </w:rPr>
              <w:t>(</w:t>
            </w:r>
            <w:r>
              <w:rPr>
                <w:rFonts w:ascii="宋体" w:hAnsi="宋体" w:hint="eastAsia"/>
                <w:sz w:val="18"/>
                <w:szCs w:val="18"/>
              </w:rPr>
              <w:t>短号</w:t>
            </w:r>
            <w:r>
              <w:rPr>
                <w:rFonts w:ascii="宋体" w:hAnsi="宋体" w:hint="eastAsia"/>
                <w:sz w:val="18"/>
                <w:szCs w:val="18"/>
              </w:rPr>
              <w:t>)</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email</w:t>
            </w:r>
          </w:p>
        </w:tc>
        <w:tc>
          <w:tcPr>
            <w:tcW w:w="1499" w:type="dxa"/>
            <w:vAlign w:val="center"/>
          </w:tcPr>
          <w:p w:rsidR="0099451D" w:rsidRDefault="008D5DA9">
            <w:pPr>
              <w:adjustRightInd w:val="0"/>
              <w:snapToGrid w:val="0"/>
              <w:spacing w:before="0"/>
              <w:ind w:firstLine="0"/>
              <w:jc w:val="center"/>
              <w:rPr>
                <w:rFonts w:ascii="宋体" w:hAnsi="宋体"/>
                <w:color w:val="000000"/>
                <w:sz w:val="21"/>
                <w:szCs w:val="21"/>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是</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电子油箱</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standbyEmail</w:t>
            </w:r>
          </w:p>
        </w:tc>
        <w:tc>
          <w:tcPr>
            <w:tcW w:w="1499"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是</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备用电子油箱</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sort</w:t>
            </w:r>
          </w:p>
        </w:tc>
        <w:tc>
          <w:tcPr>
            <w:tcW w:w="1499" w:type="dxa"/>
            <w:vAlign w:val="center"/>
          </w:tcPr>
          <w:p w:rsidR="0099451D" w:rsidRDefault="008D5DA9">
            <w:pPr>
              <w:adjustRightInd w:val="0"/>
              <w:snapToGrid w:val="0"/>
              <w:spacing w:before="0"/>
              <w:ind w:firstLine="0"/>
              <w:jc w:val="center"/>
              <w:rPr>
                <w:color w:val="000000"/>
                <w:sz w:val="18"/>
                <w:szCs w:val="18"/>
              </w:rPr>
            </w:pPr>
            <w:r>
              <w:rPr>
                <w:rFonts w:ascii="宋体" w:hAnsi="宋体" w:hint="eastAsia"/>
                <w:color w:val="00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color w:val="00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000000"/>
                <w:sz w:val="18"/>
                <w:szCs w:val="18"/>
              </w:rPr>
            </w:pPr>
            <w:r>
              <w:rPr>
                <w:rFonts w:ascii="宋体" w:hAnsi="宋体" w:hint="eastAsia"/>
                <w:color w:val="000000"/>
                <w:sz w:val="18"/>
                <w:szCs w:val="18"/>
              </w:rPr>
              <w:t>是</w:t>
            </w:r>
          </w:p>
        </w:tc>
        <w:tc>
          <w:tcPr>
            <w:tcW w:w="2885" w:type="dxa"/>
            <w:vAlign w:val="center"/>
          </w:tcPr>
          <w:p w:rsidR="0099451D" w:rsidRDefault="008D5DA9">
            <w:pPr>
              <w:adjustRightInd w:val="0"/>
              <w:snapToGrid w:val="0"/>
              <w:spacing w:before="0"/>
              <w:ind w:firstLine="0"/>
              <w:jc w:val="center"/>
              <w:rPr>
                <w:rFonts w:ascii="宋体" w:hAnsi="宋体"/>
                <w:color w:val="000000"/>
                <w:sz w:val="18"/>
                <w:szCs w:val="18"/>
              </w:rPr>
            </w:pPr>
            <w:r>
              <w:rPr>
                <w:rFonts w:ascii="宋体" w:hAnsi="宋体" w:hint="eastAsia"/>
                <w:color w:val="000000"/>
                <w:sz w:val="18"/>
                <w:szCs w:val="18"/>
              </w:rPr>
              <w:t>在部门中的显示顺序</w:t>
            </w:r>
          </w:p>
        </w:tc>
      </w:tr>
      <w:tr w:rsidR="0099451D">
        <w:trPr>
          <w:trHeight w:val="529"/>
        </w:trPr>
        <w:tc>
          <w:tcPr>
            <w:tcW w:w="1728" w:type="dxa"/>
            <w:vAlign w:val="center"/>
          </w:tcPr>
          <w:p w:rsidR="0099451D" w:rsidRDefault="008D5DA9">
            <w:pPr>
              <w:adjustRightInd w:val="0"/>
              <w:snapToGrid w:val="0"/>
              <w:spacing w:before="0"/>
              <w:ind w:firstLine="0"/>
              <w:jc w:val="center"/>
              <w:rPr>
                <w:rFonts w:ascii="宋体" w:hAnsi="宋体"/>
                <w:color w:val="FF0000"/>
                <w:sz w:val="18"/>
                <w:szCs w:val="18"/>
              </w:rPr>
            </w:pPr>
            <w:r>
              <w:rPr>
                <w:rFonts w:ascii="宋体" w:hAnsi="宋体" w:hint="eastAsia"/>
                <w:color w:val="FF0000"/>
                <w:sz w:val="18"/>
                <w:szCs w:val="18"/>
              </w:rPr>
              <w:t>userId</w:t>
            </w:r>
          </w:p>
        </w:tc>
        <w:tc>
          <w:tcPr>
            <w:tcW w:w="1499" w:type="dxa"/>
            <w:vAlign w:val="center"/>
          </w:tcPr>
          <w:p w:rsidR="0099451D" w:rsidRDefault="008D5DA9">
            <w:pPr>
              <w:adjustRightInd w:val="0"/>
              <w:snapToGrid w:val="0"/>
              <w:spacing w:before="0"/>
              <w:ind w:firstLine="0"/>
              <w:jc w:val="center"/>
              <w:rPr>
                <w:color w:val="FF0000"/>
                <w:sz w:val="18"/>
                <w:szCs w:val="18"/>
              </w:rPr>
            </w:pPr>
            <w:r>
              <w:rPr>
                <w:rFonts w:ascii="宋体" w:hAnsi="宋体" w:hint="eastAsia"/>
                <w:color w:val="FF0000"/>
                <w:sz w:val="18"/>
                <w:szCs w:val="18"/>
              </w:rPr>
              <w:t>empList</w:t>
            </w:r>
          </w:p>
        </w:tc>
        <w:tc>
          <w:tcPr>
            <w:tcW w:w="1381" w:type="dxa"/>
            <w:vAlign w:val="center"/>
          </w:tcPr>
          <w:p w:rsidR="0099451D" w:rsidRDefault="008D5DA9">
            <w:pPr>
              <w:adjustRightInd w:val="0"/>
              <w:snapToGrid w:val="0"/>
              <w:spacing w:before="0"/>
              <w:ind w:firstLine="0"/>
              <w:jc w:val="center"/>
              <w:rPr>
                <w:rFonts w:ascii="宋体" w:hAnsi="宋体"/>
                <w:color w:val="FF0000"/>
                <w:sz w:val="18"/>
                <w:szCs w:val="18"/>
              </w:rPr>
            </w:pPr>
            <w:r>
              <w:rPr>
                <w:rFonts w:ascii="宋体" w:hAnsi="宋体" w:hint="eastAsia"/>
                <w:color w:val="FF0000"/>
                <w:sz w:val="18"/>
                <w:szCs w:val="18"/>
              </w:rPr>
              <w:t>String</w:t>
            </w:r>
          </w:p>
        </w:tc>
        <w:tc>
          <w:tcPr>
            <w:tcW w:w="1029" w:type="dxa"/>
            <w:vAlign w:val="center"/>
          </w:tcPr>
          <w:p w:rsidR="0099451D" w:rsidRDefault="008D5DA9">
            <w:pPr>
              <w:adjustRightInd w:val="0"/>
              <w:snapToGrid w:val="0"/>
              <w:spacing w:before="0"/>
              <w:ind w:firstLine="0"/>
              <w:jc w:val="left"/>
              <w:rPr>
                <w:rFonts w:ascii="宋体" w:hAnsi="宋体"/>
                <w:color w:val="FF0000"/>
                <w:sz w:val="18"/>
                <w:szCs w:val="18"/>
              </w:rPr>
            </w:pPr>
            <w:r>
              <w:rPr>
                <w:rFonts w:ascii="宋体" w:hAnsi="宋体" w:hint="eastAsia"/>
                <w:color w:val="FF0000"/>
                <w:sz w:val="18"/>
                <w:szCs w:val="18"/>
              </w:rPr>
              <w:t>是</w:t>
            </w:r>
          </w:p>
        </w:tc>
        <w:tc>
          <w:tcPr>
            <w:tcW w:w="2885" w:type="dxa"/>
            <w:vAlign w:val="center"/>
          </w:tcPr>
          <w:p w:rsidR="0099451D" w:rsidRDefault="008D5DA9">
            <w:pPr>
              <w:adjustRightInd w:val="0"/>
              <w:snapToGrid w:val="0"/>
              <w:spacing w:before="0"/>
              <w:ind w:firstLine="0"/>
              <w:rPr>
                <w:rFonts w:ascii="宋体" w:hAnsi="宋体"/>
                <w:color w:val="FF0000"/>
                <w:sz w:val="18"/>
                <w:szCs w:val="18"/>
              </w:rPr>
            </w:pPr>
            <w:r>
              <w:rPr>
                <w:rFonts w:ascii="宋体" w:hAnsi="宋体" w:hint="eastAsia"/>
                <w:color w:val="FF0000"/>
                <w:sz w:val="18"/>
                <w:szCs w:val="18"/>
              </w:rPr>
              <w:t>员工关联的账号</w:t>
            </w:r>
            <w:r>
              <w:rPr>
                <w:rFonts w:ascii="宋体" w:hAnsi="宋体" w:hint="eastAsia"/>
                <w:color w:val="FF0000"/>
                <w:sz w:val="18"/>
                <w:szCs w:val="18"/>
              </w:rPr>
              <w:t>id</w:t>
            </w:r>
          </w:p>
        </w:tc>
      </w:tr>
    </w:tbl>
    <w:p w:rsidR="0099451D" w:rsidRDefault="0099451D"/>
    <w:p w:rsidR="0099451D" w:rsidRDefault="008D5DA9">
      <w:pPr>
        <w:pStyle w:val="40"/>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spacing w:before="0"/>
        <w:ind w:leftChars="177" w:left="425"/>
        <w:jc w:val="left"/>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spacing w:before="0"/>
        <w:ind w:leftChars="177" w:left="425"/>
        <w:jc w:val="left"/>
        <w:rPr>
          <w:rFonts w:ascii="宋体" w:hAnsi="宋体"/>
          <w:sz w:val="18"/>
          <w:szCs w:val="18"/>
        </w:rPr>
      </w:pPr>
    </w:p>
    <w:p w:rsidR="0099451D" w:rsidRDefault="0099451D">
      <w:pPr>
        <w:adjustRightInd w:val="0"/>
        <w:snapToGrid w:val="0"/>
        <w:spacing w:before="0"/>
        <w:ind w:leftChars="177" w:left="425"/>
        <w:jc w:val="left"/>
        <w:rPr>
          <w:rFonts w:ascii="宋体" w:hAnsi="宋体"/>
          <w:sz w:val="18"/>
          <w:szCs w:val="18"/>
        </w:rPr>
      </w:pPr>
    </w:p>
    <w:p w:rsidR="0099451D" w:rsidRDefault="008D5DA9">
      <w:pPr>
        <w:pStyle w:val="2"/>
      </w:pPr>
      <w:bookmarkStart w:id="73" w:name="_Toc7993"/>
      <w:r>
        <w:rPr>
          <w:rFonts w:hint="eastAsia"/>
        </w:rPr>
        <w:t>资料中心</w:t>
      </w:r>
      <w:bookmarkEnd w:id="73"/>
    </w:p>
    <w:p w:rsidR="0099451D" w:rsidRDefault="008D5DA9">
      <w:pPr>
        <w:pStyle w:val="3"/>
      </w:pPr>
      <w:bookmarkStart w:id="74" w:name="_Toc21821"/>
      <w:bookmarkStart w:id="75" w:name="_Toc428433252"/>
      <w:r>
        <w:rPr>
          <w:rFonts w:hint="eastAsia"/>
        </w:rPr>
        <w:t>获取栏目列表：</w:t>
      </w:r>
      <w:bookmarkEnd w:id="74"/>
      <w:bookmarkEnd w:id="75"/>
    </w:p>
    <w:p w:rsidR="0099451D" w:rsidRDefault="008D5DA9">
      <w:pPr>
        <w:pStyle w:val="4"/>
      </w:pPr>
      <w:r>
        <w:rPr>
          <w:rFonts w:hint="eastAsia"/>
        </w:rPr>
        <w:t>URL</w:t>
      </w:r>
    </w:p>
    <w:p w:rsidR="0099451D" w:rsidRDefault="008D5DA9">
      <w:pPr>
        <w:pStyle w:val="112"/>
        <w:ind w:left="240"/>
      </w:pPr>
      <w:r>
        <w:t>http://mobile.zjhcsoft.com:8090/szf/getdatacolumns</w:t>
      </w:r>
    </w:p>
    <w:p w:rsidR="0099451D" w:rsidRDefault="008D5DA9">
      <w:pPr>
        <w:pStyle w:val="4"/>
      </w:pPr>
      <w:r>
        <w:rPr>
          <w:rFonts w:hint="eastAsia"/>
        </w:rPr>
        <w:t>描述</w:t>
      </w:r>
    </w:p>
    <w:p w:rsidR="0099451D" w:rsidRDefault="008D5DA9">
      <w:pPr>
        <w:pStyle w:val="112"/>
        <w:ind w:left="240"/>
      </w:pPr>
      <w:r>
        <w:rPr>
          <w:rFonts w:hint="eastAsia"/>
        </w:rPr>
        <w:t>获取资料栏目列表</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登录账号</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lastRenderedPageBreak/>
              <w:t>code</w:t>
            </w: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参看状态码</w:t>
            </w:r>
          </w:p>
        </w:tc>
      </w:tr>
      <w:tr w:rsidR="0099451D">
        <w:trPr>
          <w:trHeight w:hRule="exact" w:val="56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msg</w:t>
            </w: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状态码说明</w:t>
            </w:r>
          </w:p>
        </w:tc>
      </w:tr>
      <w:tr w:rsidR="0099451D">
        <w:trPr>
          <w:trHeight w:hRule="exact" w:val="56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99451D">
            <w:pPr>
              <w:adjustRightInd w:val="0"/>
              <w:snapToGrid w:val="0"/>
              <w:ind w:firstLine="0"/>
              <w:rPr>
                <w:rFonts w:ascii="宋体" w:hAnsi="宋体"/>
                <w:sz w:val="18"/>
                <w:szCs w:val="18"/>
              </w:rPr>
            </w:pPr>
          </w:p>
        </w:tc>
      </w:tr>
      <w:tr w:rsidR="0099451D">
        <w:trPr>
          <w:trHeight w:hRule="exact" w:val="567"/>
        </w:trPr>
        <w:tc>
          <w:tcPr>
            <w:tcW w:w="1668"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updateTime</w:t>
            </w:r>
          </w:p>
        </w:tc>
        <w:tc>
          <w:tcPr>
            <w:tcW w:w="1559"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body</w:t>
            </w:r>
          </w:p>
        </w:tc>
        <w:tc>
          <w:tcPr>
            <w:tcW w:w="98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更新时间</w:t>
            </w:r>
          </w:p>
        </w:tc>
      </w:tr>
      <w:tr w:rsidR="0099451D">
        <w:trPr>
          <w:trHeight w:hRule="exact" w:val="56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dataC</w:t>
            </w:r>
            <w:r>
              <w:rPr>
                <w:rFonts w:ascii="宋体" w:hAnsi="宋体"/>
                <w:sz w:val="18"/>
                <w:szCs w:val="18"/>
              </w:rPr>
              <w:t>olumn</w:t>
            </w:r>
            <w:r>
              <w:rPr>
                <w:rFonts w:ascii="宋体" w:hAnsi="宋体" w:hint="eastAsia"/>
                <w:sz w:val="18"/>
                <w:szCs w:val="18"/>
              </w:rPr>
              <w:t>List</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资料中心</w:t>
            </w:r>
            <w:r>
              <w:rPr>
                <w:rFonts w:ascii="宋体" w:hAnsi="宋体"/>
                <w:sz w:val="18"/>
                <w:szCs w:val="18"/>
              </w:rPr>
              <w:t>栏目</w:t>
            </w:r>
            <w:r>
              <w:rPr>
                <w:rFonts w:ascii="宋体" w:hAnsi="宋体" w:hint="eastAsia"/>
                <w:sz w:val="18"/>
                <w:szCs w:val="18"/>
              </w:rPr>
              <w:t>数组</w:t>
            </w:r>
          </w:p>
        </w:tc>
      </w:tr>
      <w:tr w:rsidR="0099451D">
        <w:trPr>
          <w:trHeight w:hRule="exact" w:val="56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c</w:t>
            </w:r>
            <w:r>
              <w:rPr>
                <w:rFonts w:ascii="宋体" w:hAnsi="宋体"/>
                <w:sz w:val="18"/>
                <w:szCs w:val="18"/>
              </w:rPr>
              <w:t>olumn</w:t>
            </w:r>
            <w:r>
              <w:rPr>
                <w:rFonts w:ascii="宋体" w:hAnsi="宋体" w:hint="eastAsia"/>
                <w:sz w:val="18"/>
                <w:szCs w:val="18"/>
              </w:rPr>
              <w:t>Id</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dataC</w:t>
            </w:r>
            <w:r>
              <w:rPr>
                <w:rFonts w:ascii="宋体" w:hAnsi="宋体"/>
                <w:sz w:val="18"/>
                <w:szCs w:val="18"/>
              </w:rPr>
              <w:t>olumn</w:t>
            </w:r>
            <w:r>
              <w:rPr>
                <w:rFonts w:ascii="宋体" w:hAnsi="宋体" w:hint="eastAsia"/>
                <w:sz w:val="18"/>
                <w:szCs w:val="18"/>
              </w:rPr>
              <w:t>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资料中心</w:t>
            </w:r>
            <w:r>
              <w:rPr>
                <w:rFonts w:ascii="宋体" w:hAnsi="宋体"/>
                <w:sz w:val="18"/>
                <w:szCs w:val="18"/>
              </w:rPr>
              <w:t>栏目</w:t>
            </w:r>
            <w:r>
              <w:rPr>
                <w:rFonts w:ascii="宋体" w:hAnsi="宋体" w:hint="eastAsia"/>
                <w:sz w:val="18"/>
                <w:szCs w:val="18"/>
              </w:rPr>
              <w:t>编号</w:t>
            </w:r>
          </w:p>
        </w:tc>
      </w:tr>
      <w:tr w:rsidR="0099451D">
        <w:trPr>
          <w:trHeight w:hRule="exact" w:val="56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c</w:t>
            </w:r>
            <w:r>
              <w:rPr>
                <w:rFonts w:ascii="宋体" w:hAnsi="宋体"/>
                <w:sz w:val="18"/>
                <w:szCs w:val="18"/>
              </w:rPr>
              <w:t>olumn</w:t>
            </w:r>
            <w:r>
              <w:rPr>
                <w:rFonts w:ascii="宋体" w:hAnsi="宋体" w:hint="eastAsia"/>
                <w:sz w:val="18"/>
                <w:szCs w:val="18"/>
              </w:rPr>
              <w:t>Name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dataC</w:t>
            </w:r>
            <w:r>
              <w:rPr>
                <w:rFonts w:ascii="宋体" w:hAnsi="宋体"/>
                <w:sz w:val="18"/>
                <w:szCs w:val="18"/>
              </w:rPr>
              <w:t>olumn</w:t>
            </w:r>
            <w:r>
              <w:rPr>
                <w:rFonts w:ascii="宋体" w:hAnsi="宋体" w:hint="eastAsia"/>
                <w:sz w:val="18"/>
                <w:szCs w:val="18"/>
              </w:rPr>
              <w:t>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资料中心</w:t>
            </w:r>
            <w:r>
              <w:rPr>
                <w:rFonts w:ascii="宋体" w:hAnsi="宋体"/>
                <w:sz w:val="18"/>
                <w:szCs w:val="18"/>
              </w:rPr>
              <w:t>栏目</w:t>
            </w:r>
            <w:r>
              <w:rPr>
                <w:rFonts w:ascii="宋体" w:hAnsi="宋体" w:hint="eastAsia"/>
                <w:sz w:val="18"/>
                <w:szCs w:val="18"/>
              </w:rPr>
              <w:t>名</w:t>
            </w:r>
          </w:p>
        </w:tc>
      </w:tr>
      <w:tr w:rsidR="0099451D">
        <w:trPr>
          <w:trHeight w:hRule="exact" w:val="567"/>
        </w:trPr>
        <w:tc>
          <w:tcPr>
            <w:tcW w:w="1668" w:type="dxa"/>
            <w:vAlign w:val="center"/>
          </w:tcPr>
          <w:p w:rsidR="0099451D" w:rsidRDefault="0099451D">
            <w:pPr>
              <w:adjustRightInd w:val="0"/>
              <w:snapToGrid w:val="0"/>
              <w:ind w:firstLine="0"/>
              <w:rPr>
                <w:rFonts w:ascii="宋体" w:hAnsi="宋体"/>
                <w:sz w:val="18"/>
                <w:szCs w:val="18"/>
              </w:rPr>
            </w:pP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424" w:type="dxa"/>
            <w:vAlign w:val="center"/>
          </w:tcPr>
          <w:p w:rsidR="0099451D" w:rsidRDefault="0099451D">
            <w:pPr>
              <w:adjustRightInd w:val="0"/>
              <w:snapToGrid w:val="0"/>
              <w:ind w:firstLine="0"/>
              <w:rPr>
                <w:rFonts w:ascii="宋体" w:hAnsi="宋体"/>
                <w:sz w:val="18"/>
                <w:szCs w:val="18"/>
              </w:rPr>
            </w:pPr>
          </w:p>
        </w:tc>
        <w:tc>
          <w:tcPr>
            <w:tcW w:w="3118" w:type="dxa"/>
            <w:vAlign w:val="center"/>
          </w:tcPr>
          <w:p w:rsidR="0099451D" w:rsidRDefault="0099451D">
            <w:pPr>
              <w:adjustRightInd w:val="0"/>
              <w:snapToGrid w:val="0"/>
              <w:ind w:firstLine="0"/>
              <w:rPr>
                <w:rFonts w:ascii="宋体" w:hAnsi="宋体"/>
                <w:sz w:val="18"/>
                <w:szCs w:val="18"/>
              </w:rPr>
            </w:pPr>
          </w:p>
        </w:tc>
      </w:tr>
    </w:tbl>
    <w:p w:rsidR="0099451D" w:rsidRDefault="0099451D">
      <w:pPr>
        <w:pStyle w:val="112"/>
        <w:ind w:left="240"/>
      </w:pPr>
    </w:p>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account=xzy&amp;password=</w:t>
      </w:r>
      <w:r>
        <w:rPr>
          <w:rFonts w:ascii="宋体" w:hAnsi="宋体"/>
          <w:sz w:val="18"/>
          <w:szCs w:val="18"/>
        </w:rPr>
        <w:t>202cb962ac59075b964b07152d234b70</w:t>
      </w:r>
      <w:r>
        <w:rPr>
          <w:rFonts w:ascii="宋体" w:hAnsi="宋体" w:hint="eastAsia"/>
          <w:sz w:val="18"/>
          <w:szCs w:val="18"/>
        </w:rPr>
        <w:t>&amp;terminalId=123&amp;appId=123&amp;</w:t>
      </w:r>
      <w:r>
        <w:rPr>
          <w:rFonts w:ascii="宋体" w:hAnsi="宋体" w:cs="宋体" w:hint="eastAsia"/>
          <w:sz w:val="18"/>
          <w:szCs w:val="18"/>
        </w:rPr>
        <w:t>operaTime=123</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ind w:leftChars="177" w:left="425"/>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ind w:leftChars="177" w:left="425"/>
        <w:rPr>
          <w:rFonts w:ascii="宋体" w:hAnsi="宋体"/>
          <w:sz w:val="18"/>
          <w:szCs w:val="18"/>
        </w:rPr>
      </w:pPr>
    </w:p>
    <w:p w:rsidR="0099451D" w:rsidRDefault="008D5DA9">
      <w:pPr>
        <w:pStyle w:val="3"/>
      </w:pPr>
      <w:bookmarkStart w:id="76" w:name="_Toc428433253"/>
      <w:bookmarkStart w:id="77" w:name="_Toc24517"/>
      <w:r>
        <w:rPr>
          <w:rFonts w:hint="eastAsia"/>
        </w:rPr>
        <w:t>获取栏目下的资料列表</w:t>
      </w:r>
      <w:bookmarkEnd w:id="76"/>
      <w:bookmarkEnd w:id="77"/>
    </w:p>
    <w:p w:rsidR="0099451D" w:rsidRDefault="008D5DA9">
      <w:pPr>
        <w:pStyle w:val="4"/>
      </w:pPr>
      <w:r>
        <w:rPr>
          <w:rFonts w:hint="eastAsia"/>
        </w:rPr>
        <w:t>URL</w:t>
      </w:r>
    </w:p>
    <w:p w:rsidR="0099451D" w:rsidRDefault="008D5DA9">
      <w:pPr>
        <w:pStyle w:val="112"/>
        <w:ind w:left="240"/>
      </w:pPr>
      <w:r>
        <w:rPr>
          <w:rFonts w:hint="eastAsia"/>
        </w:rPr>
        <w:t>http://mobile.zjhcsoft.com:8090/szf/</w:t>
      </w:r>
      <w:r>
        <w:t>getdatalist</w:t>
      </w:r>
    </w:p>
    <w:p w:rsidR="0099451D" w:rsidRDefault="008D5DA9">
      <w:pPr>
        <w:pStyle w:val="4"/>
      </w:pPr>
      <w:r>
        <w:rPr>
          <w:rFonts w:hint="eastAsia"/>
        </w:rPr>
        <w:t>描述</w:t>
      </w:r>
    </w:p>
    <w:p w:rsidR="0099451D" w:rsidRDefault="008D5DA9">
      <w:pPr>
        <w:pStyle w:val="112"/>
        <w:ind w:left="240"/>
      </w:pPr>
      <w:r>
        <w:rPr>
          <w:rFonts w:hint="eastAsia"/>
        </w:rPr>
        <w:t>获取栏目下的资料列表</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登录账号</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lastRenderedPageBreak/>
              <w:t>c</w:t>
            </w:r>
            <w:r>
              <w:rPr>
                <w:rFonts w:ascii="宋体" w:hAnsi="宋体"/>
                <w:sz w:val="18"/>
                <w:szCs w:val="18"/>
              </w:rPr>
              <w:t>olumn</w:t>
            </w:r>
            <w:r>
              <w:rPr>
                <w:rFonts w:ascii="宋体" w:hAnsi="宋体" w:hint="eastAsia"/>
                <w:sz w:val="18"/>
                <w:szCs w:val="18"/>
              </w:rPr>
              <w:t>Id</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资料中心</w:t>
            </w:r>
            <w:r>
              <w:rPr>
                <w:rFonts w:ascii="宋体" w:hAnsi="宋体"/>
                <w:sz w:val="18"/>
                <w:szCs w:val="18"/>
              </w:rPr>
              <w:t>栏目</w:t>
            </w:r>
            <w:r>
              <w:rPr>
                <w:rFonts w:ascii="宋体" w:hAnsi="宋体" w:hint="eastAsia"/>
                <w:sz w:val="18"/>
                <w:szCs w:val="18"/>
              </w:rPr>
              <w:t>编号</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page</w:t>
            </w:r>
            <w:r>
              <w:rPr>
                <w:rFonts w:ascii="宋体" w:hAnsi="宋体" w:hint="eastAsia"/>
                <w:sz w:val="18"/>
                <w:szCs w:val="18"/>
              </w:rPr>
              <w:t>S</w:t>
            </w:r>
            <w:r>
              <w:rPr>
                <w:rFonts w:ascii="宋体" w:hAnsi="宋体"/>
                <w:sz w:val="18"/>
                <w:szCs w:val="18"/>
              </w:rPr>
              <w:t>ize</w:t>
            </w:r>
          </w:p>
        </w:tc>
        <w:tc>
          <w:tcPr>
            <w:tcW w:w="1801" w:type="dxa"/>
            <w:vAlign w:val="center"/>
          </w:tcPr>
          <w:p w:rsidR="0099451D" w:rsidRDefault="008D5DA9">
            <w:pPr>
              <w:rPr>
                <w:rFonts w:ascii="宋体" w:hAnsi="宋体"/>
                <w:sz w:val="18"/>
                <w:szCs w:val="18"/>
              </w:rPr>
            </w:pPr>
            <w:r>
              <w:rPr>
                <w:rFonts w:ascii="宋体" w:hAnsi="宋体"/>
                <w:sz w:val="18"/>
                <w:szCs w:val="18"/>
              </w:rPr>
              <w:t>int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返回的</w:t>
            </w:r>
            <w:r>
              <w:rPr>
                <w:rFonts w:ascii="宋体" w:hAnsi="宋体" w:hint="eastAsia"/>
                <w:sz w:val="18"/>
                <w:szCs w:val="18"/>
              </w:rPr>
              <w:t>资料</w:t>
            </w:r>
            <w:r>
              <w:rPr>
                <w:rFonts w:ascii="宋体" w:hAnsi="宋体"/>
                <w:sz w:val="18"/>
                <w:szCs w:val="18"/>
              </w:rPr>
              <w:t>条数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start</w:t>
            </w:r>
          </w:p>
        </w:tc>
        <w:tc>
          <w:tcPr>
            <w:tcW w:w="1801" w:type="dxa"/>
            <w:vAlign w:val="center"/>
          </w:tcPr>
          <w:p w:rsidR="0099451D" w:rsidRDefault="008D5DA9">
            <w:r>
              <w:t>int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当前的页数</w:t>
            </w:r>
            <w:r>
              <w:rPr>
                <w:rFonts w:ascii="宋体" w:hAnsi="宋体" w:hint="eastAsia"/>
                <w:sz w:val="18"/>
                <w:szCs w:val="18"/>
              </w:rPr>
              <w:t>,</w:t>
            </w:r>
            <w:r>
              <w:rPr>
                <w:rFonts w:ascii="宋体" w:hAnsi="宋体" w:hint="eastAsia"/>
                <w:sz w:val="18"/>
                <w:szCs w:val="18"/>
              </w:rPr>
              <w:t>刷新时为</w:t>
            </w:r>
            <w:r>
              <w:rPr>
                <w:rFonts w:ascii="宋体" w:hAnsi="宋体" w:hint="eastAsia"/>
                <w:sz w:val="18"/>
                <w:szCs w:val="18"/>
              </w:rPr>
              <w:t>1</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参看状态码</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msg</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状态码说明</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栏目列表</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w:t>
            </w:r>
            <w:r>
              <w:rPr>
                <w:rFonts w:ascii="宋体" w:hAnsi="宋体" w:hint="eastAsia"/>
                <w:sz w:val="18"/>
                <w:szCs w:val="18"/>
              </w:rPr>
              <w:t>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列表数组</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资料编号</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title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标题</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source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出处</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createD</w:t>
            </w:r>
            <w:r>
              <w:rPr>
                <w:rFonts w:ascii="宋体" w:hAnsi="宋体"/>
                <w:sz w:val="18"/>
                <w:szCs w:val="18"/>
              </w:rPr>
              <w:t>ate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发布日期</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fileId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w:t>
            </w:r>
            <w:r>
              <w:rPr>
                <w:rFonts w:ascii="宋体" w:hAnsi="宋体" w:hint="eastAsia"/>
                <w:sz w:val="18"/>
                <w:szCs w:val="18"/>
              </w:rPr>
              <w:t>ID</w:t>
            </w:r>
          </w:p>
        </w:tc>
      </w:tr>
      <w:tr w:rsidR="0099451D">
        <w:trPr>
          <w:trHeight w:hRule="exact" w:val="567"/>
        </w:trPr>
        <w:tc>
          <w:tcPr>
            <w:tcW w:w="142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fileName</w:t>
            </w:r>
          </w:p>
        </w:tc>
        <w:tc>
          <w:tcPr>
            <w:tcW w:w="1801"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dataL</w:t>
            </w:r>
            <w:r>
              <w:rPr>
                <w:rFonts w:ascii="宋体" w:hAnsi="宋体"/>
                <w:color w:val="FF0000"/>
                <w:sz w:val="18"/>
                <w:szCs w:val="18"/>
              </w:rPr>
              <w:t>ist</w:t>
            </w:r>
          </w:p>
        </w:tc>
        <w:tc>
          <w:tcPr>
            <w:tcW w:w="986"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1424"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8"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资料文件名</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filePath</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资料文件路径</w:t>
            </w:r>
            <w:r>
              <w:rPr>
                <w:rFonts w:ascii="宋体" w:hAnsi="宋体" w:hint="eastAsia"/>
                <w:sz w:val="18"/>
                <w:szCs w:val="18"/>
              </w:rPr>
              <w:t>(</w:t>
            </w:r>
            <w:r>
              <w:rPr>
                <w:rFonts w:ascii="宋体" w:hAnsi="宋体"/>
                <w:sz w:val="18"/>
                <w:szCs w:val="18"/>
              </w:rPr>
              <w:t>url</w:t>
            </w:r>
            <w:r>
              <w:rPr>
                <w:rFonts w:ascii="宋体" w:hAnsi="宋体" w:hint="eastAsia"/>
                <w:sz w:val="18"/>
                <w:szCs w:val="18"/>
              </w:rPr>
              <w:t>)</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fileSize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资料文件大小</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资料附件列表</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annexFileId</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w:t>
            </w:r>
            <w:r>
              <w:rPr>
                <w:rFonts w:ascii="宋体" w:hAnsi="宋体" w:hint="eastAsia"/>
                <w:sz w:val="18"/>
                <w:szCs w:val="18"/>
              </w:rPr>
              <w:t>ID</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annexFileName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资料附件标题</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annexFilePath</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资料附件路径</w:t>
            </w:r>
            <w:r>
              <w:rPr>
                <w:rFonts w:ascii="宋体" w:hAnsi="宋体" w:hint="eastAsia"/>
                <w:sz w:val="18"/>
                <w:szCs w:val="18"/>
              </w:rPr>
              <w:t>(</w:t>
            </w:r>
            <w:r>
              <w:rPr>
                <w:rFonts w:ascii="宋体" w:hAnsi="宋体"/>
                <w:sz w:val="18"/>
                <w:szCs w:val="18"/>
              </w:rPr>
              <w:t>url</w:t>
            </w:r>
            <w:r>
              <w:rPr>
                <w:rFonts w:ascii="宋体" w:hAnsi="宋体" w:hint="eastAsia"/>
                <w:sz w:val="18"/>
                <w:szCs w:val="18"/>
              </w:rPr>
              <w:t>)</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annexFileSize</w:t>
            </w:r>
          </w:p>
        </w:tc>
        <w:tc>
          <w:tcPr>
            <w:tcW w:w="1801"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资料附件大小</w:t>
            </w:r>
          </w:p>
        </w:tc>
      </w:tr>
      <w:tr w:rsidR="0099451D">
        <w:trPr>
          <w:trHeight w:hRule="exact" w:val="567"/>
        </w:trPr>
        <w:tc>
          <w:tcPr>
            <w:tcW w:w="1426" w:type="dxa"/>
            <w:vAlign w:val="center"/>
          </w:tcPr>
          <w:p w:rsidR="0099451D" w:rsidRDefault="0099451D">
            <w:pPr>
              <w:adjustRightInd w:val="0"/>
              <w:snapToGrid w:val="0"/>
              <w:ind w:firstLine="0"/>
              <w:rPr>
                <w:rFonts w:ascii="宋体" w:hAnsi="宋体"/>
                <w:sz w:val="18"/>
                <w:szCs w:val="18"/>
              </w:rPr>
            </w:pPr>
          </w:p>
        </w:tc>
        <w:tc>
          <w:tcPr>
            <w:tcW w:w="1801"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99451D">
            <w:pPr>
              <w:adjustRightInd w:val="0"/>
              <w:snapToGrid w:val="0"/>
              <w:ind w:firstLine="0"/>
              <w:rPr>
                <w:rFonts w:ascii="宋体" w:hAnsi="宋体"/>
                <w:sz w:val="18"/>
                <w:szCs w:val="18"/>
              </w:rPr>
            </w:pPr>
          </w:p>
        </w:tc>
        <w:tc>
          <w:tcPr>
            <w:tcW w:w="1424" w:type="dxa"/>
            <w:vAlign w:val="center"/>
          </w:tcPr>
          <w:p w:rsidR="0099451D" w:rsidRDefault="0099451D">
            <w:pPr>
              <w:adjustRightInd w:val="0"/>
              <w:snapToGrid w:val="0"/>
              <w:ind w:firstLine="0"/>
              <w:rPr>
                <w:rFonts w:ascii="宋体" w:hAnsi="宋体"/>
                <w:sz w:val="18"/>
                <w:szCs w:val="18"/>
              </w:rPr>
            </w:pPr>
          </w:p>
        </w:tc>
        <w:tc>
          <w:tcPr>
            <w:tcW w:w="3118" w:type="dxa"/>
            <w:vAlign w:val="center"/>
          </w:tcPr>
          <w:p w:rsidR="0099451D" w:rsidRDefault="0099451D">
            <w:pPr>
              <w:adjustRightInd w:val="0"/>
              <w:snapToGrid w:val="0"/>
              <w:ind w:firstLine="0"/>
              <w:rPr>
                <w:rFonts w:ascii="宋体" w:hAnsi="宋体"/>
                <w:sz w:val="18"/>
                <w:szCs w:val="18"/>
              </w:rPr>
            </w:pPr>
          </w:p>
        </w:tc>
      </w:tr>
    </w:tbl>
    <w:p w:rsidR="0099451D" w:rsidRDefault="008D5DA9">
      <w:pPr>
        <w:pStyle w:val="4"/>
      </w:pPr>
      <w:r>
        <w:rPr>
          <w:rFonts w:hint="eastAsia"/>
        </w:rPr>
        <w:t>范例</w:t>
      </w:r>
    </w:p>
    <w:p w:rsidR="0099451D" w:rsidRDefault="008D5DA9">
      <w:pPr>
        <w:rPr>
          <w:b/>
          <w:sz w:val="20"/>
        </w:rPr>
      </w:pPr>
      <w:r>
        <w:rPr>
          <w:rFonts w:hint="eastAsia"/>
          <w:b/>
          <w:sz w:val="20"/>
        </w:rPr>
        <w:lastRenderedPageBreak/>
        <w:t>GET</w:t>
      </w:r>
      <w:r>
        <w:rPr>
          <w:rFonts w:hint="eastAsia"/>
          <w:b/>
          <w:sz w:val="20"/>
        </w:rPr>
        <w:t>：</w:t>
      </w:r>
    </w:p>
    <w:p w:rsidR="0099451D" w:rsidRDefault="008D5DA9">
      <w:pPr>
        <w:rPr>
          <w:rFonts w:ascii="宋体" w:hAnsi="宋体"/>
          <w:sz w:val="18"/>
          <w:szCs w:val="18"/>
        </w:rPr>
      </w:pPr>
      <w:r>
        <w:rPr>
          <w:rFonts w:hint="eastAsia"/>
          <w:b/>
          <w:sz w:val="20"/>
        </w:rPr>
        <w:t>Return</w:t>
      </w:r>
      <w:r>
        <w:rPr>
          <w:rFonts w:hint="eastAsia"/>
          <w:b/>
          <w:sz w:val="20"/>
        </w:rPr>
        <w:t>：</w:t>
      </w: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ind w:firstLine="0"/>
        <w:rPr>
          <w:rFonts w:ascii="宋体" w:hAnsi="宋体"/>
          <w:sz w:val="18"/>
          <w:szCs w:val="18"/>
        </w:rPr>
      </w:pPr>
    </w:p>
    <w:p w:rsidR="0099451D" w:rsidRDefault="008D5DA9">
      <w:pPr>
        <w:pStyle w:val="3"/>
      </w:pPr>
      <w:bookmarkStart w:id="78" w:name="_Toc32740"/>
      <w:bookmarkStart w:id="79" w:name="_Toc428433254"/>
      <w:r>
        <w:rPr>
          <w:rFonts w:hint="eastAsia"/>
        </w:rPr>
        <w:t>搜索资料</w:t>
      </w:r>
      <w:bookmarkEnd w:id="78"/>
      <w:bookmarkEnd w:id="79"/>
    </w:p>
    <w:p w:rsidR="0099451D" w:rsidRDefault="008D5DA9">
      <w:pPr>
        <w:pStyle w:val="4"/>
      </w:pPr>
      <w:r>
        <w:rPr>
          <w:rFonts w:hint="eastAsia"/>
        </w:rPr>
        <w:t>URL</w:t>
      </w:r>
    </w:p>
    <w:p w:rsidR="0099451D" w:rsidRDefault="008D5DA9">
      <w:pPr>
        <w:pStyle w:val="112"/>
        <w:ind w:left="240"/>
      </w:pPr>
      <w:r>
        <w:rPr>
          <w:rFonts w:hint="eastAsia"/>
        </w:rPr>
        <w:t>http://mobile.zjhcsoft.com:8090/szf/ searchdata</w:t>
      </w:r>
      <w:r>
        <w:t>list</w:t>
      </w:r>
    </w:p>
    <w:p w:rsidR="0099451D" w:rsidRDefault="008D5DA9">
      <w:pPr>
        <w:pStyle w:val="4"/>
      </w:pPr>
      <w:r>
        <w:rPr>
          <w:rFonts w:hint="eastAsia"/>
        </w:rPr>
        <w:t>描述</w:t>
      </w:r>
    </w:p>
    <w:p w:rsidR="0099451D" w:rsidRDefault="008D5DA9">
      <w:pPr>
        <w:pStyle w:val="112"/>
        <w:ind w:left="240"/>
      </w:pPr>
      <w:r>
        <w:rPr>
          <w:rFonts w:hint="eastAsia"/>
        </w:rPr>
        <w:t>根据条件搜索资料</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登录账号</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columnI</w:t>
            </w:r>
            <w:r>
              <w:rPr>
                <w:rFonts w:ascii="宋体" w:hAnsi="宋体"/>
                <w:sz w:val="18"/>
                <w:szCs w:val="18"/>
              </w:rPr>
              <w:t>d</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资料中心</w:t>
            </w:r>
            <w:r>
              <w:rPr>
                <w:rFonts w:ascii="宋体" w:hAnsi="宋体"/>
                <w:sz w:val="18"/>
                <w:szCs w:val="18"/>
              </w:rPr>
              <w:t>栏目</w:t>
            </w:r>
            <w:r>
              <w:rPr>
                <w:rFonts w:ascii="宋体" w:hAnsi="宋体" w:hint="eastAsia"/>
                <w:sz w:val="18"/>
                <w:szCs w:val="18"/>
              </w:rPr>
              <w:t>编号，为</w:t>
            </w:r>
            <w:r>
              <w:rPr>
                <w:rFonts w:ascii="宋体" w:hAnsi="宋体" w:hint="eastAsia"/>
                <w:sz w:val="18"/>
                <w:szCs w:val="18"/>
              </w:rPr>
              <w:t>-1</w:t>
            </w:r>
            <w:r>
              <w:rPr>
                <w:rFonts w:ascii="宋体" w:hAnsi="宋体" w:hint="eastAsia"/>
                <w:sz w:val="18"/>
                <w:szCs w:val="18"/>
              </w:rPr>
              <w:t>时则检索全部资料，不分栏目</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page</w:t>
            </w:r>
            <w:r>
              <w:rPr>
                <w:rFonts w:ascii="宋体" w:hAnsi="宋体" w:hint="eastAsia"/>
                <w:sz w:val="18"/>
                <w:szCs w:val="18"/>
              </w:rPr>
              <w:t>S</w:t>
            </w:r>
            <w:r>
              <w:rPr>
                <w:rFonts w:ascii="宋体" w:hAnsi="宋体"/>
                <w:sz w:val="18"/>
                <w:szCs w:val="18"/>
              </w:rPr>
              <w:t>ize</w:t>
            </w:r>
          </w:p>
        </w:tc>
        <w:tc>
          <w:tcPr>
            <w:tcW w:w="1801" w:type="dxa"/>
            <w:vAlign w:val="center"/>
          </w:tcPr>
          <w:p w:rsidR="0099451D" w:rsidRDefault="008D5DA9">
            <w:pPr>
              <w:rPr>
                <w:rFonts w:ascii="宋体" w:hAnsi="宋体"/>
                <w:sz w:val="18"/>
                <w:szCs w:val="18"/>
              </w:rPr>
            </w:pPr>
            <w:r>
              <w:rPr>
                <w:rFonts w:ascii="宋体" w:hAnsi="宋体"/>
                <w:sz w:val="18"/>
                <w:szCs w:val="18"/>
              </w:rPr>
              <w:t>int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返回的</w:t>
            </w:r>
            <w:r>
              <w:rPr>
                <w:rFonts w:ascii="宋体" w:hAnsi="宋体" w:hint="eastAsia"/>
                <w:sz w:val="18"/>
                <w:szCs w:val="18"/>
              </w:rPr>
              <w:t>资料</w:t>
            </w:r>
            <w:r>
              <w:rPr>
                <w:rFonts w:ascii="宋体" w:hAnsi="宋体"/>
                <w:sz w:val="18"/>
                <w:szCs w:val="18"/>
              </w:rPr>
              <w:t>条数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start</w:t>
            </w:r>
          </w:p>
        </w:tc>
        <w:tc>
          <w:tcPr>
            <w:tcW w:w="1801" w:type="dxa"/>
            <w:vAlign w:val="center"/>
          </w:tcPr>
          <w:p w:rsidR="0099451D" w:rsidRDefault="008D5DA9">
            <w:r>
              <w:t>int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当前的页数</w:t>
            </w:r>
            <w:r>
              <w:rPr>
                <w:rFonts w:ascii="宋体" w:hAnsi="宋体" w:hint="eastAsia"/>
                <w:sz w:val="18"/>
                <w:szCs w:val="18"/>
              </w:rPr>
              <w:t>,</w:t>
            </w:r>
            <w:r>
              <w:rPr>
                <w:rFonts w:ascii="宋体" w:hAnsi="宋体" w:hint="eastAsia"/>
                <w:sz w:val="18"/>
                <w:szCs w:val="18"/>
              </w:rPr>
              <w:t>刷新时为</w:t>
            </w:r>
            <w:r>
              <w:rPr>
                <w:rFonts w:ascii="宋体" w:hAnsi="宋体" w:hint="eastAsia"/>
                <w:sz w:val="18"/>
                <w:szCs w:val="18"/>
              </w:rPr>
              <w:t>1</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key</w:t>
            </w:r>
          </w:p>
        </w:tc>
        <w:tc>
          <w:tcPr>
            <w:tcW w:w="1801" w:type="dxa"/>
            <w:vAlign w:val="center"/>
          </w:tcPr>
          <w:p w:rsidR="0099451D" w:rsidRDefault="008D5DA9">
            <w:r>
              <w:rPr>
                <w:rFonts w:hint="eastAsia"/>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搜索的内容</w:t>
            </w:r>
          </w:p>
        </w:tc>
      </w:tr>
    </w:tbl>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659"/>
        <w:gridCol w:w="1128"/>
        <w:gridCol w:w="998"/>
        <w:gridCol w:w="3544"/>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6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128"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998"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544"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659" w:type="dxa"/>
            <w:vAlign w:val="center"/>
          </w:tcPr>
          <w:p w:rsidR="0099451D" w:rsidRDefault="0099451D">
            <w:pPr>
              <w:adjustRightInd w:val="0"/>
              <w:snapToGrid w:val="0"/>
              <w:ind w:firstLine="0"/>
              <w:rPr>
                <w:rFonts w:ascii="宋体" w:hAnsi="宋体"/>
                <w:sz w:val="18"/>
                <w:szCs w:val="18"/>
              </w:rPr>
            </w:pP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参看状态码</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msg</w:t>
            </w:r>
          </w:p>
        </w:tc>
        <w:tc>
          <w:tcPr>
            <w:tcW w:w="1659" w:type="dxa"/>
            <w:vAlign w:val="center"/>
          </w:tcPr>
          <w:p w:rsidR="0099451D" w:rsidRDefault="0099451D">
            <w:pPr>
              <w:adjustRightInd w:val="0"/>
              <w:snapToGrid w:val="0"/>
              <w:ind w:firstLine="0"/>
              <w:rPr>
                <w:rFonts w:ascii="宋体" w:hAnsi="宋体"/>
                <w:sz w:val="18"/>
                <w:szCs w:val="18"/>
              </w:rPr>
            </w:pP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状态码说明</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659" w:type="dxa"/>
            <w:vAlign w:val="center"/>
          </w:tcPr>
          <w:p w:rsidR="0099451D" w:rsidRDefault="0099451D">
            <w:pPr>
              <w:adjustRightInd w:val="0"/>
              <w:snapToGrid w:val="0"/>
              <w:ind w:firstLine="0"/>
              <w:rPr>
                <w:rFonts w:ascii="宋体" w:hAnsi="宋体"/>
                <w:sz w:val="18"/>
                <w:szCs w:val="18"/>
              </w:rPr>
            </w:pP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栏目列表</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659"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w:t>
            </w:r>
            <w:r>
              <w:rPr>
                <w:rFonts w:ascii="宋体" w:hAnsi="宋体" w:hint="eastAsia"/>
                <w:sz w:val="18"/>
                <w:szCs w:val="18"/>
              </w:rPr>
              <w:t>ody</w:t>
            </w: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列表数组</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dataFlag</w:t>
            </w:r>
          </w:p>
        </w:tc>
        <w:tc>
          <w:tcPr>
            <w:tcW w:w="16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资料标示：</w:t>
            </w:r>
            <w:r>
              <w:rPr>
                <w:rFonts w:ascii="宋体" w:hAnsi="宋体" w:hint="eastAsia"/>
                <w:sz w:val="18"/>
                <w:szCs w:val="18"/>
              </w:rPr>
              <w:t>0</w:t>
            </w:r>
            <w:r>
              <w:rPr>
                <w:rFonts w:ascii="宋体" w:hAnsi="宋体"/>
                <w:sz w:val="18"/>
                <w:szCs w:val="18"/>
              </w:rPr>
              <w:t>—</w:t>
            </w:r>
            <w:r>
              <w:rPr>
                <w:rFonts w:ascii="宋体" w:hAnsi="宋体" w:hint="eastAsia"/>
                <w:sz w:val="18"/>
                <w:szCs w:val="18"/>
              </w:rPr>
              <w:t>标题，</w:t>
            </w:r>
            <w:r>
              <w:rPr>
                <w:rFonts w:ascii="宋体" w:hAnsi="宋体" w:hint="eastAsia"/>
                <w:sz w:val="18"/>
                <w:szCs w:val="18"/>
              </w:rPr>
              <w:t>1</w:t>
            </w:r>
            <w:r>
              <w:rPr>
                <w:rFonts w:ascii="宋体" w:hAnsi="宋体"/>
                <w:sz w:val="18"/>
                <w:szCs w:val="18"/>
              </w:rPr>
              <w:t>—</w:t>
            </w:r>
            <w:r>
              <w:rPr>
                <w:rFonts w:ascii="宋体" w:hAnsi="宋体" w:hint="eastAsia"/>
                <w:sz w:val="18"/>
                <w:szCs w:val="18"/>
              </w:rPr>
              <w:t>主文件，</w:t>
            </w:r>
            <w:r>
              <w:rPr>
                <w:rFonts w:ascii="宋体" w:hAnsi="宋体" w:hint="eastAsia"/>
                <w:sz w:val="18"/>
                <w:szCs w:val="18"/>
              </w:rPr>
              <w:t>2</w:t>
            </w:r>
            <w:r>
              <w:rPr>
                <w:rFonts w:ascii="宋体" w:hAnsi="宋体"/>
                <w:sz w:val="18"/>
                <w:szCs w:val="18"/>
              </w:rPr>
              <w:t>—</w:t>
            </w:r>
            <w:r>
              <w:rPr>
                <w:rFonts w:ascii="宋体" w:hAnsi="宋体" w:hint="eastAsia"/>
                <w:sz w:val="18"/>
                <w:szCs w:val="18"/>
              </w:rPr>
              <w:t>附件</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dataId</w:t>
            </w:r>
          </w:p>
        </w:tc>
        <w:tc>
          <w:tcPr>
            <w:tcW w:w="16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资料编号</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lastRenderedPageBreak/>
              <w:t>dataName</w:t>
            </w:r>
          </w:p>
        </w:tc>
        <w:tc>
          <w:tcPr>
            <w:tcW w:w="16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标题</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dataSize</w:t>
            </w:r>
          </w:p>
        </w:tc>
        <w:tc>
          <w:tcPr>
            <w:tcW w:w="16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资料大小</w:t>
            </w:r>
          </w:p>
        </w:tc>
      </w:tr>
      <w:tr w:rsidR="0099451D">
        <w:trPr>
          <w:trHeight w:hRule="exact" w:val="567"/>
        </w:trPr>
        <w:tc>
          <w:tcPr>
            <w:tcW w:w="142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dataPath</w:t>
            </w:r>
          </w:p>
        </w:tc>
        <w:tc>
          <w:tcPr>
            <w:tcW w:w="16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dataL</w:t>
            </w:r>
            <w:r>
              <w:rPr>
                <w:rFonts w:ascii="宋体" w:hAnsi="宋体"/>
                <w:sz w:val="18"/>
                <w:szCs w:val="18"/>
              </w:rPr>
              <w:t>ist</w:t>
            </w:r>
          </w:p>
        </w:tc>
        <w:tc>
          <w:tcPr>
            <w:tcW w:w="112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99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54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资料路径</w:t>
            </w:r>
            <w:r>
              <w:rPr>
                <w:rFonts w:ascii="宋体" w:hAnsi="宋体" w:hint="eastAsia"/>
                <w:sz w:val="18"/>
                <w:szCs w:val="18"/>
              </w:rPr>
              <w:t>(</w:t>
            </w:r>
            <w:r>
              <w:rPr>
                <w:rFonts w:ascii="宋体" w:hAnsi="宋体"/>
                <w:sz w:val="18"/>
                <w:szCs w:val="18"/>
              </w:rPr>
              <w:t>url</w:t>
            </w:r>
            <w:r>
              <w:rPr>
                <w:rFonts w:ascii="宋体" w:hAnsi="宋体" w:hint="eastAsia"/>
                <w:sz w:val="18"/>
                <w:szCs w:val="18"/>
              </w:rPr>
              <w:t>)</w:t>
            </w:r>
          </w:p>
        </w:tc>
      </w:tr>
      <w:tr w:rsidR="0099451D">
        <w:trPr>
          <w:trHeight w:hRule="exact" w:val="567"/>
        </w:trPr>
        <w:tc>
          <w:tcPr>
            <w:tcW w:w="1426"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createD</w:t>
            </w:r>
            <w:r>
              <w:rPr>
                <w:rFonts w:ascii="宋体" w:hAnsi="宋体"/>
                <w:b/>
                <w:color w:val="FF0000"/>
                <w:sz w:val="18"/>
                <w:szCs w:val="18"/>
              </w:rPr>
              <w:t>ate</w:t>
            </w:r>
          </w:p>
        </w:tc>
        <w:tc>
          <w:tcPr>
            <w:tcW w:w="1659"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dataL</w:t>
            </w:r>
            <w:r>
              <w:rPr>
                <w:rFonts w:ascii="宋体" w:hAnsi="宋体"/>
                <w:b/>
                <w:color w:val="FF0000"/>
                <w:sz w:val="18"/>
                <w:szCs w:val="18"/>
              </w:rPr>
              <w:t>ist</w:t>
            </w:r>
          </w:p>
        </w:tc>
        <w:tc>
          <w:tcPr>
            <w:tcW w:w="1128"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String</w:t>
            </w:r>
          </w:p>
        </w:tc>
        <w:tc>
          <w:tcPr>
            <w:tcW w:w="998"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否</w:t>
            </w:r>
          </w:p>
        </w:tc>
        <w:tc>
          <w:tcPr>
            <w:tcW w:w="3544" w:type="dxa"/>
            <w:vAlign w:val="center"/>
          </w:tcPr>
          <w:p w:rsidR="0099451D" w:rsidRDefault="008D5DA9">
            <w:pPr>
              <w:adjustRightInd w:val="0"/>
              <w:snapToGrid w:val="0"/>
              <w:ind w:firstLine="0"/>
              <w:rPr>
                <w:rFonts w:ascii="宋体" w:hAnsi="宋体"/>
                <w:b/>
                <w:color w:val="FF0000"/>
                <w:sz w:val="18"/>
                <w:szCs w:val="18"/>
              </w:rPr>
            </w:pPr>
            <w:r>
              <w:rPr>
                <w:rFonts w:ascii="宋体" w:hAnsi="宋体" w:hint="eastAsia"/>
                <w:b/>
                <w:color w:val="FF0000"/>
                <w:sz w:val="18"/>
                <w:szCs w:val="18"/>
              </w:rPr>
              <w:t>资料</w:t>
            </w:r>
            <w:r>
              <w:rPr>
                <w:rFonts w:ascii="宋体" w:hAnsi="宋体"/>
                <w:b/>
                <w:color w:val="FF0000"/>
                <w:sz w:val="18"/>
                <w:szCs w:val="18"/>
              </w:rPr>
              <w:t>发布日期</w:t>
            </w:r>
          </w:p>
        </w:tc>
      </w:tr>
      <w:tr w:rsidR="0099451D">
        <w:trPr>
          <w:trHeight w:hRule="exact" w:val="567"/>
        </w:trPr>
        <w:tc>
          <w:tcPr>
            <w:tcW w:w="1426" w:type="dxa"/>
            <w:vAlign w:val="center"/>
          </w:tcPr>
          <w:p w:rsidR="0099451D" w:rsidRDefault="0099451D">
            <w:pPr>
              <w:adjustRightInd w:val="0"/>
              <w:snapToGrid w:val="0"/>
              <w:ind w:firstLine="0"/>
              <w:rPr>
                <w:rFonts w:ascii="宋体" w:hAnsi="宋体"/>
                <w:b/>
                <w:color w:val="FF0000"/>
                <w:sz w:val="18"/>
                <w:szCs w:val="18"/>
              </w:rPr>
            </w:pPr>
          </w:p>
        </w:tc>
        <w:tc>
          <w:tcPr>
            <w:tcW w:w="1659" w:type="dxa"/>
            <w:vAlign w:val="center"/>
          </w:tcPr>
          <w:p w:rsidR="0099451D" w:rsidRDefault="0099451D">
            <w:pPr>
              <w:adjustRightInd w:val="0"/>
              <w:snapToGrid w:val="0"/>
              <w:ind w:firstLine="0"/>
              <w:rPr>
                <w:rFonts w:ascii="宋体" w:hAnsi="宋体"/>
                <w:b/>
                <w:color w:val="FF0000"/>
                <w:sz w:val="18"/>
                <w:szCs w:val="18"/>
              </w:rPr>
            </w:pPr>
          </w:p>
        </w:tc>
        <w:tc>
          <w:tcPr>
            <w:tcW w:w="1128" w:type="dxa"/>
            <w:vAlign w:val="center"/>
          </w:tcPr>
          <w:p w:rsidR="0099451D" w:rsidRDefault="0099451D">
            <w:pPr>
              <w:adjustRightInd w:val="0"/>
              <w:snapToGrid w:val="0"/>
              <w:ind w:firstLine="0"/>
              <w:rPr>
                <w:rFonts w:ascii="宋体" w:hAnsi="宋体"/>
                <w:b/>
                <w:color w:val="FF0000"/>
                <w:sz w:val="18"/>
                <w:szCs w:val="18"/>
              </w:rPr>
            </w:pPr>
          </w:p>
        </w:tc>
        <w:tc>
          <w:tcPr>
            <w:tcW w:w="998" w:type="dxa"/>
            <w:vAlign w:val="center"/>
          </w:tcPr>
          <w:p w:rsidR="0099451D" w:rsidRDefault="0099451D">
            <w:pPr>
              <w:adjustRightInd w:val="0"/>
              <w:snapToGrid w:val="0"/>
              <w:ind w:firstLine="0"/>
              <w:rPr>
                <w:rFonts w:ascii="宋体" w:hAnsi="宋体"/>
                <w:b/>
                <w:color w:val="FF0000"/>
                <w:sz w:val="18"/>
                <w:szCs w:val="18"/>
              </w:rPr>
            </w:pPr>
          </w:p>
        </w:tc>
        <w:tc>
          <w:tcPr>
            <w:tcW w:w="3544" w:type="dxa"/>
            <w:vAlign w:val="center"/>
          </w:tcPr>
          <w:p w:rsidR="0099451D" w:rsidRDefault="0099451D">
            <w:pPr>
              <w:adjustRightInd w:val="0"/>
              <w:snapToGrid w:val="0"/>
              <w:ind w:firstLine="0"/>
              <w:rPr>
                <w:rFonts w:ascii="宋体" w:hAnsi="宋体"/>
                <w:b/>
                <w:color w:val="FF0000"/>
                <w:sz w:val="18"/>
                <w:szCs w:val="18"/>
              </w:rPr>
            </w:pPr>
          </w:p>
        </w:tc>
      </w:tr>
    </w:tbl>
    <w:p w:rsidR="0099451D" w:rsidRDefault="0099451D">
      <w:pPr>
        <w:pStyle w:val="112"/>
        <w:ind w:left="240"/>
      </w:pPr>
    </w:p>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hint="eastAsia"/>
          <w:b/>
          <w:sz w:val="20"/>
        </w:rPr>
        <w:t>Return</w:t>
      </w:r>
      <w:r>
        <w:rPr>
          <w:rFonts w:hint="eastAsia"/>
          <w:b/>
          <w:sz w:val="20"/>
        </w:rPr>
        <w:t>：</w:t>
      </w: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p>
    <w:p w:rsidR="0099451D" w:rsidRDefault="0099451D">
      <w:pPr>
        <w:rPr>
          <w:rFonts w:ascii="宋体" w:hAnsi="宋体"/>
          <w:sz w:val="18"/>
          <w:szCs w:val="18"/>
        </w:rPr>
      </w:pPr>
    </w:p>
    <w:p w:rsidR="0099451D" w:rsidRDefault="008D5DA9">
      <w:pPr>
        <w:pStyle w:val="3"/>
      </w:pPr>
      <w:bookmarkStart w:id="80" w:name="_Toc428433255"/>
      <w:bookmarkStart w:id="81" w:name="_Toc20494"/>
      <w:r>
        <w:rPr>
          <w:rFonts w:hint="eastAsia"/>
        </w:rPr>
        <w:t>获取资料详情</w:t>
      </w:r>
      <w:bookmarkEnd w:id="80"/>
      <w:bookmarkEnd w:id="81"/>
    </w:p>
    <w:p w:rsidR="0099451D" w:rsidRDefault="008D5DA9">
      <w:pPr>
        <w:pStyle w:val="4"/>
      </w:pPr>
      <w:r>
        <w:rPr>
          <w:rFonts w:hint="eastAsia"/>
        </w:rPr>
        <w:t>URL</w:t>
      </w:r>
    </w:p>
    <w:p w:rsidR="0099451D" w:rsidRDefault="008D5DA9">
      <w:pPr>
        <w:pStyle w:val="112"/>
        <w:ind w:left="240"/>
      </w:pPr>
      <w:r>
        <w:rPr>
          <w:rFonts w:hint="eastAsia"/>
        </w:rPr>
        <w:t>http://mobile.zjhcsoft.com:8090/szf/ searchdatadetail</w:t>
      </w:r>
    </w:p>
    <w:p w:rsidR="0099451D" w:rsidRDefault="008D5DA9">
      <w:pPr>
        <w:pStyle w:val="4"/>
      </w:pPr>
      <w:r>
        <w:rPr>
          <w:rFonts w:hint="eastAsia"/>
        </w:rPr>
        <w:t>描述</w:t>
      </w:r>
    </w:p>
    <w:p w:rsidR="0099451D" w:rsidRDefault="008D5DA9">
      <w:pPr>
        <w:pStyle w:val="112"/>
        <w:ind w:left="240"/>
        <w:rPr>
          <w:rFonts w:ascii="宋体" w:hAnsi="宋体"/>
          <w:b/>
        </w:rPr>
      </w:pPr>
      <w:r>
        <w:rPr>
          <w:rFonts w:hint="eastAsia"/>
        </w:rPr>
        <w:t>获取资料详情</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登录账号</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dataFlag</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资料标示：</w:t>
            </w:r>
            <w:r>
              <w:rPr>
                <w:rFonts w:ascii="宋体" w:hAnsi="宋体" w:hint="eastAsia"/>
                <w:sz w:val="18"/>
                <w:szCs w:val="18"/>
              </w:rPr>
              <w:t>0</w:t>
            </w:r>
            <w:r>
              <w:rPr>
                <w:rFonts w:ascii="宋体" w:hAnsi="宋体"/>
                <w:sz w:val="18"/>
                <w:szCs w:val="18"/>
              </w:rPr>
              <w:t>—</w:t>
            </w:r>
            <w:r>
              <w:rPr>
                <w:rFonts w:ascii="宋体" w:hAnsi="宋体" w:hint="eastAsia"/>
                <w:sz w:val="18"/>
                <w:szCs w:val="18"/>
              </w:rPr>
              <w:t>标题，</w:t>
            </w:r>
            <w:r>
              <w:rPr>
                <w:rFonts w:ascii="宋体" w:hAnsi="宋体" w:hint="eastAsia"/>
                <w:sz w:val="18"/>
                <w:szCs w:val="18"/>
              </w:rPr>
              <w:t>1</w:t>
            </w:r>
            <w:r>
              <w:rPr>
                <w:rFonts w:ascii="宋体" w:hAnsi="宋体"/>
                <w:sz w:val="18"/>
                <w:szCs w:val="18"/>
              </w:rPr>
              <w:t>—</w:t>
            </w:r>
            <w:r>
              <w:rPr>
                <w:rFonts w:ascii="宋体" w:hAnsi="宋体" w:hint="eastAsia"/>
                <w:sz w:val="18"/>
                <w:szCs w:val="18"/>
              </w:rPr>
              <w:t>主文件，</w:t>
            </w:r>
            <w:r>
              <w:rPr>
                <w:rFonts w:ascii="宋体" w:hAnsi="宋体" w:hint="eastAsia"/>
                <w:sz w:val="18"/>
                <w:szCs w:val="18"/>
              </w:rPr>
              <w:t>2</w:t>
            </w:r>
            <w:r>
              <w:rPr>
                <w:rFonts w:ascii="宋体" w:hAnsi="宋体"/>
                <w:sz w:val="18"/>
                <w:szCs w:val="18"/>
              </w:rPr>
              <w:t>—</w:t>
            </w:r>
            <w:r>
              <w:rPr>
                <w:rFonts w:ascii="宋体" w:hAnsi="宋体" w:hint="eastAsia"/>
                <w:sz w:val="18"/>
                <w:szCs w:val="18"/>
              </w:rPr>
              <w:t>附件</w:t>
            </w:r>
          </w:p>
        </w:tc>
      </w:tr>
      <w:tr w:rsidR="0099451D">
        <w:trPr>
          <w:trHeight w:val="471"/>
        </w:trPr>
        <w:tc>
          <w:tcPr>
            <w:tcW w:w="142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dataId</w:t>
            </w:r>
          </w:p>
        </w:tc>
        <w:tc>
          <w:tcPr>
            <w:tcW w:w="1801" w:type="dxa"/>
            <w:vAlign w:val="center"/>
          </w:tcPr>
          <w:p w:rsidR="0099451D" w:rsidRDefault="008D5DA9">
            <w:pPr>
              <w:adjustRightInd w:val="0"/>
              <w:snapToGrid w:val="0"/>
              <w:ind w:firstLineChars="200" w:firstLine="36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00" w:firstLine="36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资料编号</w:t>
            </w:r>
          </w:p>
        </w:tc>
      </w:tr>
    </w:tbl>
    <w:p w:rsidR="0099451D" w:rsidRDefault="0099451D"/>
    <w:p w:rsidR="0099451D" w:rsidRDefault="008D5DA9">
      <w:pPr>
        <w:pStyle w:val="40"/>
      </w:pPr>
      <w:r>
        <w:rPr>
          <w:rFonts w:hint="eastAsia"/>
        </w:rPr>
        <w:t>返回参数</w:t>
      </w:r>
    </w:p>
    <w:tbl>
      <w:tblPr>
        <w:tblpPr w:leftFromText="180" w:rightFromText="180" w:vertAnchor="text" w:horzAnchor="margin" w:tblpY="138"/>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986"/>
        <w:gridCol w:w="1424"/>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266"/>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参看状态码</w:t>
            </w:r>
          </w:p>
        </w:tc>
      </w:tr>
      <w:tr w:rsidR="0099451D">
        <w:trPr>
          <w:trHeight w:hRule="exact" w:val="425"/>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lastRenderedPageBreak/>
              <w:t>msg</w:t>
            </w: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状态码说明</w:t>
            </w:r>
          </w:p>
        </w:tc>
      </w:tr>
      <w:tr w:rsidR="0099451D">
        <w:trPr>
          <w:trHeight w:hRule="exact" w:val="41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1559" w:type="dxa"/>
            <w:vAlign w:val="center"/>
          </w:tcPr>
          <w:p w:rsidR="0099451D" w:rsidRDefault="0099451D">
            <w:pPr>
              <w:adjustRightInd w:val="0"/>
              <w:snapToGrid w:val="0"/>
              <w:ind w:firstLine="0"/>
              <w:rPr>
                <w:rFonts w:ascii="宋体" w:hAnsi="宋体"/>
                <w:sz w:val="18"/>
                <w:szCs w:val="18"/>
              </w:rPr>
            </w:pP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栏目列表</w:t>
            </w:r>
          </w:p>
        </w:tc>
      </w:tr>
      <w:tr w:rsidR="0099451D">
        <w:trPr>
          <w:trHeight w:hRule="exact" w:val="281"/>
        </w:trPr>
        <w:tc>
          <w:tcPr>
            <w:tcW w:w="1668"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data</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p>
        </w:tc>
      </w:tr>
      <w:tr w:rsidR="0099451D">
        <w:trPr>
          <w:trHeight w:hRule="exact" w:val="42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dataId</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资料编号</w:t>
            </w:r>
          </w:p>
        </w:tc>
      </w:tr>
      <w:tr w:rsidR="0099451D">
        <w:trPr>
          <w:trHeight w:hRule="exact" w:val="432"/>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title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color w:val="FF0000"/>
                <w:sz w:val="18"/>
                <w:szCs w:val="18"/>
              </w:rPr>
              <w:t>D</w:t>
            </w:r>
            <w:r>
              <w:rPr>
                <w:rFonts w:ascii="宋体" w:hAnsi="宋体" w:hint="eastAsia"/>
                <w:color w:val="FF0000"/>
                <w:sz w:val="18"/>
                <w:szCs w:val="18"/>
              </w:rPr>
              <w:t>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标题</w:t>
            </w:r>
          </w:p>
        </w:tc>
      </w:tr>
      <w:tr w:rsidR="0099451D">
        <w:trPr>
          <w:trHeight w:hRule="exact" w:val="424"/>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source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出处</w:t>
            </w:r>
          </w:p>
        </w:tc>
      </w:tr>
      <w:tr w:rsidR="0099451D">
        <w:trPr>
          <w:trHeight w:hRule="exact" w:val="430"/>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createD</w:t>
            </w:r>
            <w:r>
              <w:rPr>
                <w:rFonts w:ascii="宋体" w:hAnsi="宋体"/>
                <w:sz w:val="18"/>
                <w:szCs w:val="18"/>
              </w:rPr>
              <w:t>ate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w:t>
            </w:r>
            <w:r>
              <w:rPr>
                <w:rFonts w:ascii="宋体" w:hAnsi="宋体"/>
                <w:sz w:val="18"/>
                <w:szCs w:val="18"/>
              </w:rPr>
              <w:t>发布日期</w:t>
            </w:r>
          </w:p>
        </w:tc>
      </w:tr>
      <w:tr w:rsidR="0099451D">
        <w:trPr>
          <w:trHeight w:hRule="exact" w:val="424"/>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fileId</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w:t>
            </w:r>
            <w:r>
              <w:rPr>
                <w:rFonts w:ascii="宋体" w:hAnsi="宋体" w:hint="eastAsia"/>
                <w:sz w:val="18"/>
                <w:szCs w:val="18"/>
              </w:rPr>
              <w:t>ID</w:t>
            </w:r>
          </w:p>
        </w:tc>
      </w:tr>
      <w:tr w:rsidR="0099451D">
        <w:trPr>
          <w:trHeight w:hRule="exact" w:val="424"/>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fileName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资料文件名</w:t>
            </w:r>
          </w:p>
        </w:tc>
      </w:tr>
      <w:tr w:rsidR="0099451D">
        <w:trPr>
          <w:trHeight w:hRule="exact" w:val="417"/>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filePath</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资料文件路径</w:t>
            </w:r>
            <w:r>
              <w:rPr>
                <w:rFonts w:ascii="宋体" w:hAnsi="宋体" w:hint="eastAsia"/>
                <w:sz w:val="18"/>
                <w:szCs w:val="18"/>
              </w:rPr>
              <w:t>(</w:t>
            </w:r>
            <w:r>
              <w:rPr>
                <w:rFonts w:ascii="宋体" w:hAnsi="宋体"/>
                <w:sz w:val="18"/>
                <w:szCs w:val="18"/>
              </w:rPr>
              <w:t>url</w:t>
            </w:r>
            <w:r>
              <w:rPr>
                <w:rFonts w:ascii="宋体" w:hAnsi="宋体" w:hint="eastAsia"/>
                <w:sz w:val="18"/>
                <w:szCs w:val="18"/>
              </w:rPr>
              <w:t>)</w:t>
            </w:r>
          </w:p>
        </w:tc>
      </w:tr>
      <w:tr w:rsidR="0099451D">
        <w:trPr>
          <w:trHeight w:hRule="exact" w:val="411"/>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fileSize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资料文件大小</w:t>
            </w:r>
          </w:p>
        </w:tc>
      </w:tr>
      <w:tr w:rsidR="0099451D">
        <w:trPr>
          <w:trHeight w:hRule="exact" w:val="432"/>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1559" w:type="dxa"/>
            <w:vAlign w:val="center"/>
          </w:tcPr>
          <w:p w:rsidR="0099451D" w:rsidRDefault="008D5DA9">
            <w:pPr>
              <w:adjustRightInd w:val="0"/>
              <w:snapToGrid w:val="0"/>
              <w:ind w:firstLine="0"/>
            </w:pPr>
            <w:r>
              <w:rPr>
                <w:rFonts w:ascii="宋体" w:hAnsi="宋体" w:hint="eastAsia"/>
                <w:color w:val="FF0000"/>
                <w:sz w:val="18"/>
                <w:szCs w:val="18"/>
              </w:rPr>
              <w:t>data</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资料附件列表</w:t>
            </w:r>
          </w:p>
        </w:tc>
      </w:tr>
      <w:tr w:rsidR="0099451D">
        <w:trPr>
          <w:trHeight w:hRule="exact" w:val="440"/>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annexFileId</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w:t>
            </w:r>
            <w:r>
              <w:rPr>
                <w:rFonts w:ascii="宋体" w:hAnsi="宋体" w:hint="eastAsia"/>
                <w:sz w:val="18"/>
                <w:szCs w:val="18"/>
              </w:rPr>
              <w:t>ID</w:t>
            </w:r>
          </w:p>
        </w:tc>
      </w:tr>
      <w:tr w:rsidR="0099451D">
        <w:trPr>
          <w:trHeight w:hRule="exact" w:val="434"/>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annexFileName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资料附件标题</w:t>
            </w:r>
          </w:p>
        </w:tc>
      </w:tr>
      <w:tr w:rsidR="0099451D">
        <w:trPr>
          <w:trHeight w:hRule="exact" w:val="428"/>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annexFilePath</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资料附件路径</w:t>
            </w:r>
            <w:r>
              <w:rPr>
                <w:rFonts w:ascii="宋体" w:hAnsi="宋体" w:hint="eastAsia"/>
                <w:sz w:val="18"/>
                <w:szCs w:val="18"/>
              </w:rPr>
              <w:t>(</w:t>
            </w:r>
            <w:r>
              <w:rPr>
                <w:rFonts w:ascii="宋体" w:hAnsi="宋体"/>
                <w:sz w:val="18"/>
                <w:szCs w:val="18"/>
              </w:rPr>
              <w:t>url</w:t>
            </w:r>
            <w:r>
              <w:rPr>
                <w:rFonts w:ascii="宋体" w:hAnsi="宋体" w:hint="eastAsia"/>
                <w:sz w:val="18"/>
                <w:szCs w:val="18"/>
              </w:rPr>
              <w:t>)</w:t>
            </w:r>
          </w:p>
        </w:tc>
      </w:tr>
      <w:tr w:rsidR="0099451D">
        <w:trPr>
          <w:trHeight w:hRule="exact" w:val="386"/>
        </w:trPr>
        <w:tc>
          <w:tcPr>
            <w:tcW w:w="166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annexFileSize</w:t>
            </w:r>
          </w:p>
        </w:tc>
        <w:tc>
          <w:tcPr>
            <w:tcW w:w="155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annexList</w:t>
            </w:r>
          </w:p>
        </w:tc>
        <w:tc>
          <w:tcPr>
            <w:tcW w:w="986"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资料附件大小</w:t>
            </w:r>
          </w:p>
        </w:tc>
      </w:tr>
    </w:tbl>
    <w:p w:rsidR="0099451D" w:rsidRDefault="0099451D">
      <w:pPr>
        <w:pStyle w:val="112"/>
        <w:ind w:left="240"/>
      </w:pPr>
    </w:p>
    <w:p w:rsidR="0099451D" w:rsidRDefault="008D5DA9">
      <w:pPr>
        <w:pStyle w:val="2"/>
      </w:pPr>
      <w:bookmarkStart w:id="82" w:name="_Toc16106"/>
      <w:r>
        <w:rPr>
          <w:rFonts w:hint="eastAsia"/>
        </w:rPr>
        <w:t>签到考勤</w:t>
      </w:r>
      <w:bookmarkEnd w:id="82"/>
    </w:p>
    <w:p w:rsidR="0099451D" w:rsidRDefault="008D5DA9">
      <w:pPr>
        <w:pStyle w:val="3"/>
      </w:pPr>
      <w:bookmarkStart w:id="83" w:name="_Toc448492994"/>
      <w:bookmarkStart w:id="84" w:name="_Toc426467288"/>
      <w:bookmarkStart w:id="85" w:name="OLE_LINK6"/>
      <w:r>
        <w:rPr>
          <w:rFonts w:hint="eastAsia"/>
        </w:rPr>
        <w:t>签到</w:t>
      </w:r>
      <w:r>
        <w:rPr>
          <w:rFonts w:hint="eastAsia"/>
        </w:rPr>
        <w:t>/</w:t>
      </w:r>
      <w:r>
        <w:rPr>
          <w:rFonts w:hint="eastAsia"/>
        </w:rPr>
        <w:t>签出</w:t>
      </w:r>
      <w:bookmarkEnd w:id="83"/>
      <w:bookmarkEnd w:id="84"/>
    </w:p>
    <w:p w:rsidR="0099451D" w:rsidRDefault="008D5DA9">
      <w:pPr>
        <w:pStyle w:val="4"/>
      </w:pPr>
      <w:r>
        <w:rPr>
          <w:rFonts w:hint="eastAsia"/>
        </w:rPr>
        <w:t>URL</w:t>
      </w:r>
    </w:p>
    <w:p w:rsidR="0099451D" w:rsidRDefault="008D5DA9">
      <w:pPr>
        <w:pStyle w:val="112"/>
        <w:ind w:left="240"/>
      </w:pPr>
      <w:r>
        <w:rPr>
          <w:rFonts w:hint="eastAsia"/>
        </w:rPr>
        <w:t>http://mobile.zjhcsoft.com:8090/szf/sign</w:t>
      </w:r>
    </w:p>
    <w:p w:rsidR="0099451D" w:rsidRDefault="008D5DA9">
      <w:pPr>
        <w:pStyle w:val="4"/>
      </w:pPr>
      <w:r>
        <w:rPr>
          <w:rFonts w:hint="eastAsia"/>
        </w:rPr>
        <w:t>描述</w:t>
      </w:r>
    </w:p>
    <w:p w:rsidR="0099451D" w:rsidRDefault="008D5DA9">
      <w:pPr>
        <w:pStyle w:val="112"/>
        <w:ind w:left="240"/>
      </w:pPr>
      <w:r>
        <w:rPr>
          <w:rFonts w:hint="eastAsia"/>
        </w:rPr>
        <w:t>用户签到操作。</w:t>
      </w:r>
    </w:p>
    <w:p w:rsidR="0099451D" w:rsidRDefault="008D5DA9">
      <w:pPr>
        <w:pStyle w:val="4"/>
      </w:pPr>
      <w:r>
        <w:rPr>
          <w:rFonts w:hint="eastAsia"/>
        </w:rPr>
        <w:t>参数</w:t>
      </w:r>
    </w:p>
    <w:p w:rsidR="0099451D" w:rsidRDefault="008D5DA9">
      <w:pPr>
        <w:pStyle w:val="40"/>
      </w:pPr>
      <w:r>
        <w:rPr>
          <w:rFonts w:hint="eastAsia"/>
        </w:rPr>
        <w:t>请求参数</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上级参数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登录账号</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lastRenderedPageBreak/>
              <w:t>signType</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签到</w:t>
            </w:r>
            <w:r>
              <w:rPr>
                <w:rFonts w:ascii="宋体" w:hAnsi="宋体" w:hint="eastAsia"/>
                <w:sz w:val="18"/>
                <w:szCs w:val="18"/>
              </w:rPr>
              <w:t>/</w:t>
            </w:r>
            <w:r>
              <w:rPr>
                <w:rFonts w:ascii="宋体" w:hAnsi="宋体" w:hint="eastAsia"/>
                <w:sz w:val="18"/>
                <w:szCs w:val="18"/>
              </w:rPr>
              <w:t>签出方式：</w:t>
            </w:r>
            <w:r>
              <w:rPr>
                <w:rFonts w:ascii="宋体" w:hAnsi="宋体" w:hint="eastAsia"/>
                <w:sz w:val="18"/>
                <w:szCs w:val="18"/>
              </w:rPr>
              <w:t>0</w:t>
            </w:r>
            <w:r>
              <w:rPr>
                <w:rFonts w:ascii="宋体" w:hAnsi="宋体"/>
                <w:sz w:val="18"/>
                <w:szCs w:val="18"/>
              </w:rPr>
              <w:t>—</w:t>
            </w:r>
            <w:r>
              <w:rPr>
                <w:rFonts w:ascii="宋体" w:hAnsi="宋体" w:hint="eastAsia"/>
                <w:sz w:val="18"/>
                <w:szCs w:val="18"/>
              </w:rPr>
              <w:t>自动，</w:t>
            </w:r>
            <w:r>
              <w:rPr>
                <w:rFonts w:ascii="宋体" w:hAnsi="宋体" w:hint="eastAsia"/>
                <w:sz w:val="18"/>
                <w:szCs w:val="18"/>
              </w:rPr>
              <w:t>1</w:t>
            </w:r>
            <w:r>
              <w:rPr>
                <w:rFonts w:ascii="宋体" w:hAnsi="宋体"/>
                <w:sz w:val="18"/>
                <w:szCs w:val="18"/>
              </w:rPr>
              <w:t>—</w:t>
            </w:r>
            <w:r>
              <w:rPr>
                <w:rFonts w:ascii="宋体" w:hAnsi="宋体" w:hint="eastAsia"/>
                <w:sz w:val="18"/>
                <w:szCs w:val="18"/>
              </w:rPr>
              <w:t>手动</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signFlag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ind w:firstLine="0"/>
              <w:rPr>
                <w:rFonts w:ascii="宋体" w:hAnsi="宋体"/>
                <w:sz w:val="18"/>
                <w:szCs w:val="18"/>
              </w:rPr>
            </w:pPr>
            <w:r>
              <w:rPr>
                <w:rFonts w:ascii="宋体" w:hAnsi="宋体" w:hint="eastAsia"/>
                <w:sz w:val="18"/>
                <w:szCs w:val="18"/>
              </w:rPr>
              <w:t>签到</w:t>
            </w:r>
            <w:r>
              <w:rPr>
                <w:rFonts w:ascii="宋体" w:hAnsi="宋体" w:hint="eastAsia"/>
                <w:sz w:val="18"/>
                <w:szCs w:val="18"/>
              </w:rPr>
              <w:t>/</w:t>
            </w:r>
            <w:r>
              <w:rPr>
                <w:rFonts w:ascii="宋体" w:hAnsi="宋体" w:hint="eastAsia"/>
                <w:sz w:val="18"/>
                <w:szCs w:val="18"/>
              </w:rPr>
              <w:t>签出：</w:t>
            </w:r>
            <w:r>
              <w:rPr>
                <w:rFonts w:ascii="宋体" w:hAnsi="宋体" w:hint="eastAsia"/>
                <w:sz w:val="18"/>
                <w:szCs w:val="18"/>
              </w:rPr>
              <w:t>0</w:t>
            </w:r>
            <w:r>
              <w:rPr>
                <w:rFonts w:ascii="宋体" w:hAnsi="宋体"/>
                <w:sz w:val="18"/>
                <w:szCs w:val="18"/>
              </w:rPr>
              <w:t>—</w:t>
            </w:r>
            <w:r>
              <w:rPr>
                <w:rFonts w:ascii="宋体" w:hAnsi="宋体" w:hint="eastAsia"/>
                <w:sz w:val="18"/>
                <w:szCs w:val="18"/>
              </w:rPr>
              <w:t>签到，</w:t>
            </w:r>
            <w:r>
              <w:rPr>
                <w:rFonts w:ascii="宋体" w:hAnsi="宋体" w:hint="eastAsia"/>
                <w:sz w:val="18"/>
                <w:szCs w:val="18"/>
              </w:rPr>
              <w:t>1</w:t>
            </w:r>
            <w:r>
              <w:rPr>
                <w:rFonts w:ascii="宋体" w:hAnsi="宋体"/>
                <w:sz w:val="18"/>
                <w:szCs w:val="18"/>
              </w:rPr>
              <w:t>—</w:t>
            </w:r>
            <w:r>
              <w:rPr>
                <w:rFonts w:ascii="宋体" w:hAnsi="宋体" w:hint="eastAsia"/>
                <w:sz w:val="18"/>
                <w:szCs w:val="18"/>
              </w:rPr>
              <w:t>签出</w:t>
            </w:r>
            <w:r>
              <w:rPr>
                <w:rFonts w:ascii="宋体" w:hAnsi="宋体" w:hint="eastAsia"/>
                <w:sz w:val="18"/>
                <w:szCs w:val="18"/>
              </w:rPr>
              <w:t>,</w:t>
            </w:r>
            <w:ins w:id="86" w:author="Administrator" w:date="2016-04-26T13:51:00Z">
              <w:r>
                <w:rPr>
                  <w:rFonts w:ascii="宋体" w:hAnsi="宋体" w:hint="eastAsia"/>
                  <w:sz w:val="18"/>
                  <w:szCs w:val="18"/>
                </w:rPr>
                <w:t>3-</w:t>
              </w:r>
              <w:r>
                <w:rPr>
                  <w:rFonts w:ascii="宋体" w:hAnsi="宋体" w:hint="eastAsia"/>
                  <w:sz w:val="18"/>
                  <w:szCs w:val="18"/>
                </w:rPr>
                <w:t>外勤</w:t>
              </w:r>
            </w:ins>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cs="宋体"/>
                <w:sz w:val="18"/>
                <w:szCs w:val="18"/>
              </w:rPr>
              <w:t>addressLongitude</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经度</w:t>
            </w:r>
          </w:p>
        </w:tc>
      </w:tr>
      <w:tr w:rsidR="0099451D">
        <w:trPr>
          <w:trHeight w:val="529"/>
        </w:trPr>
        <w:tc>
          <w:tcPr>
            <w:tcW w:w="1951" w:type="dxa"/>
            <w:vAlign w:val="center"/>
          </w:tcPr>
          <w:p w:rsidR="0099451D" w:rsidRDefault="008D5DA9">
            <w:pPr>
              <w:adjustRightInd w:val="0"/>
              <w:snapToGrid w:val="0"/>
              <w:ind w:firstLine="0"/>
              <w:jc w:val="center"/>
              <w:rPr>
                <w:rFonts w:ascii="宋体" w:hAnsi="宋体" w:cs="宋体"/>
                <w:sz w:val="18"/>
                <w:szCs w:val="18"/>
              </w:rPr>
            </w:pPr>
            <w:r>
              <w:rPr>
                <w:rFonts w:ascii="宋体" w:hAnsi="宋体" w:cs="宋体"/>
                <w:sz w:val="18"/>
                <w:szCs w:val="18"/>
              </w:rPr>
              <w:t>addressLatitude</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维度</w:t>
            </w:r>
          </w:p>
        </w:tc>
      </w:tr>
      <w:tr w:rsidR="0099451D">
        <w:trPr>
          <w:trHeight w:val="529"/>
        </w:trPr>
        <w:tc>
          <w:tcPr>
            <w:tcW w:w="1951" w:type="dxa"/>
            <w:vAlign w:val="center"/>
          </w:tcPr>
          <w:p w:rsidR="0099451D" w:rsidRDefault="008D5DA9">
            <w:pPr>
              <w:adjustRightInd w:val="0"/>
              <w:snapToGrid w:val="0"/>
              <w:jc w:val="center"/>
              <w:rPr>
                <w:rFonts w:ascii="宋体" w:hAnsi="宋体" w:cs="宋体"/>
                <w:sz w:val="18"/>
                <w:szCs w:val="18"/>
              </w:rPr>
            </w:pPr>
            <w:ins w:id="87" w:author="Administrator" w:date="2016-04-22T16:52:00Z">
              <w:r>
                <w:rPr>
                  <w:rFonts w:ascii="宋体" w:hAnsi="宋体" w:cs="宋体" w:hint="eastAsia"/>
                  <w:sz w:val="18"/>
                  <w:szCs w:val="18"/>
                </w:rPr>
                <w:t>address</w:t>
              </w:r>
            </w:ins>
          </w:p>
        </w:tc>
        <w:tc>
          <w:tcPr>
            <w:tcW w:w="1276" w:type="dxa"/>
            <w:vAlign w:val="center"/>
          </w:tcPr>
          <w:p w:rsidR="0099451D" w:rsidRDefault="008D5DA9">
            <w:pPr>
              <w:adjustRightInd w:val="0"/>
              <w:snapToGrid w:val="0"/>
              <w:ind w:firstLineChars="150" w:firstLine="270"/>
              <w:rPr>
                <w:rFonts w:ascii="宋体" w:hAnsi="宋体"/>
                <w:sz w:val="18"/>
                <w:szCs w:val="18"/>
              </w:rPr>
            </w:pPr>
            <w:ins w:id="88" w:author="Administrator" w:date="2016-04-22T16:52:00Z">
              <w:r>
                <w:rPr>
                  <w:rFonts w:ascii="宋体" w:hAnsi="宋体" w:hint="eastAsia"/>
                  <w:sz w:val="18"/>
                  <w:szCs w:val="18"/>
                </w:rPr>
                <w:t>String</w:t>
              </w:r>
            </w:ins>
          </w:p>
        </w:tc>
        <w:tc>
          <w:tcPr>
            <w:tcW w:w="1276" w:type="dxa"/>
          </w:tcPr>
          <w:p w:rsidR="0099451D" w:rsidRDefault="008D5DA9">
            <w:pPr>
              <w:adjustRightInd w:val="0"/>
              <w:snapToGrid w:val="0"/>
              <w:ind w:firstLineChars="200" w:firstLine="360"/>
              <w:rPr>
                <w:rFonts w:ascii="宋体" w:hAnsi="宋体"/>
                <w:sz w:val="18"/>
                <w:szCs w:val="18"/>
              </w:rPr>
            </w:pPr>
            <w:r>
              <w:rPr>
                <w:rFonts w:ascii="宋体" w:hAnsi="宋体" w:hint="eastAsia"/>
                <w:sz w:val="18"/>
                <w:szCs w:val="18"/>
              </w:rPr>
              <w:t>body</w:t>
            </w:r>
          </w:p>
        </w:tc>
        <w:tc>
          <w:tcPr>
            <w:tcW w:w="1276" w:type="dxa"/>
            <w:vAlign w:val="center"/>
          </w:tcPr>
          <w:p w:rsidR="00354EB4" w:rsidRDefault="008D5DA9" w:rsidP="00354EB4">
            <w:pPr>
              <w:adjustRightInd w:val="0"/>
              <w:snapToGrid w:val="0"/>
              <w:rPr>
                <w:rFonts w:ascii="宋体" w:hAnsi="宋体"/>
                <w:sz w:val="18"/>
                <w:szCs w:val="18"/>
              </w:rPr>
              <w:pPrChange w:id="89" w:author="Administrator" w:date="2016-04-26T08:48:00Z">
                <w:pPr>
                  <w:adjustRightInd w:val="0"/>
                  <w:snapToGrid w:val="0"/>
                  <w:jc w:val="center"/>
                </w:pPr>
              </w:pPrChange>
            </w:pPr>
            <w:ins w:id="90" w:author="Administrator" w:date="2016-04-22T16:52:00Z">
              <w:r>
                <w:rPr>
                  <w:rFonts w:ascii="宋体" w:hAnsi="宋体" w:hint="eastAsia"/>
                  <w:sz w:val="18"/>
                  <w:szCs w:val="18"/>
                </w:rPr>
                <w:t>否</w:t>
              </w:r>
            </w:ins>
          </w:p>
        </w:tc>
        <w:tc>
          <w:tcPr>
            <w:tcW w:w="3969" w:type="dxa"/>
            <w:vAlign w:val="center"/>
          </w:tcPr>
          <w:p w:rsidR="0099451D" w:rsidRDefault="008D5DA9">
            <w:pPr>
              <w:adjustRightInd w:val="0"/>
              <w:snapToGrid w:val="0"/>
              <w:rPr>
                <w:rFonts w:ascii="宋体" w:hAnsi="宋体"/>
                <w:sz w:val="18"/>
                <w:szCs w:val="18"/>
              </w:rPr>
            </w:pPr>
            <w:ins w:id="91" w:author="Administrator" w:date="2016-04-22T16:52:00Z">
              <w:r>
                <w:rPr>
                  <w:rFonts w:ascii="宋体" w:hAnsi="宋体"/>
                  <w:sz w:val="18"/>
                  <w:szCs w:val="18"/>
                </w:rPr>
                <w:t>签到地址</w:t>
              </w:r>
            </w:ins>
          </w:p>
        </w:tc>
      </w:tr>
      <w:tr w:rsidR="0099451D">
        <w:trPr>
          <w:trHeight w:val="529"/>
          <w:ins w:id="92" w:author="Administrator" w:date="2016-04-25T16:12:00Z"/>
        </w:trPr>
        <w:tc>
          <w:tcPr>
            <w:tcW w:w="1951" w:type="dxa"/>
            <w:vAlign w:val="center"/>
          </w:tcPr>
          <w:p w:rsidR="0099451D" w:rsidRDefault="008D5DA9">
            <w:pPr>
              <w:adjustRightInd w:val="0"/>
              <w:snapToGrid w:val="0"/>
              <w:jc w:val="center"/>
              <w:rPr>
                <w:ins w:id="93" w:author="Administrator" w:date="2016-04-25T16:12:00Z"/>
                <w:rFonts w:ascii="宋体" w:hAnsi="宋体" w:cs="宋体"/>
                <w:sz w:val="18"/>
                <w:szCs w:val="18"/>
              </w:rPr>
            </w:pPr>
            <w:ins w:id="94" w:author="Administrator" w:date="2016-04-25T16:21:00Z">
              <w:r>
                <w:rPr>
                  <w:rFonts w:ascii="宋体" w:hAnsi="宋体" w:cs="宋体" w:hint="eastAsia"/>
                  <w:sz w:val="18"/>
                  <w:szCs w:val="18"/>
                </w:rPr>
                <w:t>img</w:t>
              </w:r>
            </w:ins>
            <w:ins w:id="95" w:author="Administrator" w:date="2016-04-25T16:20:00Z">
              <w:r>
                <w:rPr>
                  <w:rFonts w:ascii="宋体" w:hAnsi="宋体" w:cs="宋体" w:hint="eastAsia"/>
                  <w:sz w:val="18"/>
                  <w:szCs w:val="18"/>
                </w:rPr>
                <w:t>List</w:t>
              </w:r>
            </w:ins>
          </w:p>
        </w:tc>
        <w:tc>
          <w:tcPr>
            <w:tcW w:w="1276" w:type="dxa"/>
            <w:vAlign w:val="center"/>
          </w:tcPr>
          <w:p w:rsidR="0099451D" w:rsidRDefault="008D5DA9">
            <w:pPr>
              <w:adjustRightInd w:val="0"/>
              <w:snapToGrid w:val="0"/>
              <w:ind w:firstLineChars="100" w:firstLine="180"/>
              <w:rPr>
                <w:ins w:id="96" w:author="Administrator" w:date="2016-04-25T16:12:00Z"/>
                <w:rFonts w:ascii="宋体" w:hAnsi="宋体"/>
                <w:sz w:val="18"/>
                <w:szCs w:val="18"/>
              </w:rPr>
            </w:pPr>
            <w:ins w:id="97" w:author="Administrator" w:date="2016-04-25T16:24:00Z">
              <w:r>
                <w:rPr>
                  <w:rFonts w:ascii="宋体" w:hAnsi="宋体" w:hint="eastAsia"/>
                  <w:sz w:val="18"/>
                  <w:szCs w:val="18"/>
                </w:rPr>
                <w:t>List</w:t>
              </w:r>
            </w:ins>
          </w:p>
        </w:tc>
        <w:tc>
          <w:tcPr>
            <w:tcW w:w="1276" w:type="dxa"/>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 xml:space="preserve">    body</w:t>
            </w:r>
          </w:p>
        </w:tc>
        <w:tc>
          <w:tcPr>
            <w:tcW w:w="1276" w:type="dxa"/>
            <w:vAlign w:val="center"/>
          </w:tcPr>
          <w:p w:rsidR="0099451D" w:rsidRDefault="008D5DA9">
            <w:pPr>
              <w:adjustRightInd w:val="0"/>
              <w:snapToGrid w:val="0"/>
              <w:rPr>
                <w:ins w:id="98" w:author="Administrator" w:date="2016-04-25T16:12:00Z"/>
                <w:rFonts w:ascii="宋体" w:hAnsi="宋体"/>
                <w:color w:val="FF0000"/>
                <w:sz w:val="18"/>
                <w:szCs w:val="18"/>
              </w:rPr>
            </w:pPr>
            <w:r>
              <w:rPr>
                <w:rFonts w:ascii="宋体" w:hAnsi="宋体"/>
                <w:color w:val="FF0000"/>
                <w:sz w:val="18"/>
                <w:szCs w:val="18"/>
              </w:rPr>
              <w:t>是</w:t>
            </w:r>
          </w:p>
        </w:tc>
        <w:tc>
          <w:tcPr>
            <w:tcW w:w="3969" w:type="dxa"/>
            <w:vAlign w:val="center"/>
          </w:tcPr>
          <w:p w:rsidR="0099451D" w:rsidRDefault="008D5DA9">
            <w:pPr>
              <w:adjustRightInd w:val="0"/>
              <w:snapToGrid w:val="0"/>
              <w:rPr>
                <w:ins w:id="99" w:author="Administrator" w:date="2016-04-25T16:12:00Z"/>
                <w:rFonts w:ascii="宋体" w:hAnsi="宋体"/>
                <w:color w:val="FF0000"/>
                <w:sz w:val="18"/>
                <w:szCs w:val="18"/>
              </w:rPr>
            </w:pPr>
            <w:r>
              <w:rPr>
                <w:rFonts w:ascii="宋体" w:hAnsi="宋体"/>
                <w:color w:val="FF0000"/>
                <w:sz w:val="18"/>
                <w:szCs w:val="18"/>
              </w:rPr>
              <w:t>图片列表</w:t>
            </w:r>
          </w:p>
        </w:tc>
      </w:tr>
      <w:tr w:rsidR="0099451D">
        <w:trPr>
          <w:trHeight w:val="529"/>
          <w:ins w:id="100" w:author="Administrator" w:date="2016-04-25T16:21:00Z"/>
        </w:trPr>
        <w:tc>
          <w:tcPr>
            <w:tcW w:w="1951" w:type="dxa"/>
            <w:vAlign w:val="center"/>
          </w:tcPr>
          <w:p w:rsidR="0099451D" w:rsidRDefault="008D5DA9">
            <w:pPr>
              <w:adjustRightInd w:val="0"/>
              <w:snapToGrid w:val="0"/>
              <w:jc w:val="center"/>
              <w:rPr>
                <w:ins w:id="101" w:author="Administrator" w:date="2016-04-25T16:21:00Z"/>
                <w:rFonts w:ascii="宋体" w:hAnsi="宋体" w:cs="宋体"/>
                <w:sz w:val="18"/>
                <w:szCs w:val="18"/>
              </w:rPr>
            </w:pPr>
            <w:ins w:id="102" w:author="Administrator" w:date="2016-04-25T16:23:00Z">
              <w:r>
                <w:rPr>
                  <w:rFonts w:ascii="宋体" w:hAnsi="宋体" w:cs="宋体" w:hint="eastAsia"/>
                  <w:sz w:val="18"/>
                  <w:szCs w:val="18"/>
                </w:rPr>
                <w:t>file</w:t>
              </w:r>
            </w:ins>
          </w:p>
        </w:tc>
        <w:tc>
          <w:tcPr>
            <w:tcW w:w="1276" w:type="dxa"/>
            <w:vAlign w:val="center"/>
          </w:tcPr>
          <w:p w:rsidR="0099451D" w:rsidRDefault="008D5DA9">
            <w:pPr>
              <w:adjustRightInd w:val="0"/>
              <w:snapToGrid w:val="0"/>
              <w:ind w:firstLineChars="100" w:firstLine="180"/>
              <w:rPr>
                <w:ins w:id="103" w:author="Administrator" w:date="2016-04-25T16:21:00Z"/>
                <w:rFonts w:ascii="宋体" w:hAnsi="宋体"/>
                <w:color w:val="FF0000"/>
                <w:sz w:val="18"/>
                <w:szCs w:val="18"/>
              </w:rPr>
            </w:pPr>
            <w:r>
              <w:rPr>
                <w:rFonts w:ascii="宋体" w:hAnsi="宋体" w:cs="宋体" w:hint="eastAsia"/>
                <w:color w:val="FF0000"/>
                <w:sz w:val="18"/>
                <w:szCs w:val="18"/>
              </w:rPr>
              <w:t>图片流</w:t>
            </w:r>
          </w:p>
        </w:tc>
        <w:tc>
          <w:tcPr>
            <w:tcW w:w="1276" w:type="dxa"/>
          </w:tcPr>
          <w:p w:rsidR="0099451D" w:rsidRDefault="008D5DA9">
            <w:pPr>
              <w:adjustRightInd w:val="0"/>
              <w:snapToGrid w:val="0"/>
              <w:ind w:firstLineChars="150" w:firstLine="270"/>
              <w:rPr>
                <w:rFonts w:ascii="宋体" w:hAnsi="宋体"/>
                <w:color w:val="FF0000"/>
                <w:sz w:val="18"/>
                <w:szCs w:val="18"/>
              </w:rPr>
            </w:pPr>
            <w:ins w:id="104" w:author="Administrator" w:date="2016-04-25T16:21:00Z">
              <w:r>
                <w:rPr>
                  <w:rFonts w:ascii="宋体" w:hAnsi="宋体" w:cs="宋体" w:hint="eastAsia"/>
                  <w:sz w:val="18"/>
                  <w:szCs w:val="18"/>
                </w:rPr>
                <w:t>img</w:t>
              </w:r>
            </w:ins>
            <w:ins w:id="105" w:author="Administrator" w:date="2016-04-25T16:20:00Z">
              <w:r>
                <w:rPr>
                  <w:rFonts w:ascii="宋体" w:hAnsi="宋体" w:cs="宋体" w:hint="eastAsia"/>
                  <w:sz w:val="18"/>
                  <w:szCs w:val="18"/>
                </w:rPr>
                <w:t>List</w:t>
              </w:r>
            </w:ins>
          </w:p>
        </w:tc>
        <w:tc>
          <w:tcPr>
            <w:tcW w:w="1276" w:type="dxa"/>
            <w:vAlign w:val="center"/>
          </w:tcPr>
          <w:p w:rsidR="0099451D" w:rsidRDefault="008D5DA9">
            <w:pPr>
              <w:adjustRightInd w:val="0"/>
              <w:snapToGrid w:val="0"/>
              <w:rPr>
                <w:ins w:id="106" w:author="Administrator" w:date="2016-04-25T16:21:00Z"/>
                <w:rFonts w:ascii="宋体" w:hAnsi="宋体"/>
                <w:color w:val="FF0000"/>
                <w:sz w:val="18"/>
                <w:szCs w:val="18"/>
              </w:rPr>
            </w:pPr>
            <w:r>
              <w:rPr>
                <w:rFonts w:ascii="宋体" w:hAnsi="宋体"/>
                <w:color w:val="FF0000"/>
                <w:sz w:val="18"/>
                <w:szCs w:val="18"/>
              </w:rPr>
              <w:t>是</w:t>
            </w:r>
          </w:p>
        </w:tc>
        <w:tc>
          <w:tcPr>
            <w:tcW w:w="3969" w:type="dxa"/>
            <w:vAlign w:val="center"/>
          </w:tcPr>
          <w:p w:rsidR="0099451D" w:rsidRDefault="008D5DA9">
            <w:pPr>
              <w:adjustRightInd w:val="0"/>
              <w:snapToGrid w:val="0"/>
              <w:rPr>
                <w:ins w:id="107" w:author="Administrator" w:date="2016-04-25T16:21:00Z"/>
                <w:rFonts w:ascii="宋体" w:hAnsi="宋体"/>
                <w:color w:val="FF0000"/>
                <w:sz w:val="18"/>
                <w:szCs w:val="18"/>
              </w:rPr>
            </w:pPr>
            <w:r>
              <w:rPr>
                <w:rFonts w:ascii="宋体" w:hAnsi="宋体"/>
                <w:color w:val="FF0000"/>
                <w:sz w:val="18"/>
                <w:szCs w:val="18"/>
              </w:rPr>
              <w:t>图片文件流</w:t>
            </w:r>
          </w:p>
        </w:tc>
      </w:tr>
      <w:tr w:rsidR="0099451D">
        <w:trPr>
          <w:trHeight w:val="529"/>
          <w:ins w:id="108" w:author="Administrator" w:date="2016-04-25T16:21:00Z"/>
        </w:trPr>
        <w:tc>
          <w:tcPr>
            <w:tcW w:w="1951" w:type="dxa"/>
            <w:vAlign w:val="center"/>
          </w:tcPr>
          <w:p w:rsidR="0099451D" w:rsidRDefault="008D5DA9">
            <w:pPr>
              <w:adjustRightInd w:val="0"/>
              <w:snapToGrid w:val="0"/>
              <w:jc w:val="center"/>
              <w:rPr>
                <w:ins w:id="109" w:author="Administrator" w:date="2016-04-25T16:21:00Z"/>
                <w:rFonts w:ascii="宋体" w:hAnsi="宋体" w:cs="宋体"/>
                <w:sz w:val="18"/>
                <w:szCs w:val="18"/>
              </w:rPr>
            </w:pPr>
            <w:ins w:id="110" w:author="Administrator" w:date="2016-04-25T16:24:00Z">
              <w:r>
                <w:rPr>
                  <w:rFonts w:ascii="宋体" w:hAnsi="宋体" w:cs="宋体" w:hint="eastAsia"/>
                  <w:sz w:val="18"/>
                  <w:szCs w:val="18"/>
                </w:rPr>
                <w:t>remark</w:t>
              </w:r>
            </w:ins>
          </w:p>
        </w:tc>
        <w:tc>
          <w:tcPr>
            <w:tcW w:w="1276" w:type="dxa"/>
            <w:vAlign w:val="center"/>
          </w:tcPr>
          <w:p w:rsidR="0099451D" w:rsidRDefault="008D5DA9">
            <w:pPr>
              <w:adjustRightInd w:val="0"/>
              <w:snapToGrid w:val="0"/>
              <w:ind w:firstLineChars="100" w:firstLine="180"/>
              <w:rPr>
                <w:ins w:id="111" w:author="Administrator" w:date="2016-04-25T16:21:00Z"/>
                <w:rFonts w:ascii="宋体" w:hAnsi="宋体"/>
                <w:sz w:val="18"/>
                <w:szCs w:val="18"/>
              </w:rPr>
            </w:pPr>
            <w:ins w:id="112" w:author="Administrator" w:date="2016-04-25T16:24:00Z">
              <w:r>
                <w:rPr>
                  <w:rFonts w:ascii="宋体" w:hAnsi="宋体" w:hint="eastAsia"/>
                  <w:sz w:val="18"/>
                  <w:szCs w:val="18"/>
                </w:rPr>
                <w:t>String</w:t>
              </w:r>
            </w:ins>
          </w:p>
        </w:tc>
        <w:tc>
          <w:tcPr>
            <w:tcW w:w="1276" w:type="dxa"/>
          </w:tcPr>
          <w:p w:rsidR="0099451D" w:rsidRDefault="008D5DA9">
            <w:pPr>
              <w:adjustRightInd w:val="0"/>
              <w:snapToGrid w:val="0"/>
              <w:ind w:firstLineChars="150" w:firstLine="270"/>
              <w:rPr>
                <w:rFonts w:ascii="宋体" w:hAnsi="宋体"/>
                <w:color w:val="FF0000"/>
                <w:sz w:val="18"/>
                <w:szCs w:val="18"/>
              </w:rPr>
            </w:pPr>
            <w:r>
              <w:rPr>
                <w:rFonts w:ascii="宋体" w:hAnsi="宋体" w:hint="eastAsia"/>
                <w:color w:val="FF0000"/>
                <w:sz w:val="18"/>
                <w:szCs w:val="18"/>
              </w:rPr>
              <w:t>body</w:t>
            </w:r>
          </w:p>
        </w:tc>
        <w:tc>
          <w:tcPr>
            <w:tcW w:w="1276" w:type="dxa"/>
            <w:vAlign w:val="center"/>
          </w:tcPr>
          <w:p w:rsidR="0099451D" w:rsidRDefault="008D5DA9">
            <w:pPr>
              <w:adjustRightInd w:val="0"/>
              <w:snapToGrid w:val="0"/>
              <w:rPr>
                <w:ins w:id="113" w:author="Administrator" w:date="2016-04-25T16:21:00Z"/>
                <w:rFonts w:ascii="宋体" w:hAnsi="宋体"/>
                <w:color w:val="FF0000"/>
                <w:sz w:val="18"/>
                <w:szCs w:val="18"/>
              </w:rPr>
            </w:pPr>
            <w:r>
              <w:rPr>
                <w:rFonts w:ascii="宋体" w:hAnsi="宋体"/>
                <w:color w:val="FF0000"/>
                <w:sz w:val="18"/>
                <w:szCs w:val="18"/>
              </w:rPr>
              <w:t>是</w:t>
            </w:r>
          </w:p>
        </w:tc>
        <w:tc>
          <w:tcPr>
            <w:tcW w:w="3969" w:type="dxa"/>
            <w:vAlign w:val="center"/>
          </w:tcPr>
          <w:p w:rsidR="0099451D" w:rsidRDefault="008D5DA9">
            <w:pPr>
              <w:adjustRightInd w:val="0"/>
              <w:snapToGrid w:val="0"/>
              <w:rPr>
                <w:ins w:id="114" w:author="Administrator" w:date="2016-04-25T16:21:00Z"/>
                <w:rFonts w:ascii="宋体" w:hAnsi="宋体"/>
                <w:color w:val="FF0000"/>
                <w:sz w:val="18"/>
                <w:szCs w:val="18"/>
              </w:rPr>
            </w:pPr>
            <w:r>
              <w:rPr>
                <w:rFonts w:ascii="宋体" w:hAnsi="宋体"/>
                <w:color w:val="FF0000"/>
                <w:sz w:val="18"/>
                <w:szCs w:val="18"/>
              </w:rPr>
              <w:t>备注</w:t>
            </w:r>
          </w:p>
        </w:tc>
      </w:tr>
    </w:tbl>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376"/>
        <w:gridCol w:w="1411"/>
        <w:gridCol w:w="1424"/>
        <w:gridCol w:w="2885"/>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376"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41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code</w:t>
            </w:r>
          </w:p>
        </w:tc>
        <w:tc>
          <w:tcPr>
            <w:tcW w:w="1376" w:type="dxa"/>
            <w:vAlign w:val="center"/>
          </w:tcPr>
          <w:p w:rsidR="0099451D" w:rsidRDefault="0099451D">
            <w:pPr>
              <w:adjustRightInd w:val="0"/>
              <w:snapToGrid w:val="0"/>
              <w:ind w:firstLine="0"/>
              <w:jc w:val="center"/>
              <w:rPr>
                <w:rFonts w:ascii="宋体" w:hAnsi="宋体"/>
                <w:sz w:val="18"/>
                <w:szCs w:val="18"/>
              </w:rPr>
            </w:pPr>
          </w:p>
        </w:tc>
        <w:tc>
          <w:tcPr>
            <w:tcW w:w="141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详见状态码定义</w:t>
            </w:r>
          </w:p>
        </w:tc>
      </w:tr>
      <w:tr w:rsidR="0099451D">
        <w:trPr>
          <w:trHeight w:val="529"/>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msg</w:t>
            </w:r>
          </w:p>
        </w:tc>
        <w:tc>
          <w:tcPr>
            <w:tcW w:w="1376" w:type="dxa"/>
            <w:vAlign w:val="center"/>
          </w:tcPr>
          <w:p w:rsidR="0099451D" w:rsidRDefault="0099451D">
            <w:pPr>
              <w:adjustRightInd w:val="0"/>
              <w:snapToGrid w:val="0"/>
              <w:ind w:firstLine="0"/>
              <w:jc w:val="center"/>
              <w:rPr>
                <w:rFonts w:ascii="宋体" w:hAnsi="宋体"/>
                <w:sz w:val="18"/>
                <w:szCs w:val="18"/>
              </w:rPr>
            </w:pPr>
          </w:p>
        </w:tc>
        <w:tc>
          <w:tcPr>
            <w:tcW w:w="1411"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body</w:t>
            </w:r>
          </w:p>
        </w:tc>
        <w:tc>
          <w:tcPr>
            <w:tcW w:w="1376" w:type="dxa"/>
            <w:vAlign w:val="center"/>
          </w:tcPr>
          <w:p w:rsidR="0099451D" w:rsidRDefault="0099451D">
            <w:pPr>
              <w:adjustRightInd w:val="0"/>
              <w:snapToGrid w:val="0"/>
              <w:ind w:firstLine="0"/>
              <w:jc w:val="center"/>
              <w:rPr>
                <w:rFonts w:ascii="宋体" w:hAnsi="宋体"/>
                <w:sz w:val="18"/>
                <w:szCs w:val="18"/>
              </w:rPr>
            </w:pPr>
          </w:p>
        </w:tc>
        <w:tc>
          <w:tcPr>
            <w:tcW w:w="141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2885" w:type="dxa"/>
            <w:vAlign w:val="center"/>
          </w:tcPr>
          <w:p w:rsidR="0099451D" w:rsidRDefault="0099451D">
            <w:pPr>
              <w:adjustRightInd w:val="0"/>
              <w:snapToGrid w:val="0"/>
              <w:ind w:firstLine="0"/>
              <w:jc w:val="center"/>
              <w:rPr>
                <w:rFonts w:ascii="宋体" w:hAnsi="宋体"/>
                <w:sz w:val="18"/>
                <w:szCs w:val="18"/>
              </w:rPr>
            </w:pP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ascii="宋体" w:hAnsi="宋体" w:hint="eastAsia"/>
          <w:sz w:val="18"/>
          <w:szCs w:val="18"/>
        </w:rPr>
        <w:t>account=xzy&amp;password=</w:t>
      </w:r>
      <w:r>
        <w:rPr>
          <w:rFonts w:ascii="宋体" w:hAnsi="宋体"/>
          <w:sz w:val="18"/>
          <w:szCs w:val="18"/>
        </w:rPr>
        <w:t>202cb962ac59075b964b07152d234b70</w:t>
      </w:r>
      <w:r>
        <w:rPr>
          <w:rFonts w:ascii="宋体" w:hAnsi="宋体" w:hint="eastAsia"/>
          <w:sz w:val="18"/>
          <w:szCs w:val="18"/>
        </w:rPr>
        <w:t>&amp;terminalId=123&amp;appId=123&amp;</w:t>
      </w:r>
      <w:r>
        <w:rPr>
          <w:rFonts w:ascii="宋体" w:hAnsi="宋体" w:cs="宋体" w:hint="eastAsia"/>
          <w:sz w:val="18"/>
          <w:szCs w:val="18"/>
        </w:rPr>
        <w:t>operaTime=123</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ind w:leftChars="177" w:left="425"/>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签到成功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ind w:leftChars="177" w:left="425"/>
        <w:rPr>
          <w:rFonts w:ascii="宋体" w:hAnsi="宋体"/>
          <w:sz w:val="18"/>
          <w:szCs w:val="18"/>
        </w:rPr>
      </w:pPr>
    </w:p>
    <w:p w:rsidR="0099451D" w:rsidRDefault="008D5DA9">
      <w:pPr>
        <w:pStyle w:val="3"/>
      </w:pPr>
      <w:bookmarkStart w:id="115" w:name="_Toc426467289"/>
      <w:bookmarkStart w:id="116" w:name="_Toc448492995"/>
      <w:bookmarkEnd w:id="85"/>
      <w:ins w:id="117" w:author="Administrator" w:date="2016-04-26T08:50:00Z">
        <w:r>
          <w:rPr>
            <w:rFonts w:hint="eastAsia"/>
          </w:rPr>
          <w:t>按月</w:t>
        </w:r>
      </w:ins>
      <w:r>
        <w:rPr>
          <w:rFonts w:hint="eastAsia"/>
        </w:rPr>
        <w:t>获取签到</w:t>
      </w:r>
      <w:r>
        <w:rPr>
          <w:rFonts w:hint="eastAsia"/>
        </w:rPr>
        <w:t>/</w:t>
      </w:r>
      <w:r>
        <w:rPr>
          <w:rFonts w:hint="eastAsia"/>
        </w:rPr>
        <w:t>签出记录列表</w:t>
      </w:r>
      <w:bookmarkEnd w:id="115"/>
      <w:bookmarkEnd w:id="116"/>
    </w:p>
    <w:p w:rsidR="0099451D" w:rsidRDefault="008D5DA9">
      <w:pPr>
        <w:pStyle w:val="4"/>
      </w:pPr>
      <w:r>
        <w:rPr>
          <w:rFonts w:hint="eastAsia"/>
        </w:rPr>
        <w:t>URL</w:t>
      </w:r>
    </w:p>
    <w:p w:rsidR="0099451D" w:rsidRPr="0099451D" w:rsidRDefault="00354EB4">
      <w:pPr>
        <w:pStyle w:val="112"/>
        <w:ind w:left="240"/>
        <w:rPr>
          <w:color w:val="FF0000"/>
          <w:rPrChange w:id="118" w:author="Administrator" w:date="2016-04-26T08:53:00Z">
            <w:rPr/>
          </w:rPrChange>
        </w:rPr>
      </w:pPr>
      <w:r w:rsidRPr="00354EB4">
        <w:rPr>
          <w:rFonts w:cs="Times New Roman"/>
          <w:color w:val="FF0000"/>
          <w:rPrChange w:id="119" w:author="Administrator" w:date="2016-04-26T08:53:00Z">
            <w:rPr>
              <w:rFonts w:cs="Times New Roman"/>
            </w:rPr>
          </w:rPrChange>
        </w:rPr>
        <w:t>http://mobile.zjhcsoft.com:8090/szf/getsignlist</w:t>
      </w:r>
      <w:ins w:id="120" w:author="Administrator" w:date="2016-04-26T08:50:00Z">
        <w:r w:rsidRPr="00354EB4">
          <w:rPr>
            <w:rFonts w:cs="Times New Roman"/>
            <w:color w:val="FF0000"/>
            <w:rPrChange w:id="121" w:author="Administrator" w:date="2016-04-26T08:53:00Z">
              <w:rPr>
                <w:rFonts w:cs="Times New Roman"/>
              </w:rPr>
            </w:rPrChange>
          </w:rPr>
          <w:t>ByMonth</w:t>
        </w:r>
      </w:ins>
    </w:p>
    <w:p w:rsidR="0099451D" w:rsidRDefault="008D5DA9">
      <w:pPr>
        <w:pStyle w:val="4"/>
      </w:pPr>
      <w:r>
        <w:rPr>
          <w:rFonts w:hint="eastAsia"/>
        </w:rPr>
        <w:t>描述</w:t>
      </w:r>
    </w:p>
    <w:p w:rsidR="00354EB4" w:rsidRDefault="008D5DA9" w:rsidP="00354EB4">
      <w:pPr>
        <w:pStyle w:val="112"/>
        <w:ind w:leftChars="87" w:left="209"/>
        <w:pPrChange w:id="122" w:author="Administrator" w:date="2016-04-26T08:54:00Z">
          <w:pPr>
            <w:pStyle w:val="112"/>
            <w:ind w:left="240"/>
          </w:pPr>
        </w:pPrChange>
      </w:pPr>
      <w:del w:id="123" w:author="Administrator" w:date="2016-04-26T08:54:00Z">
        <w:r>
          <w:rPr>
            <w:rFonts w:hint="eastAsia"/>
          </w:rPr>
          <w:delText>获取签到签出列表</w:delText>
        </w:r>
      </w:del>
      <w:ins w:id="124" w:author="Administrator" w:date="2016-04-26T08:54:00Z">
        <w:r>
          <w:rPr>
            <w:rFonts w:hint="eastAsia"/>
          </w:rPr>
          <w:t>获该取员工每月的的</w:t>
        </w:r>
      </w:ins>
      <w:ins w:id="125" w:author="Administrator" w:date="2016-04-26T08:55:00Z">
        <w:r>
          <w:rPr>
            <w:rFonts w:hint="eastAsia"/>
          </w:rPr>
          <w:t>考勤信息</w:t>
        </w:r>
      </w:ins>
    </w:p>
    <w:p w:rsidR="0099451D" w:rsidRDefault="008D5DA9">
      <w:pPr>
        <w:pStyle w:val="4"/>
      </w:pPr>
      <w:r>
        <w:rPr>
          <w:rFonts w:hint="eastAsia"/>
        </w:rPr>
        <w:lastRenderedPageBreak/>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21"/>
                <w:szCs w:val="21"/>
              </w:rPr>
              <w:t>account</w:t>
            </w:r>
          </w:p>
        </w:tc>
        <w:tc>
          <w:tcPr>
            <w:tcW w:w="1801"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String</w:t>
            </w:r>
          </w:p>
        </w:tc>
        <w:tc>
          <w:tcPr>
            <w:tcW w:w="12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否</w:t>
            </w:r>
          </w:p>
        </w:tc>
        <w:tc>
          <w:tcPr>
            <w:tcW w:w="396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用户账号</w:t>
            </w:r>
          </w:p>
        </w:tc>
      </w:tr>
      <w:tr w:rsidR="0099451D">
        <w:trPr>
          <w:trHeight w:val="471"/>
        </w:trPr>
        <w:tc>
          <w:tcPr>
            <w:tcW w:w="1426" w:type="dxa"/>
            <w:vAlign w:val="center"/>
          </w:tcPr>
          <w:p w:rsidR="0099451D" w:rsidRPr="008D5DA9" w:rsidRDefault="008D5DA9">
            <w:pPr>
              <w:ind w:firstLineChars="50" w:firstLine="90"/>
              <w:rPr>
                <w:rFonts w:ascii="宋体" w:hAnsi="宋体" w:cs="宋体"/>
                <w:color w:val="000000"/>
                <w:sz w:val="18"/>
                <w:szCs w:val="18"/>
              </w:rPr>
            </w:pPr>
            <w:r w:rsidRPr="008D5DA9">
              <w:rPr>
                <w:rFonts w:ascii="宋体" w:hAnsi="宋体" w:cs="宋体"/>
                <w:color w:val="000000"/>
                <w:sz w:val="18"/>
                <w:szCs w:val="18"/>
              </w:rPr>
              <w:t>searchDate</w:t>
            </w:r>
          </w:p>
        </w:tc>
        <w:tc>
          <w:tcPr>
            <w:tcW w:w="1801"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String</w:t>
            </w:r>
          </w:p>
        </w:tc>
        <w:tc>
          <w:tcPr>
            <w:tcW w:w="12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否</w:t>
            </w:r>
          </w:p>
        </w:tc>
        <w:tc>
          <w:tcPr>
            <w:tcW w:w="396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查询日期：年月</w:t>
            </w:r>
            <w:r w:rsidRPr="008D5DA9">
              <w:rPr>
                <w:rFonts w:ascii="宋体" w:hAnsi="宋体" w:hint="eastAsia"/>
                <w:color w:val="000000"/>
                <w:sz w:val="18"/>
                <w:szCs w:val="18"/>
              </w:rPr>
              <w:t>2015-06</w:t>
            </w:r>
          </w:p>
        </w:tc>
      </w:tr>
    </w:tbl>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701"/>
        <w:gridCol w:w="993"/>
        <w:gridCol w:w="742"/>
        <w:gridCol w:w="3119"/>
      </w:tblGrid>
      <w:tr w:rsidR="0099451D">
        <w:trPr>
          <w:trHeight w:val="529"/>
        </w:trPr>
        <w:tc>
          <w:tcPr>
            <w:tcW w:w="1809"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7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93" w:type="dxa"/>
            <w:shd w:val="pct30" w:color="auto" w:fill="auto"/>
          </w:tcPr>
          <w:p w:rsidR="0099451D" w:rsidRDefault="008D5DA9">
            <w:pPr>
              <w:tabs>
                <w:tab w:val="left" w:pos="864"/>
              </w:tabs>
              <w:ind w:firstLine="0"/>
              <w:rPr>
                <w:b/>
                <w:sz w:val="18"/>
                <w:szCs w:val="18"/>
              </w:rPr>
            </w:pPr>
            <w:r>
              <w:rPr>
                <w:rFonts w:hint="eastAsia"/>
                <w:b/>
                <w:sz w:val="18"/>
                <w:szCs w:val="18"/>
              </w:rPr>
              <w:t>类型</w:t>
            </w:r>
          </w:p>
        </w:tc>
        <w:tc>
          <w:tcPr>
            <w:tcW w:w="742"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41"/>
        </w:trPr>
        <w:tc>
          <w:tcPr>
            <w:tcW w:w="180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code</w:t>
            </w:r>
          </w:p>
        </w:tc>
        <w:tc>
          <w:tcPr>
            <w:tcW w:w="1701" w:type="dxa"/>
            <w:vAlign w:val="center"/>
          </w:tcPr>
          <w:p w:rsidR="0099451D" w:rsidRPr="008D5DA9" w:rsidRDefault="0099451D">
            <w:pPr>
              <w:adjustRightInd w:val="0"/>
              <w:snapToGrid w:val="0"/>
              <w:ind w:firstLine="0"/>
              <w:rPr>
                <w:rFonts w:ascii="宋体" w:hAnsi="宋体"/>
                <w:color w:val="000000"/>
                <w:sz w:val="18"/>
                <w:szCs w:val="18"/>
              </w:rPr>
            </w:pP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color w:val="000000"/>
                <w:sz w:val="18"/>
                <w:szCs w:val="18"/>
              </w:rPr>
              <w:t>I</w:t>
            </w:r>
            <w:r w:rsidRPr="008D5DA9">
              <w:rPr>
                <w:rFonts w:ascii="宋体" w:hAnsi="宋体" w:hint="eastAsia"/>
                <w:color w:val="000000"/>
                <w:sz w:val="18"/>
                <w:szCs w:val="18"/>
              </w:rPr>
              <w:t>nt</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否</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0</w:t>
            </w:r>
            <w:r w:rsidRPr="008D5DA9">
              <w:rPr>
                <w:rFonts w:ascii="宋体" w:hAnsi="宋体" w:hint="eastAsia"/>
                <w:color w:val="000000"/>
                <w:sz w:val="18"/>
                <w:szCs w:val="18"/>
              </w:rPr>
              <w:t>：成功其他：失败</w:t>
            </w:r>
          </w:p>
        </w:tc>
      </w:tr>
      <w:tr w:rsidR="0099451D">
        <w:trPr>
          <w:trHeight w:hRule="exact" w:val="541"/>
        </w:trPr>
        <w:tc>
          <w:tcPr>
            <w:tcW w:w="180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msg</w:t>
            </w:r>
          </w:p>
        </w:tc>
        <w:tc>
          <w:tcPr>
            <w:tcW w:w="1701" w:type="dxa"/>
            <w:vAlign w:val="center"/>
          </w:tcPr>
          <w:p w:rsidR="0099451D" w:rsidRPr="008D5DA9" w:rsidRDefault="0099451D">
            <w:pPr>
              <w:adjustRightInd w:val="0"/>
              <w:snapToGrid w:val="0"/>
              <w:ind w:firstLine="0"/>
              <w:rPr>
                <w:rFonts w:ascii="宋体" w:hAnsi="宋体"/>
                <w:color w:val="000000"/>
                <w:sz w:val="18"/>
                <w:szCs w:val="18"/>
              </w:rPr>
            </w:pP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否</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返回信息</w:t>
            </w:r>
          </w:p>
        </w:tc>
      </w:tr>
      <w:tr w:rsidR="0099451D">
        <w:trPr>
          <w:trHeight w:hRule="exact" w:val="541"/>
        </w:trPr>
        <w:tc>
          <w:tcPr>
            <w:tcW w:w="180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body</w:t>
            </w:r>
          </w:p>
        </w:tc>
        <w:tc>
          <w:tcPr>
            <w:tcW w:w="1701" w:type="dxa"/>
            <w:vAlign w:val="center"/>
          </w:tcPr>
          <w:p w:rsidR="0099451D" w:rsidRPr="008D5DA9" w:rsidRDefault="0099451D">
            <w:pPr>
              <w:adjustRightInd w:val="0"/>
              <w:snapToGrid w:val="0"/>
              <w:ind w:firstLine="0"/>
              <w:rPr>
                <w:rFonts w:ascii="宋体" w:hAnsi="宋体"/>
                <w:color w:val="000000"/>
                <w:sz w:val="18"/>
                <w:szCs w:val="18"/>
              </w:rPr>
            </w:pP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Object</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打卡记录列表</w:t>
            </w:r>
          </w:p>
        </w:tc>
      </w:tr>
      <w:tr w:rsidR="0099451D">
        <w:trPr>
          <w:trHeight w:hRule="exact" w:val="541"/>
        </w:trPr>
        <w:tc>
          <w:tcPr>
            <w:tcW w:w="1809" w:type="dxa"/>
            <w:vAlign w:val="center"/>
          </w:tcPr>
          <w:p w:rsidR="0099451D" w:rsidRPr="008D5DA9" w:rsidRDefault="008D5DA9">
            <w:pPr>
              <w:ind w:firstLineChars="200" w:firstLine="420"/>
              <w:jc w:val="center"/>
              <w:rPr>
                <w:rFonts w:ascii="宋体" w:hAnsi="宋体" w:cs="宋体"/>
                <w:color w:val="000000"/>
                <w:sz w:val="21"/>
                <w:szCs w:val="21"/>
              </w:rPr>
            </w:pPr>
            <w:r w:rsidRPr="008D5DA9">
              <w:rPr>
                <w:rFonts w:ascii="宋体" w:hAnsi="宋体" w:cs="宋体"/>
                <w:color w:val="000000"/>
                <w:sz w:val="21"/>
                <w:szCs w:val="21"/>
              </w:rPr>
              <w:t>searchDate</w:t>
            </w:r>
          </w:p>
        </w:tc>
        <w:tc>
          <w:tcPr>
            <w:tcW w:w="1701" w:type="dxa"/>
            <w:vAlign w:val="center"/>
          </w:tcPr>
          <w:p w:rsidR="0099451D" w:rsidRPr="008D5DA9" w:rsidRDefault="008D5DA9">
            <w:pPr>
              <w:adjustRightInd w:val="0"/>
              <w:snapToGrid w:val="0"/>
              <w:ind w:firstLine="0"/>
              <w:rPr>
                <w:rFonts w:ascii="宋体" w:hAnsi="宋体"/>
                <w:color w:val="000000"/>
                <w:sz w:val="21"/>
                <w:szCs w:val="21"/>
              </w:rPr>
            </w:pPr>
            <w:r w:rsidRPr="008D5DA9">
              <w:rPr>
                <w:rFonts w:ascii="宋体" w:hAnsi="宋体"/>
                <w:color w:val="000000"/>
                <w:sz w:val="21"/>
                <w:szCs w:val="21"/>
              </w:rPr>
              <w:t>body</w:t>
            </w:r>
          </w:p>
        </w:tc>
        <w:tc>
          <w:tcPr>
            <w:tcW w:w="993" w:type="dxa"/>
            <w:vAlign w:val="center"/>
          </w:tcPr>
          <w:p w:rsidR="0099451D" w:rsidRPr="008D5DA9" w:rsidRDefault="008D5DA9">
            <w:pPr>
              <w:adjustRightInd w:val="0"/>
              <w:snapToGrid w:val="0"/>
              <w:ind w:firstLine="0"/>
              <w:rPr>
                <w:rFonts w:ascii="宋体" w:hAnsi="宋体"/>
                <w:color w:val="000000"/>
                <w:sz w:val="21"/>
                <w:szCs w:val="21"/>
              </w:rPr>
            </w:pPr>
            <w:r w:rsidRPr="008D5DA9">
              <w:rPr>
                <w:rFonts w:ascii="宋体" w:hAnsi="宋体" w:hint="eastAsia"/>
                <w:color w:val="000000"/>
                <w:sz w:val="21"/>
                <w:szCs w:val="21"/>
              </w:rPr>
              <w:t>String</w:t>
            </w:r>
          </w:p>
        </w:tc>
        <w:tc>
          <w:tcPr>
            <w:tcW w:w="742" w:type="dxa"/>
            <w:vAlign w:val="center"/>
          </w:tcPr>
          <w:p w:rsidR="0099451D" w:rsidRPr="008D5DA9" w:rsidRDefault="008D5DA9">
            <w:pPr>
              <w:adjustRightInd w:val="0"/>
              <w:snapToGrid w:val="0"/>
              <w:ind w:firstLine="0"/>
              <w:rPr>
                <w:rFonts w:ascii="宋体" w:hAnsi="宋体"/>
                <w:color w:val="000000"/>
                <w:sz w:val="21"/>
                <w:szCs w:val="21"/>
              </w:rPr>
            </w:pPr>
            <w:r w:rsidRPr="008D5DA9">
              <w:rPr>
                <w:rFonts w:ascii="宋体" w:hAnsi="宋体" w:hint="eastAsia"/>
                <w:color w:val="000000"/>
                <w:sz w:val="21"/>
                <w:szCs w:val="21"/>
              </w:rPr>
              <w:t>否</w:t>
            </w:r>
          </w:p>
        </w:tc>
        <w:tc>
          <w:tcPr>
            <w:tcW w:w="3119" w:type="dxa"/>
            <w:vAlign w:val="center"/>
          </w:tcPr>
          <w:p w:rsidR="0099451D" w:rsidRPr="008D5DA9" w:rsidRDefault="008D5DA9">
            <w:pPr>
              <w:adjustRightInd w:val="0"/>
              <w:snapToGrid w:val="0"/>
              <w:ind w:firstLine="0"/>
              <w:rPr>
                <w:rFonts w:ascii="宋体" w:hAnsi="宋体"/>
                <w:color w:val="000000"/>
                <w:sz w:val="21"/>
                <w:szCs w:val="21"/>
              </w:rPr>
            </w:pPr>
            <w:r w:rsidRPr="008D5DA9">
              <w:rPr>
                <w:rFonts w:ascii="宋体" w:hAnsi="宋体" w:hint="eastAsia"/>
                <w:color w:val="000000"/>
                <w:sz w:val="21"/>
                <w:szCs w:val="21"/>
              </w:rPr>
              <w:t>查询日期：年月</w:t>
            </w:r>
            <w:r w:rsidRPr="008D5DA9">
              <w:rPr>
                <w:rFonts w:ascii="宋体" w:hAnsi="宋体" w:hint="eastAsia"/>
                <w:color w:val="000000"/>
                <w:sz w:val="21"/>
                <w:szCs w:val="21"/>
              </w:rPr>
              <w:t>2015-06</w:t>
            </w:r>
          </w:p>
        </w:tc>
      </w:tr>
      <w:tr w:rsidR="0099451D">
        <w:trPr>
          <w:trHeight w:hRule="exact" w:val="541"/>
        </w:trPr>
        <w:tc>
          <w:tcPr>
            <w:tcW w:w="180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signList</w:t>
            </w:r>
          </w:p>
        </w:tc>
        <w:tc>
          <w:tcPr>
            <w:tcW w:w="1701"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body</w:t>
            </w: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List</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否</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签到信息列表</w:t>
            </w:r>
          </w:p>
        </w:tc>
      </w:tr>
      <w:tr w:rsidR="0099451D">
        <w:trPr>
          <w:trHeight w:hRule="exact" w:val="541"/>
        </w:trPr>
        <w:tc>
          <w:tcPr>
            <w:tcW w:w="180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signDate</w:t>
            </w:r>
          </w:p>
        </w:tc>
        <w:tc>
          <w:tcPr>
            <w:tcW w:w="1701"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signList</w:t>
            </w: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否</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签到日期</w:t>
            </w:r>
            <w:r w:rsidRPr="008D5DA9">
              <w:rPr>
                <w:rFonts w:ascii="宋体" w:hAnsi="宋体" w:hint="eastAsia"/>
                <w:color w:val="000000"/>
                <w:sz w:val="18"/>
                <w:szCs w:val="18"/>
              </w:rPr>
              <w:t>:</w:t>
            </w:r>
            <w:r w:rsidRPr="008D5DA9">
              <w:rPr>
                <w:rFonts w:ascii="宋体" w:hAnsi="宋体" w:hint="eastAsia"/>
                <w:color w:val="000000"/>
                <w:sz w:val="18"/>
                <w:szCs w:val="18"/>
              </w:rPr>
              <w:t>年月日</w:t>
            </w:r>
          </w:p>
        </w:tc>
      </w:tr>
      <w:tr w:rsidR="0099451D">
        <w:trPr>
          <w:trHeight w:hRule="exact" w:val="541"/>
        </w:trPr>
        <w:tc>
          <w:tcPr>
            <w:tcW w:w="180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signStatus</w:t>
            </w:r>
          </w:p>
        </w:tc>
        <w:tc>
          <w:tcPr>
            <w:tcW w:w="1701"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signList</w:t>
            </w: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int</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否</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bookmarkStart w:id="126" w:name="OLE_LINK24"/>
            <w:r w:rsidRPr="008D5DA9">
              <w:rPr>
                <w:rFonts w:ascii="宋体" w:hAnsi="宋体" w:hint="eastAsia"/>
                <w:color w:val="000000"/>
                <w:sz w:val="18"/>
                <w:szCs w:val="18"/>
              </w:rPr>
              <w:t>签到状态：</w:t>
            </w:r>
            <w:r w:rsidRPr="008D5DA9">
              <w:rPr>
                <w:rFonts w:ascii="宋体" w:hAnsi="宋体" w:hint="eastAsia"/>
                <w:color w:val="000000"/>
                <w:sz w:val="18"/>
                <w:szCs w:val="18"/>
              </w:rPr>
              <w:t>1-</w:t>
            </w:r>
            <w:r w:rsidRPr="008D5DA9">
              <w:rPr>
                <w:rFonts w:ascii="宋体" w:hAnsi="宋体" w:hint="eastAsia"/>
                <w:color w:val="000000"/>
                <w:sz w:val="18"/>
                <w:szCs w:val="18"/>
              </w:rPr>
              <w:t>正常，</w:t>
            </w:r>
            <w:r w:rsidRPr="008D5DA9">
              <w:rPr>
                <w:rFonts w:ascii="宋体" w:hAnsi="宋体" w:hint="eastAsia"/>
                <w:color w:val="000000"/>
                <w:sz w:val="18"/>
                <w:szCs w:val="18"/>
              </w:rPr>
              <w:t>2-</w:t>
            </w:r>
            <w:r w:rsidRPr="008D5DA9">
              <w:rPr>
                <w:rFonts w:ascii="宋体" w:hAnsi="宋体" w:hint="eastAsia"/>
                <w:color w:val="000000"/>
                <w:sz w:val="18"/>
                <w:szCs w:val="18"/>
              </w:rPr>
              <w:t>迟到或早退，</w:t>
            </w:r>
            <w:r w:rsidRPr="008D5DA9">
              <w:rPr>
                <w:rFonts w:ascii="宋体" w:hAnsi="宋体" w:hint="eastAsia"/>
                <w:color w:val="000000"/>
                <w:sz w:val="18"/>
                <w:szCs w:val="18"/>
              </w:rPr>
              <w:t>3-</w:t>
            </w:r>
            <w:r w:rsidRPr="008D5DA9">
              <w:rPr>
                <w:rFonts w:ascii="宋体" w:hAnsi="宋体" w:hint="eastAsia"/>
                <w:color w:val="000000"/>
                <w:sz w:val="18"/>
                <w:szCs w:val="18"/>
              </w:rPr>
              <w:t>外勤，</w:t>
            </w:r>
            <w:r w:rsidRPr="008D5DA9">
              <w:rPr>
                <w:rFonts w:ascii="宋体" w:hAnsi="宋体" w:hint="eastAsia"/>
                <w:color w:val="000000"/>
                <w:sz w:val="18"/>
                <w:szCs w:val="18"/>
              </w:rPr>
              <w:t>4-</w:t>
            </w:r>
            <w:r w:rsidRPr="008D5DA9">
              <w:rPr>
                <w:rFonts w:ascii="宋体" w:hAnsi="宋体" w:hint="eastAsia"/>
                <w:color w:val="000000"/>
                <w:sz w:val="18"/>
                <w:szCs w:val="18"/>
              </w:rPr>
              <w:t>未考勤</w:t>
            </w:r>
            <w:r>
              <w:rPr>
                <w:rFonts w:ascii="宋体" w:hAnsi="宋体" w:hint="eastAsia"/>
                <w:color w:val="FF0000"/>
                <w:sz w:val="18"/>
                <w:szCs w:val="18"/>
              </w:rPr>
              <w:t>5-</w:t>
            </w:r>
            <w:r>
              <w:rPr>
                <w:rFonts w:ascii="宋体" w:hAnsi="宋体" w:hint="eastAsia"/>
                <w:color w:val="FF0000"/>
                <w:sz w:val="18"/>
                <w:szCs w:val="18"/>
              </w:rPr>
              <w:t>请假</w:t>
            </w:r>
            <w:bookmarkEnd w:id="126"/>
          </w:p>
        </w:tc>
      </w:tr>
    </w:tbl>
    <w:p w:rsidR="0099451D" w:rsidRDefault="008D5DA9">
      <w:pPr>
        <w:pStyle w:val="3"/>
        <w:rPr>
          <w:color w:val="FF0000"/>
        </w:rPr>
      </w:pPr>
      <w:bookmarkStart w:id="127" w:name="OLE_LINK7"/>
      <w:r>
        <w:rPr>
          <w:rFonts w:hint="eastAsia"/>
          <w:color w:val="FF0000"/>
        </w:rPr>
        <w:t>按天获取用户的详细考勤信息</w:t>
      </w:r>
    </w:p>
    <w:p w:rsidR="0099451D" w:rsidRDefault="008D5DA9">
      <w:pPr>
        <w:pStyle w:val="4"/>
        <w:rPr>
          <w:color w:val="FF0000"/>
        </w:rPr>
      </w:pPr>
      <w:r>
        <w:rPr>
          <w:rFonts w:hint="eastAsia"/>
          <w:color w:val="FF0000"/>
        </w:rPr>
        <w:t>URL</w:t>
      </w:r>
    </w:p>
    <w:p w:rsidR="0099451D" w:rsidRDefault="008D5DA9">
      <w:pPr>
        <w:pStyle w:val="112"/>
        <w:ind w:left="240"/>
        <w:rPr>
          <w:color w:val="FF0000"/>
        </w:rPr>
      </w:pPr>
      <w:r>
        <w:rPr>
          <w:rFonts w:hint="eastAsia"/>
          <w:color w:val="FF0000"/>
        </w:rPr>
        <w:t>http://mobile.zjhcsoft.com:8090/szf/getSignListByDay</w:t>
      </w:r>
    </w:p>
    <w:p w:rsidR="0099451D" w:rsidRDefault="008D5DA9">
      <w:pPr>
        <w:pStyle w:val="4"/>
      </w:pPr>
      <w:r>
        <w:rPr>
          <w:rFonts w:hint="eastAsia"/>
        </w:rPr>
        <w:t>描述</w:t>
      </w:r>
    </w:p>
    <w:p w:rsidR="0099451D" w:rsidRDefault="008D5DA9">
      <w:pPr>
        <w:pStyle w:val="40"/>
        <w:numPr>
          <w:ilvl w:val="0"/>
          <w:numId w:val="0"/>
        </w:numPr>
        <w:ind w:left="520"/>
        <w:rPr>
          <w:color w:val="FF0000"/>
        </w:rPr>
      </w:pPr>
      <w:r>
        <w:rPr>
          <w:rFonts w:hint="eastAsia"/>
          <w:color w:val="FF0000"/>
        </w:rPr>
        <w:t>查询该员工的每天的签到详细信息</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color w:val="FF0000"/>
                <w:sz w:val="18"/>
                <w:szCs w:val="18"/>
              </w:rPr>
            </w:pPr>
            <w:bookmarkStart w:id="128" w:name="OLE_LINK28"/>
            <w:r>
              <w:rPr>
                <w:rFonts w:ascii="宋体" w:hAnsi="宋体" w:hint="eastAsia"/>
                <w:color w:val="FF0000"/>
                <w:sz w:val="18"/>
                <w:szCs w:val="18"/>
              </w:rPr>
              <w:t>userId</w:t>
            </w:r>
            <w:bookmarkEnd w:id="128"/>
          </w:p>
        </w:tc>
        <w:tc>
          <w:tcPr>
            <w:tcW w:w="18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String</w:t>
            </w:r>
          </w:p>
        </w:tc>
        <w:tc>
          <w:tcPr>
            <w:tcW w:w="127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否</w:t>
            </w:r>
          </w:p>
        </w:tc>
        <w:tc>
          <w:tcPr>
            <w:tcW w:w="396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用户</w:t>
            </w:r>
            <w:r>
              <w:rPr>
                <w:rFonts w:ascii="宋体" w:hAnsi="宋体" w:hint="eastAsia"/>
                <w:color w:val="FF0000"/>
                <w:sz w:val="18"/>
                <w:szCs w:val="18"/>
              </w:rPr>
              <w:t>id</w:t>
            </w:r>
          </w:p>
        </w:tc>
      </w:tr>
      <w:tr w:rsidR="0099451D">
        <w:trPr>
          <w:trHeight w:val="471"/>
        </w:trPr>
        <w:tc>
          <w:tcPr>
            <w:tcW w:w="1426" w:type="dxa"/>
            <w:vAlign w:val="center"/>
          </w:tcPr>
          <w:p w:rsidR="0099451D" w:rsidRPr="008D5DA9" w:rsidRDefault="008D5DA9">
            <w:pPr>
              <w:ind w:firstLineChars="50" w:firstLine="90"/>
              <w:rPr>
                <w:rFonts w:ascii="宋体" w:hAnsi="宋体" w:cs="宋体"/>
                <w:color w:val="000000"/>
                <w:sz w:val="18"/>
                <w:szCs w:val="18"/>
              </w:rPr>
            </w:pPr>
            <w:r w:rsidRPr="008D5DA9">
              <w:rPr>
                <w:rFonts w:ascii="宋体" w:hAnsi="宋体" w:cs="宋体"/>
                <w:color w:val="000000"/>
                <w:sz w:val="18"/>
                <w:szCs w:val="18"/>
              </w:rPr>
              <w:lastRenderedPageBreak/>
              <w:t>searchDate</w:t>
            </w:r>
          </w:p>
        </w:tc>
        <w:tc>
          <w:tcPr>
            <w:tcW w:w="1801"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String</w:t>
            </w:r>
          </w:p>
        </w:tc>
        <w:tc>
          <w:tcPr>
            <w:tcW w:w="12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否</w:t>
            </w:r>
          </w:p>
        </w:tc>
        <w:tc>
          <w:tcPr>
            <w:tcW w:w="396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查询日期：年月日</w:t>
            </w:r>
            <w:r w:rsidRPr="008D5DA9">
              <w:rPr>
                <w:rFonts w:ascii="宋体" w:hAnsi="宋体" w:hint="eastAsia"/>
                <w:color w:val="000000"/>
                <w:sz w:val="18"/>
                <w:szCs w:val="18"/>
              </w:rPr>
              <w:t>2015-06-01</w:t>
            </w:r>
          </w:p>
        </w:tc>
      </w:tr>
    </w:tbl>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129" w:author="Administrator" w:date="2016-04-24T17:06:00Z">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09"/>
        <w:gridCol w:w="1701"/>
        <w:gridCol w:w="993"/>
        <w:gridCol w:w="742"/>
        <w:gridCol w:w="3119"/>
        <w:tblGridChange w:id="130">
          <w:tblGrid>
            <w:gridCol w:w="1809"/>
            <w:gridCol w:w="426"/>
            <w:gridCol w:w="1015"/>
            <w:gridCol w:w="260"/>
            <w:gridCol w:w="723"/>
            <w:gridCol w:w="270"/>
            <w:gridCol w:w="742"/>
            <w:gridCol w:w="3119"/>
          </w:tblGrid>
        </w:tblGridChange>
      </w:tblGrid>
      <w:tr w:rsidR="0099451D" w:rsidTr="0099451D">
        <w:trPr>
          <w:trHeight w:val="529"/>
          <w:trPrChange w:id="131" w:author="Administrator" w:date="2016-04-24T17:06:00Z">
            <w:trPr>
              <w:trHeight w:val="529"/>
            </w:trPr>
          </w:trPrChange>
        </w:trPr>
        <w:tc>
          <w:tcPr>
            <w:tcW w:w="1809" w:type="dxa"/>
            <w:shd w:val="pct30" w:color="auto" w:fill="auto"/>
            <w:tcPrChange w:id="132" w:author="Administrator" w:date="2016-04-24T17:06:00Z">
              <w:tcPr>
                <w:tcW w:w="2235" w:type="dxa"/>
                <w:gridSpan w:val="2"/>
                <w:shd w:val="pct30" w:color="auto" w:fill="auto"/>
              </w:tcPr>
            </w:tcPrChange>
          </w:tcPr>
          <w:p w:rsidR="0099451D" w:rsidRDefault="008D5DA9">
            <w:pPr>
              <w:tabs>
                <w:tab w:val="left" w:pos="864"/>
              </w:tabs>
              <w:ind w:firstLine="0"/>
              <w:jc w:val="center"/>
              <w:rPr>
                <w:b/>
                <w:sz w:val="18"/>
                <w:szCs w:val="18"/>
              </w:rPr>
            </w:pPr>
            <w:r>
              <w:rPr>
                <w:rFonts w:hint="eastAsia"/>
                <w:b/>
                <w:sz w:val="18"/>
                <w:szCs w:val="18"/>
              </w:rPr>
              <w:t>参数名称</w:t>
            </w:r>
          </w:p>
        </w:tc>
        <w:tc>
          <w:tcPr>
            <w:tcW w:w="1701" w:type="dxa"/>
            <w:shd w:val="pct30" w:color="auto" w:fill="auto"/>
            <w:tcPrChange w:id="133" w:author="Administrator" w:date="2016-04-24T17:06:00Z">
              <w:tcPr>
                <w:tcW w:w="1015"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上级参数</w:t>
            </w:r>
          </w:p>
        </w:tc>
        <w:tc>
          <w:tcPr>
            <w:tcW w:w="993" w:type="dxa"/>
            <w:shd w:val="pct30" w:color="auto" w:fill="auto"/>
            <w:tcPrChange w:id="134" w:author="Administrator" w:date="2016-04-24T17:06:00Z">
              <w:tcPr>
                <w:tcW w:w="983" w:type="dxa"/>
                <w:gridSpan w:val="2"/>
                <w:shd w:val="pct30" w:color="auto" w:fill="auto"/>
              </w:tcPr>
            </w:tcPrChange>
          </w:tcPr>
          <w:p w:rsidR="0099451D" w:rsidRDefault="008D5DA9">
            <w:pPr>
              <w:tabs>
                <w:tab w:val="left" w:pos="864"/>
              </w:tabs>
              <w:ind w:firstLine="0"/>
              <w:rPr>
                <w:b/>
                <w:sz w:val="18"/>
                <w:szCs w:val="18"/>
              </w:rPr>
            </w:pPr>
            <w:r>
              <w:rPr>
                <w:rFonts w:hint="eastAsia"/>
                <w:b/>
                <w:sz w:val="18"/>
                <w:szCs w:val="18"/>
              </w:rPr>
              <w:t>类型</w:t>
            </w:r>
          </w:p>
        </w:tc>
        <w:tc>
          <w:tcPr>
            <w:tcW w:w="742" w:type="dxa"/>
            <w:shd w:val="pct30" w:color="auto" w:fill="auto"/>
            <w:tcPrChange w:id="135" w:author="Administrator" w:date="2016-04-24T17:06:00Z">
              <w:tcPr>
                <w:tcW w:w="1012" w:type="dxa"/>
                <w:gridSpan w:val="2"/>
                <w:shd w:val="pct30" w:color="auto" w:fill="auto"/>
              </w:tcPr>
            </w:tcPrChange>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Change w:id="136" w:author="Administrator" w:date="2016-04-24T17:06:00Z">
              <w:tcPr>
                <w:tcW w:w="3119"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描述</w:t>
            </w:r>
          </w:p>
        </w:tc>
      </w:tr>
      <w:tr w:rsidR="0099451D" w:rsidTr="0099451D">
        <w:trPr>
          <w:trHeight w:hRule="exact" w:val="541"/>
          <w:trPrChange w:id="137" w:author="Administrator" w:date="2016-04-24T17:06:00Z">
            <w:trPr>
              <w:trHeight w:hRule="exact" w:val="541"/>
            </w:trPr>
          </w:trPrChange>
        </w:trPr>
        <w:tc>
          <w:tcPr>
            <w:tcW w:w="1809" w:type="dxa"/>
            <w:vAlign w:val="center"/>
            <w:tcPrChange w:id="138" w:author="Administrator" w:date="2016-04-24T17:06:00Z">
              <w:tcPr>
                <w:tcW w:w="2235" w:type="dxa"/>
                <w:gridSpan w:val="2"/>
                <w:vAlign w:val="center"/>
              </w:tcPr>
            </w:tcPrChange>
          </w:tcPr>
          <w:p w:rsidR="0099451D" w:rsidRDefault="008D5DA9">
            <w:pPr>
              <w:adjustRightInd w:val="0"/>
              <w:snapToGrid w:val="0"/>
              <w:ind w:firstLine="0"/>
              <w:jc w:val="center"/>
              <w:rPr>
                <w:rFonts w:ascii="宋体" w:hAnsi="宋体"/>
                <w:sz w:val="18"/>
                <w:szCs w:val="18"/>
              </w:rPr>
            </w:pPr>
            <w:r>
              <w:rPr>
                <w:rFonts w:ascii="宋体" w:hAnsi="宋体"/>
                <w:sz w:val="18"/>
                <w:szCs w:val="18"/>
              </w:rPr>
              <w:t>code</w:t>
            </w:r>
          </w:p>
        </w:tc>
        <w:tc>
          <w:tcPr>
            <w:tcW w:w="1701" w:type="dxa"/>
            <w:vAlign w:val="center"/>
            <w:tcPrChange w:id="139" w:author="Administrator" w:date="2016-04-24T17:06:00Z">
              <w:tcPr>
                <w:tcW w:w="1015" w:type="dxa"/>
                <w:vAlign w:val="center"/>
              </w:tcPr>
            </w:tcPrChange>
          </w:tcPr>
          <w:p w:rsidR="0099451D" w:rsidRDefault="0099451D">
            <w:pPr>
              <w:adjustRightInd w:val="0"/>
              <w:snapToGrid w:val="0"/>
              <w:ind w:firstLine="0"/>
              <w:rPr>
                <w:rFonts w:ascii="宋体" w:hAnsi="宋体"/>
                <w:sz w:val="18"/>
                <w:szCs w:val="18"/>
              </w:rPr>
            </w:pPr>
          </w:p>
        </w:tc>
        <w:tc>
          <w:tcPr>
            <w:tcW w:w="993" w:type="dxa"/>
            <w:vAlign w:val="center"/>
            <w:tcPrChange w:id="140"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742" w:type="dxa"/>
            <w:vAlign w:val="center"/>
            <w:tcPrChange w:id="141"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Change w:id="142"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rsidTr="0099451D">
        <w:trPr>
          <w:trHeight w:hRule="exact" w:val="541"/>
          <w:trPrChange w:id="143" w:author="Administrator" w:date="2016-04-24T17:06:00Z">
            <w:trPr>
              <w:trHeight w:hRule="exact" w:val="541"/>
            </w:trPr>
          </w:trPrChange>
        </w:trPr>
        <w:tc>
          <w:tcPr>
            <w:tcW w:w="1809" w:type="dxa"/>
            <w:vAlign w:val="center"/>
            <w:tcPrChange w:id="144" w:author="Administrator" w:date="2016-04-24T17:06:00Z">
              <w:tcPr>
                <w:tcW w:w="2235" w:type="dxa"/>
                <w:gridSpan w:val="2"/>
                <w:vAlign w:val="center"/>
              </w:tcPr>
            </w:tcPrChange>
          </w:tcPr>
          <w:p w:rsidR="0099451D" w:rsidRDefault="008D5DA9">
            <w:pPr>
              <w:adjustRightInd w:val="0"/>
              <w:snapToGrid w:val="0"/>
              <w:ind w:firstLine="0"/>
              <w:jc w:val="center"/>
              <w:rPr>
                <w:rFonts w:ascii="宋体" w:hAnsi="宋体"/>
                <w:sz w:val="18"/>
                <w:szCs w:val="18"/>
              </w:rPr>
            </w:pPr>
            <w:r>
              <w:rPr>
                <w:rFonts w:ascii="宋体" w:hAnsi="宋体"/>
                <w:sz w:val="18"/>
                <w:szCs w:val="18"/>
              </w:rPr>
              <w:t>body</w:t>
            </w:r>
          </w:p>
        </w:tc>
        <w:tc>
          <w:tcPr>
            <w:tcW w:w="1701" w:type="dxa"/>
            <w:vAlign w:val="center"/>
            <w:tcPrChange w:id="145" w:author="Administrator" w:date="2016-04-24T17:06:00Z">
              <w:tcPr>
                <w:tcW w:w="1015" w:type="dxa"/>
                <w:vAlign w:val="center"/>
              </w:tcPr>
            </w:tcPrChange>
          </w:tcPr>
          <w:p w:rsidR="0099451D" w:rsidRDefault="0099451D">
            <w:pPr>
              <w:adjustRightInd w:val="0"/>
              <w:snapToGrid w:val="0"/>
              <w:ind w:firstLine="0"/>
              <w:rPr>
                <w:rFonts w:ascii="宋体" w:hAnsi="宋体"/>
                <w:sz w:val="18"/>
                <w:szCs w:val="18"/>
              </w:rPr>
            </w:pPr>
          </w:p>
        </w:tc>
        <w:tc>
          <w:tcPr>
            <w:tcW w:w="993" w:type="dxa"/>
            <w:vAlign w:val="center"/>
            <w:tcPrChange w:id="146"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742" w:type="dxa"/>
            <w:vAlign w:val="center"/>
            <w:tcPrChange w:id="147"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148"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打卡记录列表</w:t>
            </w:r>
          </w:p>
        </w:tc>
      </w:tr>
      <w:tr w:rsidR="0099451D" w:rsidTr="0099451D">
        <w:trPr>
          <w:trHeight w:hRule="exact" w:val="541"/>
          <w:trPrChange w:id="149" w:author="Administrator" w:date="2016-04-24T17:06:00Z">
            <w:trPr>
              <w:trHeight w:hRule="exact" w:val="541"/>
            </w:trPr>
          </w:trPrChange>
        </w:trPr>
        <w:tc>
          <w:tcPr>
            <w:tcW w:w="1809" w:type="dxa"/>
            <w:vAlign w:val="center"/>
            <w:tcPrChange w:id="150" w:author="Administrator" w:date="2016-04-24T17:06:00Z">
              <w:tcPr>
                <w:tcW w:w="2235" w:type="dxa"/>
                <w:gridSpan w:val="2"/>
                <w:vAlign w:val="center"/>
              </w:tcPr>
            </w:tcPrChange>
          </w:tcPr>
          <w:p w:rsidR="0099451D" w:rsidRDefault="008D5DA9">
            <w:pPr>
              <w:ind w:firstLineChars="200" w:firstLine="420"/>
              <w:jc w:val="center"/>
              <w:rPr>
                <w:rFonts w:ascii="宋体" w:hAnsi="宋体" w:cs="宋体"/>
                <w:sz w:val="21"/>
                <w:szCs w:val="21"/>
              </w:rPr>
            </w:pPr>
            <w:r>
              <w:rPr>
                <w:rFonts w:ascii="宋体" w:hAnsi="宋体" w:cs="宋体"/>
                <w:sz w:val="21"/>
                <w:szCs w:val="21"/>
              </w:rPr>
              <w:t>searchDate</w:t>
            </w:r>
          </w:p>
        </w:tc>
        <w:tc>
          <w:tcPr>
            <w:tcW w:w="1701" w:type="dxa"/>
            <w:vAlign w:val="center"/>
            <w:tcPrChange w:id="151" w:author="Administrator" w:date="2016-04-24T17:06:00Z">
              <w:tcPr>
                <w:tcW w:w="1015" w:type="dxa"/>
                <w:vAlign w:val="center"/>
              </w:tcPr>
            </w:tcPrChange>
          </w:tcPr>
          <w:p w:rsidR="0099451D" w:rsidRDefault="008D5DA9">
            <w:pPr>
              <w:adjustRightInd w:val="0"/>
              <w:snapToGrid w:val="0"/>
              <w:ind w:firstLine="0"/>
              <w:rPr>
                <w:rFonts w:ascii="宋体" w:hAnsi="宋体"/>
                <w:sz w:val="21"/>
                <w:szCs w:val="21"/>
              </w:rPr>
            </w:pPr>
            <w:r>
              <w:rPr>
                <w:rFonts w:ascii="宋体" w:hAnsi="宋体"/>
                <w:sz w:val="21"/>
                <w:szCs w:val="21"/>
              </w:rPr>
              <w:t>body</w:t>
            </w:r>
          </w:p>
        </w:tc>
        <w:tc>
          <w:tcPr>
            <w:tcW w:w="993" w:type="dxa"/>
            <w:vAlign w:val="center"/>
            <w:tcPrChange w:id="152" w:author="Administrator" w:date="2016-04-24T17:06:00Z">
              <w:tcPr>
                <w:tcW w:w="983" w:type="dxa"/>
                <w:gridSpan w:val="2"/>
                <w:vAlign w:val="center"/>
              </w:tcPr>
            </w:tcPrChange>
          </w:tcPr>
          <w:p w:rsidR="0099451D" w:rsidRDefault="008D5DA9">
            <w:pPr>
              <w:adjustRightInd w:val="0"/>
              <w:snapToGrid w:val="0"/>
              <w:ind w:firstLine="0"/>
              <w:rPr>
                <w:rFonts w:ascii="宋体" w:hAnsi="宋体"/>
                <w:sz w:val="21"/>
                <w:szCs w:val="21"/>
              </w:rPr>
            </w:pPr>
            <w:r>
              <w:rPr>
                <w:rFonts w:ascii="宋体" w:hAnsi="宋体" w:hint="eastAsia"/>
                <w:sz w:val="21"/>
                <w:szCs w:val="21"/>
              </w:rPr>
              <w:t>String</w:t>
            </w:r>
          </w:p>
        </w:tc>
        <w:tc>
          <w:tcPr>
            <w:tcW w:w="742" w:type="dxa"/>
            <w:vAlign w:val="center"/>
            <w:tcPrChange w:id="153" w:author="Administrator" w:date="2016-04-24T17:06:00Z">
              <w:tcPr>
                <w:tcW w:w="1012" w:type="dxa"/>
                <w:gridSpan w:val="2"/>
                <w:vAlign w:val="center"/>
              </w:tcPr>
            </w:tcPrChange>
          </w:tcPr>
          <w:p w:rsidR="0099451D" w:rsidRDefault="008D5DA9">
            <w:pPr>
              <w:adjustRightInd w:val="0"/>
              <w:snapToGrid w:val="0"/>
              <w:ind w:firstLine="0"/>
              <w:rPr>
                <w:rFonts w:ascii="宋体" w:hAnsi="宋体"/>
                <w:sz w:val="21"/>
                <w:szCs w:val="21"/>
              </w:rPr>
            </w:pPr>
            <w:r>
              <w:rPr>
                <w:rFonts w:ascii="宋体" w:hAnsi="宋体" w:hint="eastAsia"/>
                <w:sz w:val="21"/>
                <w:szCs w:val="21"/>
              </w:rPr>
              <w:t>否</w:t>
            </w:r>
          </w:p>
        </w:tc>
        <w:tc>
          <w:tcPr>
            <w:tcW w:w="3119" w:type="dxa"/>
            <w:vAlign w:val="center"/>
            <w:tcPrChange w:id="154" w:author="Administrator" w:date="2016-04-24T17:06:00Z">
              <w:tcPr>
                <w:tcW w:w="3119" w:type="dxa"/>
                <w:vAlign w:val="center"/>
              </w:tcPr>
            </w:tcPrChange>
          </w:tcPr>
          <w:p w:rsidR="0099451D" w:rsidRDefault="008D5DA9">
            <w:pPr>
              <w:adjustRightInd w:val="0"/>
              <w:snapToGrid w:val="0"/>
              <w:ind w:firstLine="0"/>
              <w:rPr>
                <w:rFonts w:ascii="宋体" w:hAnsi="宋体"/>
                <w:sz w:val="21"/>
                <w:szCs w:val="21"/>
              </w:rPr>
            </w:pPr>
            <w:r>
              <w:rPr>
                <w:rFonts w:ascii="宋体" w:hAnsi="宋体" w:hint="eastAsia"/>
                <w:sz w:val="21"/>
                <w:szCs w:val="21"/>
              </w:rPr>
              <w:t>查询日期：年月日</w:t>
            </w:r>
            <w:r>
              <w:rPr>
                <w:rFonts w:ascii="宋体" w:hAnsi="宋体" w:hint="eastAsia"/>
                <w:sz w:val="21"/>
                <w:szCs w:val="21"/>
              </w:rPr>
              <w:t>2015-06-01</w:t>
            </w:r>
          </w:p>
        </w:tc>
      </w:tr>
      <w:tr w:rsidR="0099451D" w:rsidTr="0099451D">
        <w:trPr>
          <w:trHeight w:hRule="exact" w:val="541"/>
          <w:trPrChange w:id="155" w:author="Administrator" w:date="2016-04-24T17:06:00Z">
            <w:trPr>
              <w:trHeight w:hRule="exact" w:val="541"/>
            </w:trPr>
          </w:trPrChange>
        </w:trPr>
        <w:tc>
          <w:tcPr>
            <w:tcW w:w="1809" w:type="dxa"/>
            <w:vAlign w:val="center"/>
            <w:tcPrChange w:id="156"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signL</w:t>
            </w:r>
            <w:r>
              <w:rPr>
                <w:rFonts w:ascii="宋体" w:hAnsi="宋体"/>
                <w:sz w:val="18"/>
                <w:szCs w:val="18"/>
              </w:rPr>
              <w:t>ist</w:t>
            </w:r>
          </w:p>
        </w:tc>
        <w:tc>
          <w:tcPr>
            <w:tcW w:w="1701" w:type="dxa"/>
            <w:vAlign w:val="center"/>
            <w:tcPrChange w:id="157"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93" w:type="dxa"/>
            <w:vAlign w:val="center"/>
            <w:tcPrChange w:id="158"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742" w:type="dxa"/>
            <w:vAlign w:val="center"/>
            <w:tcPrChange w:id="159"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160"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打卡记录列表</w:t>
            </w:r>
          </w:p>
        </w:tc>
      </w:tr>
      <w:tr w:rsidR="0099451D" w:rsidTr="0099451D">
        <w:trPr>
          <w:trHeight w:hRule="exact" w:val="541"/>
          <w:trPrChange w:id="161" w:author="Administrator" w:date="2016-04-24T17:06:00Z">
            <w:trPr>
              <w:trHeight w:hRule="exact" w:val="541"/>
            </w:trPr>
          </w:trPrChange>
        </w:trPr>
        <w:tc>
          <w:tcPr>
            <w:tcW w:w="1809" w:type="dxa"/>
            <w:vAlign w:val="center"/>
            <w:tcPrChange w:id="162" w:author="Administrator" w:date="2016-04-24T17:06:00Z">
              <w:tcPr>
                <w:tcW w:w="2235" w:type="dxa"/>
                <w:gridSpan w:val="2"/>
                <w:vAlign w:val="center"/>
              </w:tcPr>
            </w:tcPrChange>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userid</w:t>
            </w:r>
          </w:p>
        </w:tc>
        <w:tc>
          <w:tcPr>
            <w:tcW w:w="1701" w:type="dxa"/>
            <w:vAlign w:val="center"/>
            <w:tcPrChange w:id="163"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164"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165" w:author="Administrator" w:date="2016-04-24T17:06:00Z">
              <w:tcPr>
                <w:tcW w:w="1012" w:type="dxa"/>
                <w:gridSpan w:val="2"/>
                <w:vAlign w:val="center"/>
              </w:tcPr>
            </w:tcPrChange>
          </w:tcPr>
          <w:p w:rsidR="0099451D" w:rsidRDefault="008D5DA9">
            <w:pPr>
              <w:adjustRightInd w:val="0"/>
              <w:snapToGrid w:val="0"/>
              <w:ind w:firstLine="0"/>
              <w:rPr>
                <w:rFonts w:ascii="宋体" w:hAnsi="宋体"/>
                <w:b/>
                <w:sz w:val="18"/>
                <w:szCs w:val="18"/>
              </w:rPr>
            </w:pPr>
            <w:r>
              <w:rPr>
                <w:rFonts w:ascii="宋体" w:hAnsi="宋体" w:hint="eastAsia"/>
                <w:sz w:val="18"/>
                <w:szCs w:val="18"/>
              </w:rPr>
              <w:t>是</w:t>
            </w:r>
          </w:p>
        </w:tc>
        <w:tc>
          <w:tcPr>
            <w:tcW w:w="3119" w:type="dxa"/>
            <w:vAlign w:val="center"/>
            <w:tcPrChange w:id="166"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编号</w:t>
            </w:r>
          </w:p>
        </w:tc>
      </w:tr>
      <w:tr w:rsidR="0099451D" w:rsidTr="0099451D">
        <w:trPr>
          <w:trHeight w:hRule="exact" w:val="541"/>
          <w:trPrChange w:id="167" w:author="Administrator" w:date="2016-04-24T17:06:00Z">
            <w:trPr>
              <w:trHeight w:hRule="exact" w:val="541"/>
            </w:trPr>
          </w:trPrChange>
        </w:trPr>
        <w:tc>
          <w:tcPr>
            <w:tcW w:w="1809" w:type="dxa"/>
            <w:vAlign w:val="center"/>
            <w:tcPrChange w:id="168"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signDate</w:t>
            </w:r>
          </w:p>
        </w:tc>
        <w:tc>
          <w:tcPr>
            <w:tcW w:w="1701" w:type="dxa"/>
            <w:vAlign w:val="center"/>
            <w:tcPrChange w:id="169"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170"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171" w:author="Administrator" w:date="2016-04-24T17:06:00Z">
              <w:tcPr>
                <w:tcW w:w="1012" w:type="dxa"/>
                <w:gridSpan w:val="2"/>
                <w:vAlign w:val="center"/>
              </w:tcPr>
            </w:tcPrChange>
          </w:tcPr>
          <w:p w:rsidR="0099451D" w:rsidRDefault="008D5DA9">
            <w:pPr>
              <w:adjustRightInd w:val="0"/>
              <w:snapToGrid w:val="0"/>
              <w:ind w:firstLine="0"/>
              <w:rPr>
                <w:rFonts w:ascii="宋体" w:hAnsi="宋体"/>
                <w:b/>
                <w:sz w:val="18"/>
                <w:szCs w:val="18"/>
              </w:rPr>
            </w:pPr>
            <w:r>
              <w:rPr>
                <w:rFonts w:ascii="宋体" w:hAnsi="宋体" w:hint="eastAsia"/>
                <w:sz w:val="18"/>
                <w:szCs w:val="18"/>
              </w:rPr>
              <w:t>是</w:t>
            </w:r>
          </w:p>
        </w:tc>
        <w:tc>
          <w:tcPr>
            <w:tcW w:w="3119" w:type="dxa"/>
            <w:vAlign w:val="center"/>
            <w:tcPrChange w:id="172"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打卡日期：</w:t>
            </w:r>
            <w:r>
              <w:rPr>
                <w:rFonts w:ascii="宋体" w:hAnsi="宋体" w:hint="eastAsia"/>
                <w:sz w:val="18"/>
                <w:szCs w:val="18"/>
              </w:rPr>
              <w:t>2015-08-01</w:t>
            </w:r>
          </w:p>
        </w:tc>
      </w:tr>
      <w:tr w:rsidR="0099451D" w:rsidTr="0099451D">
        <w:trPr>
          <w:trHeight w:hRule="exact" w:val="541"/>
          <w:trPrChange w:id="173" w:author="Administrator" w:date="2016-04-24T17:06:00Z">
            <w:trPr>
              <w:trHeight w:hRule="exact" w:val="541"/>
            </w:trPr>
          </w:trPrChange>
        </w:trPr>
        <w:tc>
          <w:tcPr>
            <w:tcW w:w="1809" w:type="dxa"/>
            <w:vAlign w:val="center"/>
            <w:tcPrChange w:id="174"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signInType</w:t>
            </w:r>
          </w:p>
        </w:tc>
        <w:tc>
          <w:tcPr>
            <w:tcW w:w="1701" w:type="dxa"/>
            <w:vAlign w:val="center"/>
            <w:tcPrChange w:id="175"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176"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177"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178"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签到方式：</w:t>
            </w:r>
            <w:r>
              <w:rPr>
                <w:rFonts w:ascii="宋体" w:hAnsi="宋体" w:hint="eastAsia"/>
                <w:sz w:val="18"/>
                <w:szCs w:val="18"/>
              </w:rPr>
              <w:t>0</w:t>
            </w:r>
            <w:r>
              <w:rPr>
                <w:rFonts w:ascii="宋体" w:hAnsi="宋体"/>
                <w:sz w:val="18"/>
                <w:szCs w:val="18"/>
              </w:rPr>
              <w:t>—</w:t>
            </w:r>
            <w:r>
              <w:rPr>
                <w:rFonts w:ascii="宋体" w:hAnsi="宋体" w:hint="eastAsia"/>
                <w:sz w:val="18"/>
                <w:szCs w:val="18"/>
              </w:rPr>
              <w:t>自动，</w:t>
            </w:r>
            <w:r>
              <w:rPr>
                <w:rFonts w:ascii="宋体" w:hAnsi="宋体" w:hint="eastAsia"/>
                <w:sz w:val="18"/>
                <w:szCs w:val="18"/>
              </w:rPr>
              <w:t>1</w:t>
            </w:r>
            <w:r>
              <w:rPr>
                <w:rFonts w:ascii="宋体" w:hAnsi="宋体"/>
                <w:sz w:val="18"/>
                <w:szCs w:val="18"/>
              </w:rPr>
              <w:t>—</w:t>
            </w:r>
            <w:r>
              <w:rPr>
                <w:rFonts w:ascii="宋体" w:hAnsi="宋体" w:hint="eastAsia"/>
                <w:sz w:val="18"/>
                <w:szCs w:val="18"/>
              </w:rPr>
              <w:t>手动</w:t>
            </w:r>
          </w:p>
        </w:tc>
      </w:tr>
      <w:tr w:rsidR="0099451D" w:rsidTr="0099451D">
        <w:trPr>
          <w:trHeight w:hRule="exact" w:val="541"/>
          <w:trPrChange w:id="179" w:author="Administrator" w:date="2016-04-24T17:06:00Z">
            <w:trPr>
              <w:trHeight w:hRule="exact" w:val="541"/>
            </w:trPr>
          </w:trPrChange>
        </w:trPr>
        <w:tc>
          <w:tcPr>
            <w:tcW w:w="1809" w:type="dxa"/>
            <w:vAlign w:val="center"/>
            <w:tcPrChange w:id="180"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signInTime</w:t>
            </w:r>
          </w:p>
        </w:tc>
        <w:tc>
          <w:tcPr>
            <w:tcW w:w="1701" w:type="dxa"/>
            <w:vAlign w:val="center"/>
            <w:tcPrChange w:id="181"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182"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183"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9" w:type="dxa"/>
            <w:vAlign w:val="center"/>
            <w:tcPrChange w:id="184"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签到时间：</w:t>
            </w:r>
            <w:r>
              <w:rPr>
                <w:rFonts w:ascii="宋体" w:hAnsi="宋体" w:hint="eastAsia"/>
                <w:sz w:val="18"/>
                <w:szCs w:val="18"/>
              </w:rPr>
              <w:t>08:28:09</w:t>
            </w:r>
          </w:p>
        </w:tc>
      </w:tr>
      <w:tr w:rsidR="0099451D" w:rsidTr="0099451D">
        <w:trPr>
          <w:trHeight w:hRule="exact" w:val="541"/>
          <w:trPrChange w:id="185" w:author="Administrator" w:date="2016-04-24T17:06:00Z">
            <w:trPr>
              <w:trHeight w:hRule="exact" w:val="541"/>
            </w:trPr>
          </w:trPrChange>
        </w:trPr>
        <w:tc>
          <w:tcPr>
            <w:tcW w:w="1809" w:type="dxa"/>
            <w:vAlign w:val="center"/>
            <w:tcPrChange w:id="186"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signOutType</w:t>
            </w:r>
          </w:p>
        </w:tc>
        <w:tc>
          <w:tcPr>
            <w:tcW w:w="1701" w:type="dxa"/>
            <w:vAlign w:val="center"/>
            <w:tcPrChange w:id="187"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188"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189"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190"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签出方式：</w:t>
            </w:r>
            <w:r>
              <w:rPr>
                <w:rFonts w:ascii="宋体" w:hAnsi="宋体" w:hint="eastAsia"/>
                <w:sz w:val="18"/>
                <w:szCs w:val="18"/>
              </w:rPr>
              <w:t>0</w:t>
            </w:r>
            <w:r>
              <w:rPr>
                <w:rFonts w:ascii="宋体" w:hAnsi="宋体"/>
                <w:sz w:val="18"/>
                <w:szCs w:val="18"/>
              </w:rPr>
              <w:t>—</w:t>
            </w:r>
            <w:r>
              <w:rPr>
                <w:rFonts w:ascii="宋体" w:hAnsi="宋体" w:hint="eastAsia"/>
                <w:sz w:val="18"/>
                <w:szCs w:val="18"/>
              </w:rPr>
              <w:t>自动，</w:t>
            </w:r>
            <w:r>
              <w:rPr>
                <w:rFonts w:ascii="宋体" w:hAnsi="宋体" w:hint="eastAsia"/>
                <w:sz w:val="18"/>
                <w:szCs w:val="18"/>
              </w:rPr>
              <w:t>1</w:t>
            </w:r>
            <w:r>
              <w:rPr>
                <w:rFonts w:ascii="宋体" w:hAnsi="宋体"/>
                <w:sz w:val="18"/>
                <w:szCs w:val="18"/>
              </w:rPr>
              <w:t>—</w:t>
            </w:r>
            <w:r>
              <w:rPr>
                <w:rFonts w:ascii="宋体" w:hAnsi="宋体" w:hint="eastAsia"/>
                <w:sz w:val="18"/>
                <w:szCs w:val="18"/>
              </w:rPr>
              <w:t>手动</w:t>
            </w:r>
          </w:p>
        </w:tc>
      </w:tr>
      <w:tr w:rsidR="0099451D" w:rsidTr="0099451D">
        <w:trPr>
          <w:trHeight w:hRule="exact" w:val="541"/>
          <w:trPrChange w:id="191" w:author="Administrator" w:date="2016-04-24T17:06:00Z">
            <w:trPr>
              <w:trHeight w:hRule="exact" w:val="541"/>
            </w:trPr>
          </w:trPrChange>
        </w:trPr>
        <w:tc>
          <w:tcPr>
            <w:tcW w:w="1809" w:type="dxa"/>
            <w:vAlign w:val="center"/>
            <w:tcPrChange w:id="192"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signOutTime</w:t>
            </w:r>
          </w:p>
        </w:tc>
        <w:tc>
          <w:tcPr>
            <w:tcW w:w="1701" w:type="dxa"/>
            <w:vAlign w:val="center"/>
            <w:tcPrChange w:id="193"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194"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195"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9" w:type="dxa"/>
            <w:vAlign w:val="center"/>
            <w:tcPrChange w:id="196"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签出时间：</w:t>
            </w:r>
            <w:r>
              <w:rPr>
                <w:rFonts w:ascii="宋体" w:hAnsi="宋体" w:hint="eastAsia"/>
                <w:sz w:val="18"/>
                <w:szCs w:val="18"/>
              </w:rPr>
              <w:t>17:30:03</w:t>
            </w:r>
          </w:p>
        </w:tc>
      </w:tr>
      <w:tr w:rsidR="0099451D" w:rsidTr="0099451D">
        <w:trPr>
          <w:trHeight w:hRule="exact" w:val="541"/>
          <w:trPrChange w:id="197" w:author="Administrator" w:date="2016-04-24T17:06:00Z">
            <w:trPr>
              <w:trHeight w:hRule="exact" w:val="541"/>
            </w:trPr>
          </w:trPrChange>
        </w:trPr>
        <w:tc>
          <w:tcPr>
            <w:tcW w:w="1809" w:type="dxa"/>
            <w:vAlign w:val="center"/>
            <w:tcPrChange w:id="198"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r>
              <w:rPr>
                <w:rFonts w:ascii="宋体" w:hAnsi="宋体"/>
                <w:sz w:val="18"/>
                <w:szCs w:val="18"/>
              </w:rPr>
              <w:t>addressid</w:t>
            </w:r>
          </w:p>
        </w:tc>
        <w:tc>
          <w:tcPr>
            <w:tcW w:w="1701" w:type="dxa"/>
            <w:vAlign w:val="center"/>
            <w:tcPrChange w:id="199"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200"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201"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9" w:type="dxa"/>
            <w:vAlign w:val="center"/>
            <w:tcPrChange w:id="202"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签到地址</w:t>
            </w:r>
            <w:r>
              <w:rPr>
                <w:rFonts w:ascii="宋体" w:hAnsi="宋体" w:hint="eastAsia"/>
                <w:sz w:val="18"/>
                <w:szCs w:val="18"/>
              </w:rPr>
              <w:t>ID</w:t>
            </w:r>
          </w:p>
        </w:tc>
      </w:tr>
      <w:tr w:rsidR="0099451D" w:rsidTr="0099451D">
        <w:trPr>
          <w:trHeight w:hRule="exact" w:val="541"/>
        </w:trPr>
        <w:tc>
          <w:tcPr>
            <w:tcW w:w="1809" w:type="dxa"/>
            <w:vAlign w:val="center"/>
            <w:tcPrChange w:id="203" w:author="Administrator" w:date="2016-04-24T17:06:00Z">
              <w:tcPr>
                <w:tcW w:w="1809" w:type="dxa"/>
                <w:vAlign w:val="center"/>
              </w:tcPr>
            </w:tcPrChange>
          </w:tcPr>
          <w:p w:rsidR="0099451D" w:rsidRDefault="008D5DA9">
            <w:pPr>
              <w:adjustRightInd w:val="0"/>
              <w:snapToGrid w:val="0"/>
              <w:rPr>
                <w:rFonts w:ascii="宋体" w:hAnsi="宋体"/>
                <w:sz w:val="18"/>
                <w:szCs w:val="18"/>
              </w:rPr>
            </w:pPr>
            <w:r>
              <w:rPr>
                <w:rFonts w:ascii="宋体" w:hAnsi="宋体" w:hint="eastAsia"/>
                <w:sz w:val="18"/>
                <w:szCs w:val="18"/>
              </w:rPr>
              <w:t>remark</w:t>
            </w:r>
          </w:p>
        </w:tc>
        <w:tc>
          <w:tcPr>
            <w:tcW w:w="1701" w:type="dxa"/>
            <w:vAlign w:val="center"/>
            <w:tcPrChange w:id="204" w:author="Administrator" w:date="2016-04-24T17:06:00Z">
              <w:tcPr>
                <w:tcW w:w="1701" w:type="dxa"/>
                <w:gridSpan w:val="3"/>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205" w:author="Administrator" w:date="2016-04-24T17:06:00Z">
              <w:tcPr>
                <w:tcW w:w="99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206" w:author="Administrator" w:date="2016-04-24T17:06:00Z">
              <w:tcPr>
                <w:tcW w:w="742"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207"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备注</w:t>
            </w:r>
          </w:p>
        </w:tc>
      </w:tr>
      <w:tr w:rsidR="0099451D" w:rsidTr="0099451D">
        <w:trPr>
          <w:trHeight w:hRule="exact" w:val="541"/>
        </w:trPr>
        <w:tc>
          <w:tcPr>
            <w:tcW w:w="1809" w:type="dxa"/>
            <w:vAlign w:val="center"/>
            <w:tcPrChange w:id="208" w:author="Administrator" w:date="2016-04-24T17:06:00Z">
              <w:tcPr>
                <w:tcW w:w="1809" w:type="dxa"/>
                <w:vAlign w:val="center"/>
              </w:tcPr>
            </w:tcPrChange>
          </w:tcPr>
          <w:p w:rsidR="0099451D" w:rsidRDefault="008D5DA9">
            <w:pPr>
              <w:adjustRightInd w:val="0"/>
              <w:snapToGrid w:val="0"/>
              <w:rPr>
                <w:rFonts w:ascii="宋体" w:hAnsi="宋体"/>
                <w:sz w:val="18"/>
                <w:szCs w:val="18"/>
              </w:rPr>
            </w:pPr>
            <w:r>
              <w:rPr>
                <w:rFonts w:ascii="宋体" w:hAnsi="宋体"/>
                <w:sz w:val="18"/>
                <w:szCs w:val="18"/>
              </w:rPr>
              <w:t>addressName</w:t>
            </w:r>
          </w:p>
        </w:tc>
        <w:tc>
          <w:tcPr>
            <w:tcW w:w="1701" w:type="dxa"/>
            <w:vAlign w:val="center"/>
            <w:tcPrChange w:id="209" w:author="Administrator" w:date="2016-04-24T17:06:00Z">
              <w:tcPr>
                <w:tcW w:w="1701" w:type="dxa"/>
                <w:gridSpan w:val="3"/>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Change w:id="210" w:author="Administrator" w:date="2016-04-24T17:06:00Z">
              <w:tcPr>
                <w:tcW w:w="99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211" w:author="Administrator" w:date="2016-04-24T17:06:00Z">
              <w:tcPr>
                <w:tcW w:w="742"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212"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签到地址</w:t>
            </w:r>
          </w:p>
        </w:tc>
      </w:tr>
      <w:tr w:rsidR="0099451D" w:rsidTr="0099451D">
        <w:trPr>
          <w:trHeight w:hRule="exact" w:val="541"/>
        </w:trPr>
        <w:tc>
          <w:tcPr>
            <w:tcW w:w="1809" w:type="dxa"/>
            <w:vAlign w:val="center"/>
            <w:tcPrChange w:id="213" w:author="Administrator" w:date="2016-04-24T17:06:00Z">
              <w:tcPr>
                <w:tcW w:w="1809" w:type="dxa"/>
                <w:vAlign w:val="center"/>
              </w:tcPr>
            </w:tcPrChange>
          </w:tcPr>
          <w:p w:rsidR="0099451D" w:rsidRPr="008D5DA9" w:rsidRDefault="008D5DA9">
            <w:pPr>
              <w:adjustRightInd w:val="0"/>
              <w:snapToGrid w:val="0"/>
              <w:ind w:firstLine="0"/>
              <w:jc w:val="center"/>
              <w:rPr>
                <w:rFonts w:ascii="宋体" w:hAnsi="宋体"/>
                <w:color w:val="000000"/>
                <w:sz w:val="18"/>
                <w:szCs w:val="18"/>
              </w:rPr>
            </w:pPr>
            <w:r>
              <w:rPr>
                <w:rFonts w:ascii="宋体" w:hAnsi="宋体"/>
                <w:sz w:val="18"/>
                <w:szCs w:val="18"/>
              </w:rPr>
              <w:t>addressLongitude</w:t>
            </w:r>
          </w:p>
        </w:tc>
        <w:tc>
          <w:tcPr>
            <w:tcW w:w="1701" w:type="dxa"/>
            <w:vAlign w:val="center"/>
            <w:tcPrChange w:id="214" w:author="Administrator" w:date="2016-04-24T17:06:00Z">
              <w:tcPr>
                <w:tcW w:w="1701" w:type="dxa"/>
                <w:gridSpan w:val="3"/>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Change w:id="215" w:author="Administrator" w:date="2016-04-24T17:06:00Z">
              <w:tcPr>
                <w:tcW w:w="993" w:type="dxa"/>
                <w:gridSpan w:val="2"/>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Change w:id="216" w:author="Administrator" w:date="2016-04-24T17:06:00Z">
              <w:tcPr>
                <w:tcW w:w="742"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Change w:id="217" w:author="Administrator" w:date="2016-04-24T17:06:00Z">
              <w:tcPr>
                <w:tcW w:w="3119"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color w:val="000000"/>
                <w:sz w:val="18"/>
                <w:szCs w:val="18"/>
              </w:rPr>
              <w:t>经度</w:t>
            </w:r>
          </w:p>
        </w:tc>
      </w:tr>
      <w:tr w:rsidR="0099451D" w:rsidTr="0099451D">
        <w:trPr>
          <w:trHeight w:hRule="exact" w:val="541"/>
        </w:trPr>
        <w:tc>
          <w:tcPr>
            <w:tcW w:w="1809" w:type="dxa"/>
            <w:vAlign w:val="center"/>
            <w:tcPrChange w:id="218" w:author="Administrator" w:date="2016-04-24T17:06:00Z">
              <w:tcPr>
                <w:tcW w:w="1809" w:type="dxa"/>
                <w:vAlign w:val="center"/>
              </w:tcPr>
            </w:tcPrChange>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addressLatitude</w:t>
            </w:r>
          </w:p>
        </w:tc>
        <w:tc>
          <w:tcPr>
            <w:tcW w:w="1701" w:type="dxa"/>
            <w:vAlign w:val="center"/>
            <w:tcPrChange w:id="219" w:author="Administrator" w:date="2016-04-24T17:06:00Z">
              <w:tcPr>
                <w:tcW w:w="1701" w:type="dxa"/>
                <w:gridSpan w:val="3"/>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Change w:id="220" w:author="Administrator" w:date="2016-04-24T17:06:00Z">
              <w:tcPr>
                <w:tcW w:w="993" w:type="dxa"/>
                <w:gridSpan w:val="2"/>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Change w:id="221" w:author="Administrator" w:date="2016-04-24T17:06:00Z">
              <w:tcPr>
                <w:tcW w:w="742"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Change w:id="222" w:author="Administrator" w:date="2016-04-24T17:06:00Z">
              <w:tcPr>
                <w:tcW w:w="3119"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color w:val="000000"/>
                <w:sz w:val="18"/>
                <w:szCs w:val="18"/>
              </w:rPr>
              <w:t>纬度</w:t>
            </w:r>
          </w:p>
        </w:tc>
      </w:tr>
      <w:tr w:rsidR="0099451D" w:rsidTr="0099451D">
        <w:trPr>
          <w:trHeight w:hRule="exact" w:val="541"/>
        </w:trPr>
        <w:tc>
          <w:tcPr>
            <w:tcW w:w="1809" w:type="dxa"/>
            <w:vAlign w:val="center"/>
            <w:tcPrChange w:id="223" w:author="Administrator" w:date="2016-04-24T17:06:00Z">
              <w:tcPr>
                <w:tcW w:w="1809" w:type="dxa"/>
                <w:vAlign w:val="center"/>
              </w:tcPr>
            </w:tcPrChange>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maxDistance</w:t>
            </w:r>
          </w:p>
        </w:tc>
        <w:tc>
          <w:tcPr>
            <w:tcW w:w="1701" w:type="dxa"/>
            <w:vAlign w:val="center"/>
            <w:tcPrChange w:id="224" w:author="Administrator" w:date="2016-04-24T17:06:00Z">
              <w:tcPr>
                <w:tcW w:w="1701" w:type="dxa"/>
                <w:gridSpan w:val="3"/>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Change w:id="225" w:author="Administrator" w:date="2016-04-24T17:06:00Z">
              <w:tcPr>
                <w:tcW w:w="993" w:type="dxa"/>
                <w:gridSpan w:val="2"/>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Change w:id="226" w:author="Administrator" w:date="2016-04-24T17:06:00Z">
              <w:tcPr>
                <w:tcW w:w="742"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Change w:id="227" w:author="Administrator" w:date="2016-04-24T17:06:00Z">
              <w:tcPr>
                <w:tcW w:w="3119"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color w:val="000000"/>
                <w:sz w:val="18"/>
                <w:szCs w:val="18"/>
              </w:rPr>
              <w:t>有效范围</w:t>
            </w:r>
          </w:p>
        </w:tc>
      </w:tr>
      <w:tr w:rsidR="0099451D" w:rsidTr="0099451D">
        <w:trPr>
          <w:trHeight w:hRule="exact" w:val="541"/>
        </w:trPr>
        <w:tc>
          <w:tcPr>
            <w:tcW w:w="1809" w:type="dxa"/>
            <w:vAlign w:val="center"/>
            <w:tcPrChange w:id="228" w:author="Administrator" w:date="2016-04-24T17:06:00Z">
              <w:tcPr>
                <w:tcW w:w="1809" w:type="dxa"/>
                <w:vAlign w:val="center"/>
              </w:tcPr>
            </w:tcPrChange>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signType</w:t>
            </w:r>
          </w:p>
        </w:tc>
        <w:tc>
          <w:tcPr>
            <w:tcW w:w="1701" w:type="dxa"/>
            <w:vAlign w:val="center"/>
            <w:tcPrChange w:id="229" w:author="Administrator" w:date="2016-04-24T17:06:00Z">
              <w:tcPr>
                <w:tcW w:w="1701" w:type="dxa"/>
                <w:gridSpan w:val="3"/>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Change w:id="230" w:author="Administrator" w:date="2016-04-24T17:06:00Z">
              <w:tcPr>
                <w:tcW w:w="993" w:type="dxa"/>
                <w:gridSpan w:val="2"/>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Change w:id="231" w:author="Administrator" w:date="2016-04-24T17:06:00Z">
              <w:tcPr>
                <w:tcW w:w="742"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Change w:id="232" w:author="Administrator" w:date="2016-04-24T17:06:00Z">
              <w:tcPr>
                <w:tcW w:w="3119"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签到类型：</w:t>
            </w:r>
            <w:r w:rsidRPr="008D5DA9">
              <w:rPr>
                <w:rFonts w:ascii="宋体" w:hAnsi="宋体" w:hint="eastAsia"/>
                <w:color w:val="000000"/>
                <w:sz w:val="18"/>
                <w:szCs w:val="18"/>
              </w:rPr>
              <w:t>0</w:t>
            </w:r>
            <w:r w:rsidRPr="008D5DA9">
              <w:rPr>
                <w:rFonts w:ascii="宋体" w:hAnsi="宋体" w:hint="eastAsia"/>
                <w:color w:val="000000"/>
                <w:sz w:val="18"/>
                <w:szCs w:val="18"/>
              </w:rPr>
              <w:t>本地考勤，</w:t>
            </w:r>
            <w:r w:rsidRPr="008D5DA9">
              <w:rPr>
                <w:rFonts w:ascii="宋体" w:hAnsi="宋体" w:hint="eastAsia"/>
                <w:color w:val="000000"/>
                <w:sz w:val="18"/>
                <w:szCs w:val="18"/>
              </w:rPr>
              <w:t>1</w:t>
            </w:r>
            <w:r w:rsidRPr="008D5DA9">
              <w:rPr>
                <w:rFonts w:ascii="宋体" w:hAnsi="宋体" w:hint="eastAsia"/>
                <w:color w:val="000000"/>
                <w:sz w:val="18"/>
                <w:szCs w:val="18"/>
              </w:rPr>
              <w:t>外勤</w:t>
            </w:r>
          </w:p>
        </w:tc>
      </w:tr>
      <w:tr w:rsidR="0099451D" w:rsidTr="0099451D">
        <w:trPr>
          <w:trHeight w:hRule="exact" w:val="541"/>
        </w:trPr>
        <w:tc>
          <w:tcPr>
            <w:tcW w:w="1809" w:type="dxa"/>
            <w:vAlign w:val="center"/>
            <w:tcPrChange w:id="233" w:author="Administrator" w:date="2016-04-24T17:06:00Z">
              <w:tcPr>
                <w:tcW w:w="1809" w:type="dxa"/>
                <w:vAlign w:val="center"/>
              </w:tcPr>
            </w:tcPrChange>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signImgList</w:t>
            </w:r>
          </w:p>
        </w:tc>
        <w:tc>
          <w:tcPr>
            <w:tcW w:w="1701" w:type="dxa"/>
            <w:vAlign w:val="center"/>
            <w:tcPrChange w:id="234" w:author="Administrator" w:date="2016-04-24T17:06:00Z">
              <w:tcPr>
                <w:tcW w:w="1701" w:type="dxa"/>
                <w:gridSpan w:val="3"/>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Change w:id="235" w:author="Administrator" w:date="2016-04-24T17:06:00Z">
              <w:tcPr>
                <w:tcW w:w="993" w:type="dxa"/>
                <w:gridSpan w:val="2"/>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List</w:t>
            </w:r>
          </w:p>
        </w:tc>
        <w:tc>
          <w:tcPr>
            <w:tcW w:w="742" w:type="dxa"/>
            <w:vAlign w:val="center"/>
            <w:tcPrChange w:id="236" w:author="Administrator" w:date="2016-04-24T17:06:00Z">
              <w:tcPr>
                <w:tcW w:w="742"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Change w:id="237" w:author="Administrator" w:date="2016-04-24T17:06:00Z">
              <w:tcPr>
                <w:tcW w:w="3119"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签到图片列表</w:t>
            </w:r>
          </w:p>
        </w:tc>
      </w:tr>
      <w:tr w:rsidR="0099451D" w:rsidTr="0099451D">
        <w:trPr>
          <w:trHeight w:hRule="exact" w:val="541"/>
        </w:trPr>
        <w:tc>
          <w:tcPr>
            <w:tcW w:w="1809" w:type="dxa"/>
            <w:vAlign w:val="center"/>
            <w:tcPrChange w:id="238" w:author="Administrator" w:date="2016-04-24T17:06:00Z">
              <w:tcPr>
                <w:tcW w:w="1809" w:type="dxa"/>
                <w:vAlign w:val="center"/>
              </w:tcPr>
            </w:tcPrChange>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filePath</w:t>
            </w:r>
          </w:p>
        </w:tc>
        <w:tc>
          <w:tcPr>
            <w:tcW w:w="1701" w:type="dxa"/>
            <w:vAlign w:val="center"/>
            <w:tcPrChange w:id="239" w:author="Administrator" w:date="2016-04-24T17:06:00Z">
              <w:tcPr>
                <w:tcW w:w="1701" w:type="dxa"/>
                <w:gridSpan w:val="3"/>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signImgList</w:t>
            </w:r>
          </w:p>
        </w:tc>
        <w:tc>
          <w:tcPr>
            <w:tcW w:w="993" w:type="dxa"/>
            <w:vAlign w:val="center"/>
            <w:tcPrChange w:id="240" w:author="Administrator" w:date="2016-04-24T17:06:00Z">
              <w:tcPr>
                <w:tcW w:w="993" w:type="dxa"/>
                <w:gridSpan w:val="2"/>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Change w:id="241" w:author="Administrator" w:date="2016-04-24T17:06:00Z">
              <w:tcPr>
                <w:tcW w:w="742"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color w:val="000000"/>
                <w:sz w:val="18"/>
                <w:szCs w:val="18"/>
              </w:rPr>
              <w:t>是</w:t>
            </w:r>
          </w:p>
        </w:tc>
        <w:tc>
          <w:tcPr>
            <w:tcW w:w="3119" w:type="dxa"/>
            <w:vAlign w:val="center"/>
            <w:tcPrChange w:id="242" w:author="Administrator" w:date="2016-04-24T17:06:00Z">
              <w:tcPr>
                <w:tcW w:w="3119" w:type="dxa"/>
                <w:vAlign w:val="center"/>
              </w:tcPr>
            </w:tcPrChange>
          </w:tcPr>
          <w:p w:rsidR="0099451D" w:rsidRPr="008D5DA9" w:rsidRDefault="008D5DA9">
            <w:pPr>
              <w:adjustRightInd w:val="0"/>
              <w:snapToGrid w:val="0"/>
              <w:ind w:firstLine="0"/>
              <w:rPr>
                <w:rFonts w:ascii="宋体" w:hAnsi="宋体"/>
                <w:color w:val="000000"/>
                <w:sz w:val="18"/>
                <w:szCs w:val="18"/>
              </w:rPr>
            </w:pPr>
            <w:r w:rsidRPr="008D5DA9">
              <w:rPr>
                <w:rFonts w:ascii="宋体" w:hAnsi="宋体"/>
                <w:color w:val="000000"/>
                <w:sz w:val="18"/>
                <w:szCs w:val="18"/>
              </w:rPr>
              <w:t>图片</w:t>
            </w:r>
            <w:r w:rsidRPr="008D5DA9">
              <w:rPr>
                <w:rFonts w:ascii="宋体" w:hAnsi="宋体" w:hint="eastAsia"/>
                <w:color w:val="000000"/>
                <w:sz w:val="18"/>
                <w:szCs w:val="18"/>
              </w:rPr>
              <w:t>地址</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leaveId</w:t>
            </w:r>
          </w:p>
        </w:tc>
        <w:tc>
          <w:tcPr>
            <w:tcW w:w="1701"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signL</w:t>
            </w:r>
            <w:r>
              <w:rPr>
                <w:rFonts w:ascii="宋体" w:hAnsi="宋体"/>
                <w:color w:val="FF0000"/>
                <w:sz w:val="18"/>
                <w:szCs w:val="18"/>
              </w:rPr>
              <w:t>ist</w:t>
            </w:r>
          </w:p>
        </w:tc>
        <w:tc>
          <w:tcPr>
            <w:tcW w:w="993" w:type="dxa"/>
            <w:vAlign w:val="center"/>
          </w:tcPr>
          <w:p w:rsidR="0099451D" w:rsidRDefault="008D5DA9">
            <w:pPr>
              <w:adjustRightInd w:val="0"/>
              <w:snapToGrid w:val="0"/>
              <w:ind w:firstLine="0"/>
              <w:rPr>
                <w:rFonts w:ascii="宋体" w:hAnsi="宋体"/>
                <w:color w:val="FF0000"/>
                <w:sz w:val="18"/>
                <w:szCs w:val="18"/>
              </w:rPr>
            </w:pPr>
            <w:bookmarkStart w:id="243" w:name="OLE_LINK5"/>
            <w:r>
              <w:rPr>
                <w:rFonts w:ascii="宋体" w:hAnsi="宋体" w:hint="eastAsia"/>
                <w:color w:val="FF0000"/>
                <w:sz w:val="18"/>
                <w:szCs w:val="18"/>
              </w:rPr>
              <w:t>String</w:t>
            </w:r>
            <w:bookmarkEnd w:id="243"/>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请假唯一标识</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leaveType</w:t>
            </w:r>
          </w:p>
        </w:tc>
        <w:tc>
          <w:tcPr>
            <w:tcW w:w="1701"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signL</w:t>
            </w:r>
            <w:r>
              <w:rPr>
                <w:rFonts w:ascii="宋体" w:hAnsi="宋体"/>
                <w:color w:val="FF0000"/>
                <w:sz w:val="18"/>
                <w:szCs w:val="18"/>
              </w:rPr>
              <w:t>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请假类型</w:t>
            </w:r>
          </w:p>
        </w:tc>
      </w:tr>
    </w:tbl>
    <w:p w:rsidR="0099451D" w:rsidRDefault="008D5DA9">
      <w:pPr>
        <w:pStyle w:val="4"/>
      </w:pPr>
      <w:r>
        <w:rPr>
          <w:rFonts w:hint="eastAsia"/>
        </w:rPr>
        <w:lastRenderedPageBreak/>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hint="eastAsia"/>
          <w:b/>
          <w:sz w:val="20"/>
        </w:rPr>
        <w:t>Return</w:t>
      </w:r>
      <w:r>
        <w:rPr>
          <w:rFonts w:hint="eastAsia"/>
          <w:b/>
          <w:sz w:val="20"/>
        </w:rPr>
        <w:t>：</w:t>
      </w: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bookmarkEnd w:id="127"/>
    <w:p w:rsidR="0099451D" w:rsidRDefault="0099451D">
      <w:pPr>
        <w:ind w:firstLine="0"/>
        <w:rPr>
          <w:rFonts w:ascii="宋体" w:hAnsi="宋体"/>
          <w:sz w:val="18"/>
          <w:szCs w:val="18"/>
        </w:rPr>
      </w:pPr>
    </w:p>
    <w:p w:rsidR="0099451D" w:rsidRDefault="008D5DA9">
      <w:pPr>
        <w:pStyle w:val="3"/>
      </w:pPr>
      <w:bookmarkStart w:id="244" w:name="_Toc448492996"/>
      <w:r>
        <w:rPr>
          <w:rFonts w:hint="eastAsia"/>
        </w:rPr>
        <w:t>获取签到地址经纬度及当天的打卡记录</w:t>
      </w:r>
      <w:bookmarkEnd w:id="244"/>
    </w:p>
    <w:p w:rsidR="0099451D" w:rsidRDefault="008D5DA9">
      <w:pPr>
        <w:pStyle w:val="4"/>
      </w:pPr>
      <w:r>
        <w:rPr>
          <w:rFonts w:hint="eastAsia"/>
        </w:rPr>
        <w:t>URL</w:t>
      </w:r>
    </w:p>
    <w:p w:rsidR="0099451D" w:rsidRDefault="008D5DA9">
      <w:pPr>
        <w:pStyle w:val="112"/>
        <w:ind w:left="240"/>
      </w:pPr>
      <w:r>
        <w:rPr>
          <w:rFonts w:hint="eastAsia"/>
        </w:rPr>
        <w:t>http://mobile.zjhcsoft.com:8090/szf/getsignaddress</w:t>
      </w:r>
    </w:p>
    <w:p w:rsidR="0099451D" w:rsidRDefault="008D5DA9">
      <w:pPr>
        <w:pStyle w:val="4"/>
      </w:pPr>
      <w:r>
        <w:rPr>
          <w:rFonts w:hint="eastAsia"/>
        </w:rPr>
        <w:t>描述</w:t>
      </w:r>
    </w:p>
    <w:p w:rsidR="0099451D" w:rsidRDefault="008D5DA9">
      <w:pPr>
        <w:pStyle w:val="112"/>
        <w:ind w:left="240"/>
      </w:pPr>
      <w:r>
        <w:rPr>
          <w:rFonts w:hint="eastAsia"/>
        </w:rPr>
        <w:t>获取签到签出列表</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21"/>
                <w:szCs w:val="21"/>
              </w:rPr>
              <w:t>account</w:t>
            </w:r>
          </w:p>
        </w:tc>
        <w:tc>
          <w:tcPr>
            <w:tcW w:w="180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用户账号</w:t>
            </w:r>
          </w:p>
        </w:tc>
      </w:tr>
    </w:tbl>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015"/>
        <w:gridCol w:w="983"/>
        <w:gridCol w:w="1012"/>
        <w:gridCol w:w="3119"/>
      </w:tblGrid>
      <w:tr w:rsidR="0099451D">
        <w:trPr>
          <w:trHeight w:val="529"/>
        </w:trPr>
        <w:tc>
          <w:tcPr>
            <w:tcW w:w="2235"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015"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3" w:type="dxa"/>
            <w:shd w:val="pct30" w:color="auto" w:fill="auto"/>
          </w:tcPr>
          <w:p w:rsidR="0099451D" w:rsidRDefault="008D5DA9">
            <w:pPr>
              <w:tabs>
                <w:tab w:val="left" w:pos="864"/>
              </w:tabs>
              <w:ind w:firstLine="0"/>
              <w:rPr>
                <w:b/>
                <w:sz w:val="18"/>
                <w:szCs w:val="18"/>
              </w:rPr>
            </w:pPr>
            <w:r>
              <w:rPr>
                <w:rFonts w:hint="eastAsia"/>
                <w:b/>
                <w:sz w:val="18"/>
                <w:szCs w:val="18"/>
              </w:rPr>
              <w:t>类型</w:t>
            </w:r>
          </w:p>
        </w:tc>
        <w:tc>
          <w:tcPr>
            <w:tcW w:w="1012"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41"/>
        </w:trPr>
        <w:tc>
          <w:tcPr>
            <w:tcW w:w="2235"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code</w:t>
            </w:r>
          </w:p>
        </w:tc>
        <w:tc>
          <w:tcPr>
            <w:tcW w:w="1015" w:type="dxa"/>
            <w:vAlign w:val="center"/>
          </w:tcPr>
          <w:p w:rsidR="0099451D" w:rsidRDefault="0099451D">
            <w:pPr>
              <w:adjustRightInd w:val="0"/>
              <w:snapToGrid w:val="0"/>
              <w:ind w:firstLine="0"/>
              <w:rPr>
                <w:rFonts w:ascii="宋体" w:hAnsi="宋体"/>
                <w:sz w:val="18"/>
                <w:szCs w:val="18"/>
              </w:rPr>
            </w:pPr>
          </w:p>
        </w:tc>
        <w:tc>
          <w:tcPr>
            <w:tcW w:w="983"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101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541"/>
        </w:trPr>
        <w:tc>
          <w:tcPr>
            <w:tcW w:w="2235"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body</w:t>
            </w:r>
          </w:p>
        </w:tc>
        <w:tc>
          <w:tcPr>
            <w:tcW w:w="1015" w:type="dxa"/>
            <w:vAlign w:val="center"/>
          </w:tcPr>
          <w:p w:rsidR="0099451D" w:rsidRDefault="0099451D">
            <w:pPr>
              <w:adjustRightInd w:val="0"/>
              <w:snapToGrid w:val="0"/>
              <w:ind w:firstLine="0"/>
              <w:rPr>
                <w:rFonts w:ascii="宋体" w:hAnsi="宋体"/>
                <w:sz w:val="18"/>
                <w:szCs w:val="18"/>
              </w:rPr>
            </w:pPr>
          </w:p>
        </w:tc>
        <w:tc>
          <w:tcPr>
            <w:tcW w:w="98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01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数据</w:t>
            </w:r>
          </w:p>
        </w:tc>
      </w:tr>
      <w:tr w:rsidR="0099451D">
        <w:trPr>
          <w:trHeight w:hRule="exact" w:val="541"/>
        </w:trPr>
        <w:tc>
          <w:tcPr>
            <w:tcW w:w="2235" w:type="dxa"/>
            <w:vAlign w:val="center"/>
          </w:tcPr>
          <w:p w:rsidR="0099451D" w:rsidRDefault="008D5DA9">
            <w:pPr>
              <w:ind w:firstLineChars="250" w:firstLine="525"/>
              <w:rPr>
                <w:rFonts w:ascii="宋体" w:hAnsi="宋体" w:cs="宋体"/>
                <w:color w:val="000000"/>
                <w:sz w:val="21"/>
                <w:szCs w:val="21"/>
              </w:rPr>
            </w:pPr>
            <w:r>
              <w:rPr>
                <w:rFonts w:ascii="宋体" w:hAnsi="宋体" w:cs="宋体" w:hint="eastAsia"/>
                <w:color w:val="000000"/>
                <w:sz w:val="21"/>
                <w:szCs w:val="21"/>
              </w:rPr>
              <w:t>l</w:t>
            </w:r>
            <w:r>
              <w:rPr>
                <w:rFonts w:ascii="宋体" w:hAnsi="宋体" w:cs="宋体"/>
                <w:color w:val="000000"/>
                <w:sz w:val="21"/>
                <w:szCs w:val="21"/>
              </w:rPr>
              <w:t>atitude</w:t>
            </w:r>
          </w:p>
        </w:tc>
        <w:tc>
          <w:tcPr>
            <w:tcW w:w="1015" w:type="dxa"/>
            <w:vAlign w:val="center"/>
          </w:tcPr>
          <w:p w:rsidR="0099451D" w:rsidRDefault="008D5DA9">
            <w:pPr>
              <w:adjustRightInd w:val="0"/>
              <w:snapToGrid w:val="0"/>
              <w:ind w:firstLine="0"/>
              <w:rPr>
                <w:rFonts w:ascii="宋体" w:hAnsi="宋体"/>
                <w:color w:val="000000"/>
                <w:sz w:val="21"/>
                <w:szCs w:val="21"/>
              </w:rPr>
            </w:pPr>
            <w:r>
              <w:rPr>
                <w:rFonts w:ascii="宋体" w:hAnsi="宋体"/>
                <w:color w:val="000000"/>
                <w:sz w:val="21"/>
                <w:szCs w:val="21"/>
              </w:rPr>
              <w:t>body</w:t>
            </w:r>
          </w:p>
        </w:tc>
        <w:tc>
          <w:tcPr>
            <w:tcW w:w="983" w:type="dxa"/>
            <w:vAlign w:val="center"/>
          </w:tcPr>
          <w:p w:rsidR="0099451D" w:rsidRDefault="008D5DA9">
            <w:pPr>
              <w:adjustRightInd w:val="0"/>
              <w:snapToGrid w:val="0"/>
              <w:ind w:firstLine="0"/>
              <w:rPr>
                <w:rFonts w:ascii="宋体" w:hAnsi="宋体"/>
                <w:color w:val="000000"/>
                <w:sz w:val="21"/>
                <w:szCs w:val="21"/>
              </w:rPr>
            </w:pPr>
            <w:r>
              <w:rPr>
                <w:rFonts w:ascii="宋体" w:hAnsi="宋体" w:hint="eastAsia"/>
                <w:color w:val="000000"/>
                <w:sz w:val="21"/>
                <w:szCs w:val="21"/>
              </w:rPr>
              <w:t>String</w:t>
            </w:r>
          </w:p>
        </w:tc>
        <w:tc>
          <w:tcPr>
            <w:tcW w:w="1012" w:type="dxa"/>
            <w:vAlign w:val="center"/>
          </w:tcPr>
          <w:p w:rsidR="0099451D" w:rsidRDefault="008D5DA9">
            <w:pPr>
              <w:adjustRightInd w:val="0"/>
              <w:snapToGrid w:val="0"/>
              <w:ind w:firstLine="0"/>
              <w:rPr>
                <w:rFonts w:ascii="宋体" w:hAnsi="宋体"/>
                <w:color w:val="000000"/>
                <w:sz w:val="21"/>
                <w:szCs w:val="21"/>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color w:val="000000"/>
                <w:sz w:val="21"/>
                <w:szCs w:val="21"/>
              </w:rPr>
            </w:pPr>
            <w:r>
              <w:rPr>
                <w:rFonts w:ascii="宋体" w:hAnsi="宋体" w:hint="eastAsia"/>
                <w:color w:val="000000"/>
                <w:sz w:val="21"/>
                <w:szCs w:val="21"/>
              </w:rPr>
              <w:t>纬度</w:t>
            </w:r>
          </w:p>
        </w:tc>
      </w:tr>
      <w:tr w:rsidR="0099451D">
        <w:trPr>
          <w:trHeight w:hRule="exact" w:val="541"/>
        </w:trPr>
        <w:tc>
          <w:tcPr>
            <w:tcW w:w="2235" w:type="dxa"/>
            <w:vAlign w:val="center"/>
          </w:tcPr>
          <w:p w:rsidR="0099451D" w:rsidRDefault="008D5DA9">
            <w:pPr>
              <w:adjustRightInd w:val="0"/>
              <w:snapToGrid w:val="0"/>
              <w:ind w:firstLineChars="221" w:firstLine="464"/>
              <w:rPr>
                <w:rFonts w:ascii="宋体" w:hAnsi="宋体"/>
                <w:color w:val="000000"/>
                <w:sz w:val="18"/>
                <w:szCs w:val="18"/>
              </w:rPr>
            </w:pPr>
            <w:r>
              <w:rPr>
                <w:rFonts w:ascii="宋体" w:hAnsi="宋体" w:cs="宋体"/>
                <w:color w:val="000000"/>
                <w:sz w:val="21"/>
                <w:szCs w:val="21"/>
              </w:rPr>
              <w:t>longitude</w:t>
            </w:r>
          </w:p>
        </w:tc>
        <w:tc>
          <w:tcPr>
            <w:tcW w:w="1015" w:type="dxa"/>
            <w:vAlign w:val="center"/>
          </w:tcPr>
          <w:p w:rsidR="0099451D" w:rsidRDefault="008D5DA9">
            <w:pPr>
              <w:adjustRightInd w:val="0"/>
              <w:snapToGrid w:val="0"/>
              <w:ind w:firstLine="0"/>
              <w:rPr>
                <w:rFonts w:ascii="宋体" w:hAnsi="宋体"/>
                <w:color w:val="000000"/>
                <w:sz w:val="18"/>
                <w:szCs w:val="18"/>
              </w:rPr>
            </w:pPr>
            <w:r>
              <w:rPr>
                <w:rFonts w:ascii="宋体" w:hAnsi="宋体"/>
                <w:color w:val="000000"/>
                <w:sz w:val="18"/>
                <w:szCs w:val="18"/>
              </w:rPr>
              <w:t>body</w:t>
            </w:r>
          </w:p>
        </w:tc>
        <w:tc>
          <w:tcPr>
            <w:tcW w:w="983"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color w:val="000000"/>
                <w:sz w:val="18"/>
                <w:szCs w:val="18"/>
              </w:rPr>
              <w:t>String</w:t>
            </w:r>
          </w:p>
        </w:tc>
        <w:tc>
          <w:tcPr>
            <w:tcW w:w="1012"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color w:val="000000"/>
                <w:sz w:val="18"/>
                <w:szCs w:val="18"/>
              </w:rPr>
              <w:t>经度</w:t>
            </w:r>
          </w:p>
        </w:tc>
      </w:tr>
      <w:tr w:rsidR="0099451D">
        <w:trPr>
          <w:trHeight w:hRule="exact" w:val="541"/>
        </w:trPr>
        <w:tc>
          <w:tcPr>
            <w:tcW w:w="223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 xml:space="preserve">  workInTime</w:t>
            </w:r>
          </w:p>
        </w:tc>
        <w:tc>
          <w:tcPr>
            <w:tcW w:w="1015"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98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01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标准上班时间</w:t>
            </w:r>
          </w:p>
        </w:tc>
      </w:tr>
      <w:tr w:rsidR="0099451D">
        <w:trPr>
          <w:trHeight w:hRule="exact" w:val="541"/>
        </w:trPr>
        <w:tc>
          <w:tcPr>
            <w:tcW w:w="223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 xml:space="preserve">  workOutTime</w:t>
            </w:r>
          </w:p>
        </w:tc>
        <w:tc>
          <w:tcPr>
            <w:tcW w:w="1015"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body</w:t>
            </w:r>
          </w:p>
        </w:tc>
        <w:tc>
          <w:tcPr>
            <w:tcW w:w="98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101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标准下班时间</w:t>
            </w:r>
          </w:p>
        </w:tc>
      </w:tr>
      <w:tr w:rsidR="0099451D">
        <w:trPr>
          <w:trHeight w:hRule="exact" w:val="541"/>
        </w:trPr>
        <w:tc>
          <w:tcPr>
            <w:tcW w:w="2235" w:type="dxa"/>
            <w:vAlign w:val="center"/>
          </w:tcPr>
          <w:p w:rsidR="0099451D" w:rsidRDefault="008D5DA9">
            <w:pPr>
              <w:adjustRightInd w:val="0"/>
              <w:snapToGrid w:val="0"/>
              <w:ind w:firstLineChars="221" w:firstLine="464"/>
              <w:rPr>
                <w:rFonts w:ascii="宋体" w:hAnsi="宋体" w:cs="宋体"/>
                <w:color w:val="000000"/>
                <w:sz w:val="21"/>
                <w:szCs w:val="21"/>
              </w:rPr>
            </w:pPr>
            <w:r>
              <w:rPr>
                <w:rFonts w:ascii="宋体" w:hAnsi="宋体" w:cs="宋体" w:hint="eastAsia"/>
                <w:color w:val="000000"/>
                <w:sz w:val="21"/>
                <w:szCs w:val="21"/>
              </w:rPr>
              <w:t>signInTime</w:t>
            </w:r>
          </w:p>
        </w:tc>
        <w:tc>
          <w:tcPr>
            <w:tcW w:w="1015" w:type="dxa"/>
            <w:vAlign w:val="center"/>
          </w:tcPr>
          <w:p w:rsidR="0099451D" w:rsidRDefault="008D5DA9">
            <w:pPr>
              <w:adjustRightInd w:val="0"/>
              <w:snapToGrid w:val="0"/>
              <w:ind w:firstLine="0"/>
              <w:rPr>
                <w:rFonts w:ascii="宋体" w:hAnsi="宋体"/>
                <w:color w:val="000000"/>
                <w:sz w:val="18"/>
                <w:szCs w:val="18"/>
              </w:rPr>
            </w:pPr>
            <w:r>
              <w:rPr>
                <w:rFonts w:ascii="宋体" w:hAnsi="宋体"/>
                <w:color w:val="000000"/>
                <w:sz w:val="18"/>
                <w:szCs w:val="18"/>
              </w:rPr>
              <w:t>body</w:t>
            </w:r>
          </w:p>
        </w:tc>
        <w:tc>
          <w:tcPr>
            <w:tcW w:w="983"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color w:val="000000"/>
                <w:sz w:val="18"/>
                <w:szCs w:val="18"/>
              </w:rPr>
              <w:t>String</w:t>
            </w:r>
          </w:p>
        </w:tc>
        <w:tc>
          <w:tcPr>
            <w:tcW w:w="1012"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color w:val="000000"/>
                <w:sz w:val="18"/>
                <w:szCs w:val="18"/>
              </w:rPr>
              <w:t>当天签到时间</w:t>
            </w:r>
          </w:p>
        </w:tc>
      </w:tr>
      <w:tr w:rsidR="0099451D">
        <w:trPr>
          <w:trHeight w:hRule="exact" w:val="541"/>
        </w:trPr>
        <w:tc>
          <w:tcPr>
            <w:tcW w:w="2235" w:type="dxa"/>
            <w:vAlign w:val="center"/>
          </w:tcPr>
          <w:p w:rsidR="0099451D" w:rsidRDefault="008D5DA9">
            <w:pPr>
              <w:adjustRightInd w:val="0"/>
              <w:snapToGrid w:val="0"/>
              <w:ind w:firstLineChars="221" w:firstLine="464"/>
              <w:rPr>
                <w:rFonts w:ascii="宋体" w:hAnsi="宋体" w:cs="宋体"/>
                <w:color w:val="000000"/>
                <w:sz w:val="21"/>
                <w:szCs w:val="21"/>
              </w:rPr>
            </w:pPr>
            <w:r>
              <w:rPr>
                <w:rFonts w:ascii="宋体" w:hAnsi="宋体" w:cs="宋体" w:hint="eastAsia"/>
                <w:color w:val="000000"/>
                <w:sz w:val="21"/>
                <w:szCs w:val="21"/>
              </w:rPr>
              <w:t>signOutTime</w:t>
            </w:r>
          </w:p>
        </w:tc>
        <w:tc>
          <w:tcPr>
            <w:tcW w:w="1015" w:type="dxa"/>
            <w:vAlign w:val="center"/>
          </w:tcPr>
          <w:p w:rsidR="0099451D" w:rsidRDefault="008D5DA9">
            <w:pPr>
              <w:adjustRightInd w:val="0"/>
              <w:snapToGrid w:val="0"/>
              <w:ind w:firstLine="0"/>
              <w:rPr>
                <w:rFonts w:ascii="宋体" w:hAnsi="宋体"/>
                <w:color w:val="000000"/>
                <w:sz w:val="18"/>
                <w:szCs w:val="18"/>
              </w:rPr>
            </w:pPr>
            <w:r>
              <w:rPr>
                <w:rFonts w:ascii="宋体" w:hAnsi="宋体"/>
                <w:color w:val="000000"/>
                <w:sz w:val="18"/>
                <w:szCs w:val="18"/>
              </w:rPr>
              <w:t>body</w:t>
            </w:r>
          </w:p>
        </w:tc>
        <w:tc>
          <w:tcPr>
            <w:tcW w:w="983"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color w:val="000000"/>
                <w:sz w:val="18"/>
                <w:szCs w:val="18"/>
              </w:rPr>
              <w:t>String</w:t>
            </w:r>
          </w:p>
        </w:tc>
        <w:tc>
          <w:tcPr>
            <w:tcW w:w="1012"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color w:val="000000"/>
                <w:sz w:val="18"/>
                <w:szCs w:val="18"/>
              </w:rPr>
            </w:pPr>
            <w:r>
              <w:rPr>
                <w:rFonts w:ascii="宋体" w:hAnsi="宋体" w:hint="eastAsia"/>
                <w:color w:val="000000"/>
                <w:sz w:val="18"/>
                <w:szCs w:val="18"/>
              </w:rPr>
              <w:t>当天签退时间</w:t>
            </w:r>
          </w:p>
        </w:tc>
      </w:tr>
      <w:tr w:rsidR="0099451D">
        <w:trPr>
          <w:trHeight w:hRule="exact" w:val="541"/>
        </w:trPr>
        <w:tc>
          <w:tcPr>
            <w:tcW w:w="2235" w:type="dxa"/>
            <w:vAlign w:val="center"/>
          </w:tcPr>
          <w:p w:rsidR="0099451D" w:rsidRPr="00787B57" w:rsidRDefault="008D5DA9">
            <w:pPr>
              <w:adjustRightInd w:val="0"/>
              <w:snapToGrid w:val="0"/>
              <w:ind w:firstLineChars="221" w:firstLine="464"/>
              <w:rPr>
                <w:rFonts w:ascii="宋体" w:hAnsi="宋体" w:cs="宋体"/>
                <w:sz w:val="21"/>
                <w:szCs w:val="21"/>
                <w:rPrChange w:id="245" w:author="yuxiaojing" w:date="2016-12-21T08:32:00Z">
                  <w:rPr>
                    <w:rFonts w:ascii="宋体" w:hAnsi="宋体" w:cs="宋体"/>
                    <w:color w:val="000000"/>
                    <w:sz w:val="21"/>
                    <w:szCs w:val="21"/>
                  </w:rPr>
                </w:rPrChange>
              </w:rPr>
            </w:pPr>
            <w:r w:rsidRPr="00787B57">
              <w:rPr>
                <w:rFonts w:ascii="宋体" w:hAnsi="宋体" w:cs="宋体" w:hint="eastAsia"/>
                <w:sz w:val="21"/>
                <w:szCs w:val="21"/>
                <w:rPrChange w:id="246" w:author="yuxiaojing" w:date="2016-12-21T08:32:00Z">
                  <w:rPr>
                    <w:rFonts w:ascii="宋体" w:hAnsi="宋体" w:cs="宋体" w:hint="eastAsia"/>
                    <w:color w:val="FF0000"/>
                    <w:sz w:val="21"/>
                    <w:szCs w:val="21"/>
                  </w:rPr>
                </w:rPrChange>
              </w:rPr>
              <w:t>maxD</w:t>
            </w:r>
            <w:r w:rsidRPr="00787B57">
              <w:rPr>
                <w:rFonts w:ascii="宋体" w:hAnsi="宋体" w:cs="宋体"/>
                <w:sz w:val="21"/>
                <w:szCs w:val="21"/>
                <w:rPrChange w:id="247" w:author="yuxiaojing" w:date="2016-12-21T08:32:00Z">
                  <w:rPr>
                    <w:rFonts w:ascii="宋体" w:hAnsi="宋体" w:cs="宋体"/>
                    <w:color w:val="FF0000"/>
                    <w:sz w:val="21"/>
                    <w:szCs w:val="21"/>
                  </w:rPr>
                </w:rPrChange>
              </w:rPr>
              <w:t>istance</w:t>
            </w:r>
          </w:p>
        </w:tc>
        <w:tc>
          <w:tcPr>
            <w:tcW w:w="1015" w:type="dxa"/>
            <w:vAlign w:val="center"/>
          </w:tcPr>
          <w:p w:rsidR="0099451D" w:rsidRPr="00787B57" w:rsidRDefault="008D5DA9">
            <w:pPr>
              <w:adjustRightInd w:val="0"/>
              <w:snapToGrid w:val="0"/>
              <w:ind w:firstLine="0"/>
              <w:rPr>
                <w:rFonts w:ascii="宋体" w:hAnsi="宋体"/>
                <w:sz w:val="18"/>
                <w:szCs w:val="18"/>
                <w:rPrChange w:id="248" w:author="yuxiaojing" w:date="2016-12-21T08:32:00Z">
                  <w:rPr>
                    <w:rFonts w:ascii="宋体" w:hAnsi="宋体"/>
                    <w:color w:val="FF0000"/>
                    <w:sz w:val="18"/>
                    <w:szCs w:val="18"/>
                  </w:rPr>
                </w:rPrChange>
              </w:rPr>
            </w:pPr>
            <w:r w:rsidRPr="00787B57">
              <w:rPr>
                <w:rFonts w:ascii="宋体" w:hAnsi="宋体"/>
                <w:sz w:val="18"/>
                <w:szCs w:val="18"/>
                <w:rPrChange w:id="249" w:author="yuxiaojing" w:date="2016-12-21T08:32:00Z">
                  <w:rPr>
                    <w:rFonts w:ascii="宋体" w:hAnsi="宋体"/>
                    <w:color w:val="FF0000"/>
                    <w:sz w:val="18"/>
                    <w:szCs w:val="18"/>
                  </w:rPr>
                </w:rPrChange>
              </w:rPr>
              <w:t>body</w:t>
            </w:r>
          </w:p>
        </w:tc>
        <w:tc>
          <w:tcPr>
            <w:tcW w:w="983" w:type="dxa"/>
            <w:vAlign w:val="center"/>
          </w:tcPr>
          <w:p w:rsidR="0099451D" w:rsidRPr="00787B57" w:rsidRDefault="008D5DA9">
            <w:pPr>
              <w:adjustRightInd w:val="0"/>
              <w:snapToGrid w:val="0"/>
              <w:ind w:firstLine="0"/>
              <w:rPr>
                <w:rFonts w:ascii="宋体" w:hAnsi="宋体"/>
                <w:sz w:val="18"/>
                <w:szCs w:val="18"/>
                <w:rPrChange w:id="250" w:author="yuxiaojing" w:date="2016-12-21T08:32:00Z">
                  <w:rPr>
                    <w:rFonts w:ascii="宋体" w:hAnsi="宋体"/>
                    <w:color w:val="FF0000"/>
                    <w:sz w:val="18"/>
                    <w:szCs w:val="18"/>
                  </w:rPr>
                </w:rPrChange>
              </w:rPr>
            </w:pPr>
            <w:r w:rsidRPr="00787B57">
              <w:rPr>
                <w:rFonts w:ascii="宋体" w:hAnsi="宋体" w:hint="eastAsia"/>
                <w:sz w:val="18"/>
                <w:szCs w:val="18"/>
                <w:rPrChange w:id="251" w:author="yuxiaojing" w:date="2016-12-21T08:32:00Z">
                  <w:rPr>
                    <w:rFonts w:ascii="宋体" w:hAnsi="宋体" w:hint="eastAsia"/>
                    <w:color w:val="FF0000"/>
                    <w:sz w:val="18"/>
                    <w:szCs w:val="18"/>
                  </w:rPr>
                </w:rPrChange>
              </w:rPr>
              <w:t>String</w:t>
            </w:r>
          </w:p>
        </w:tc>
        <w:tc>
          <w:tcPr>
            <w:tcW w:w="1012" w:type="dxa"/>
            <w:vAlign w:val="center"/>
          </w:tcPr>
          <w:p w:rsidR="0099451D" w:rsidRPr="00787B57" w:rsidRDefault="008D5DA9">
            <w:pPr>
              <w:adjustRightInd w:val="0"/>
              <w:snapToGrid w:val="0"/>
              <w:ind w:firstLine="0"/>
              <w:rPr>
                <w:rFonts w:ascii="宋体" w:hAnsi="宋体"/>
                <w:sz w:val="18"/>
                <w:szCs w:val="18"/>
                <w:rPrChange w:id="252" w:author="yuxiaojing" w:date="2016-12-21T08:32:00Z">
                  <w:rPr>
                    <w:rFonts w:ascii="宋体" w:hAnsi="宋体"/>
                    <w:color w:val="FF0000"/>
                    <w:sz w:val="18"/>
                    <w:szCs w:val="18"/>
                  </w:rPr>
                </w:rPrChange>
              </w:rPr>
            </w:pPr>
            <w:r w:rsidRPr="00787B57">
              <w:rPr>
                <w:rFonts w:ascii="宋体" w:hAnsi="宋体" w:hint="eastAsia"/>
                <w:sz w:val="18"/>
                <w:szCs w:val="18"/>
                <w:rPrChange w:id="253" w:author="yuxiaojing" w:date="2016-12-21T08:32:00Z">
                  <w:rPr>
                    <w:rFonts w:ascii="宋体" w:hAnsi="宋体" w:hint="eastAsia"/>
                    <w:color w:val="FF0000"/>
                    <w:sz w:val="18"/>
                    <w:szCs w:val="18"/>
                  </w:rPr>
                </w:rPrChange>
              </w:rPr>
              <w:t>是</w:t>
            </w:r>
          </w:p>
        </w:tc>
        <w:tc>
          <w:tcPr>
            <w:tcW w:w="3119" w:type="dxa"/>
            <w:vAlign w:val="center"/>
          </w:tcPr>
          <w:p w:rsidR="0099451D" w:rsidRPr="00787B57" w:rsidRDefault="008D5DA9">
            <w:pPr>
              <w:adjustRightInd w:val="0"/>
              <w:snapToGrid w:val="0"/>
              <w:ind w:firstLine="0"/>
              <w:rPr>
                <w:rFonts w:ascii="宋体" w:hAnsi="宋体"/>
                <w:sz w:val="18"/>
                <w:szCs w:val="18"/>
                <w:rPrChange w:id="254" w:author="yuxiaojing" w:date="2016-12-21T08:32:00Z">
                  <w:rPr>
                    <w:rFonts w:ascii="宋体" w:hAnsi="宋体"/>
                    <w:color w:val="FF0000"/>
                    <w:sz w:val="18"/>
                    <w:szCs w:val="18"/>
                  </w:rPr>
                </w:rPrChange>
              </w:rPr>
            </w:pPr>
            <w:r w:rsidRPr="00787B57">
              <w:rPr>
                <w:rFonts w:ascii="宋体" w:hAnsi="宋体" w:hint="eastAsia"/>
                <w:sz w:val="18"/>
                <w:szCs w:val="18"/>
                <w:rPrChange w:id="255" w:author="yuxiaojing" w:date="2016-12-21T08:32:00Z">
                  <w:rPr>
                    <w:rFonts w:ascii="宋体" w:hAnsi="宋体" w:hint="eastAsia"/>
                    <w:color w:val="FF0000"/>
                    <w:sz w:val="18"/>
                    <w:szCs w:val="18"/>
                  </w:rPr>
                </w:rPrChange>
              </w:rPr>
              <w:t>有效范围：米</w:t>
            </w:r>
          </w:p>
        </w:tc>
      </w:tr>
      <w:tr w:rsidR="00934E00">
        <w:trPr>
          <w:trHeight w:hRule="exact" w:val="541"/>
          <w:ins w:id="256" w:author="yuxiaojing" w:date="2016-12-20T17:00:00Z"/>
        </w:trPr>
        <w:tc>
          <w:tcPr>
            <w:tcW w:w="2235" w:type="dxa"/>
            <w:vAlign w:val="center"/>
          </w:tcPr>
          <w:p w:rsidR="00934E00" w:rsidRDefault="006B6DDE">
            <w:pPr>
              <w:adjustRightInd w:val="0"/>
              <w:snapToGrid w:val="0"/>
              <w:ind w:firstLineChars="221" w:firstLine="464"/>
              <w:rPr>
                <w:ins w:id="257" w:author="yuxiaojing" w:date="2016-12-20T17:00:00Z"/>
                <w:rFonts w:ascii="宋体" w:hAnsi="宋体" w:cs="宋体"/>
                <w:color w:val="FF0000"/>
                <w:sz w:val="21"/>
                <w:szCs w:val="21"/>
              </w:rPr>
            </w:pPr>
            <w:ins w:id="258" w:author="yuxiaojing" w:date="2016-12-21T08:31:00Z">
              <w:r>
                <w:rPr>
                  <w:rFonts w:ascii="宋体" w:hAnsi="宋体" w:cs="宋体" w:hint="eastAsia"/>
                  <w:color w:val="FF0000"/>
                  <w:sz w:val="21"/>
                  <w:szCs w:val="21"/>
                </w:rPr>
                <w:lastRenderedPageBreak/>
                <w:t>imei</w:t>
              </w:r>
            </w:ins>
          </w:p>
        </w:tc>
        <w:tc>
          <w:tcPr>
            <w:tcW w:w="1015" w:type="dxa"/>
            <w:vAlign w:val="center"/>
          </w:tcPr>
          <w:p w:rsidR="00934E00" w:rsidRDefault="00BC751C">
            <w:pPr>
              <w:adjustRightInd w:val="0"/>
              <w:snapToGrid w:val="0"/>
              <w:ind w:firstLine="0"/>
              <w:rPr>
                <w:ins w:id="259" w:author="yuxiaojing" w:date="2016-12-20T17:00:00Z"/>
                <w:rFonts w:ascii="宋体" w:hAnsi="宋体"/>
                <w:color w:val="FF0000"/>
                <w:sz w:val="18"/>
                <w:szCs w:val="18"/>
              </w:rPr>
            </w:pPr>
            <w:ins w:id="260" w:author="yuxiaojing" w:date="2016-12-20T17:01:00Z">
              <w:r>
                <w:rPr>
                  <w:rFonts w:ascii="宋体" w:hAnsi="宋体"/>
                  <w:color w:val="FF0000"/>
                  <w:sz w:val="18"/>
                  <w:szCs w:val="18"/>
                </w:rPr>
                <w:t>body</w:t>
              </w:r>
            </w:ins>
          </w:p>
        </w:tc>
        <w:tc>
          <w:tcPr>
            <w:tcW w:w="983" w:type="dxa"/>
            <w:vAlign w:val="center"/>
          </w:tcPr>
          <w:p w:rsidR="00934E00" w:rsidRDefault="00BC751C">
            <w:pPr>
              <w:adjustRightInd w:val="0"/>
              <w:snapToGrid w:val="0"/>
              <w:ind w:firstLine="0"/>
              <w:rPr>
                <w:ins w:id="261" w:author="yuxiaojing" w:date="2016-12-20T17:00:00Z"/>
                <w:rFonts w:ascii="宋体" w:hAnsi="宋体"/>
                <w:color w:val="FF0000"/>
                <w:sz w:val="18"/>
                <w:szCs w:val="18"/>
              </w:rPr>
            </w:pPr>
            <w:ins w:id="262" w:author="yuxiaojing" w:date="2016-12-20T17:01:00Z">
              <w:r>
                <w:rPr>
                  <w:rFonts w:ascii="宋体" w:hAnsi="宋体" w:hint="eastAsia"/>
                  <w:color w:val="FF0000"/>
                  <w:sz w:val="18"/>
                  <w:szCs w:val="18"/>
                </w:rPr>
                <w:t>String</w:t>
              </w:r>
            </w:ins>
          </w:p>
        </w:tc>
        <w:tc>
          <w:tcPr>
            <w:tcW w:w="1012" w:type="dxa"/>
            <w:vAlign w:val="center"/>
          </w:tcPr>
          <w:p w:rsidR="00934E00" w:rsidRDefault="00BC751C">
            <w:pPr>
              <w:adjustRightInd w:val="0"/>
              <w:snapToGrid w:val="0"/>
              <w:ind w:firstLine="0"/>
              <w:rPr>
                <w:ins w:id="263" w:author="yuxiaojing" w:date="2016-12-20T17:00:00Z"/>
                <w:rFonts w:ascii="宋体" w:hAnsi="宋体"/>
                <w:color w:val="FF0000"/>
                <w:sz w:val="18"/>
                <w:szCs w:val="18"/>
              </w:rPr>
            </w:pPr>
            <w:ins w:id="264" w:author="yuxiaojing" w:date="2016-12-20T17:01:00Z">
              <w:r>
                <w:rPr>
                  <w:rFonts w:ascii="宋体" w:hAnsi="宋体" w:hint="eastAsia"/>
                  <w:color w:val="FF0000"/>
                  <w:sz w:val="18"/>
                  <w:szCs w:val="18"/>
                </w:rPr>
                <w:t>是</w:t>
              </w:r>
            </w:ins>
          </w:p>
        </w:tc>
        <w:tc>
          <w:tcPr>
            <w:tcW w:w="3119" w:type="dxa"/>
            <w:vAlign w:val="center"/>
          </w:tcPr>
          <w:p w:rsidR="00934E00" w:rsidRDefault="000D5385" w:rsidP="00F34197">
            <w:pPr>
              <w:adjustRightInd w:val="0"/>
              <w:snapToGrid w:val="0"/>
              <w:ind w:firstLine="0"/>
              <w:rPr>
                <w:ins w:id="265" w:author="yuxiaojing" w:date="2016-12-20T17:00:00Z"/>
                <w:rFonts w:ascii="宋体" w:hAnsi="宋体"/>
                <w:color w:val="FF0000"/>
                <w:sz w:val="18"/>
                <w:szCs w:val="18"/>
              </w:rPr>
            </w:pPr>
            <w:ins w:id="266" w:author="yuxiaojing" w:date="2016-12-20T17:01:00Z">
              <w:r>
                <w:rPr>
                  <w:rFonts w:ascii="宋体" w:hAnsi="宋体" w:hint="eastAsia"/>
                  <w:color w:val="FF0000"/>
                  <w:sz w:val="18"/>
                  <w:szCs w:val="18"/>
                </w:rPr>
                <w:t>用户绑定的设备号</w:t>
              </w:r>
              <w:r w:rsidR="002A5115">
                <w:rPr>
                  <w:rFonts w:ascii="宋体" w:hAnsi="宋体" w:hint="eastAsia"/>
                  <w:color w:val="FF0000"/>
                  <w:sz w:val="18"/>
                  <w:szCs w:val="18"/>
                </w:rPr>
                <w:t>，</w:t>
              </w:r>
              <w:r w:rsidR="00F34197">
                <w:rPr>
                  <w:rFonts w:ascii="宋体" w:hAnsi="宋体" w:hint="eastAsia"/>
                  <w:color w:val="FF0000"/>
                  <w:sz w:val="18"/>
                  <w:szCs w:val="18"/>
                </w:rPr>
                <w:t>可为空</w:t>
              </w:r>
              <w:r w:rsidR="00F34197">
                <w:rPr>
                  <w:rFonts w:ascii="宋体" w:hAnsi="宋体" w:hint="eastAsia"/>
                  <w:color w:val="FF0000"/>
                  <w:sz w:val="18"/>
                  <w:szCs w:val="18"/>
                </w:rPr>
                <w:t xml:space="preserve"> </w:t>
              </w:r>
            </w:ins>
          </w:p>
        </w:tc>
      </w:tr>
    </w:tbl>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rFonts w:ascii="宋体" w:hAnsi="宋体"/>
          <w:sz w:val="18"/>
          <w:szCs w:val="18"/>
        </w:rPr>
      </w:pPr>
      <w:r>
        <w:rPr>
          <w:rFonts w:hint="eastAsia"/>
          <w:b/>
          <w:sz w:val="20"/>
        </w:rPr>
        <w:t>Return</w:t>
      </w:r>
      <w:r>
        <w:rPr>
          <w:rFonts w:hint="eastAsia"/>
          <w:b/>
          <w:sz w:val="20"/>
        </w:rPr>
        <w:t>：</w:t>
      </w: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p>
    <w:p w:rsidR="0099451D" w:rsidRDefault="008D5DA9">
      <w:pPr>
        <w:pStyle w:val="3"/>
        <w:rPr>
          <w:ins w:id="267" w:author="Administrator" w:date="2016-04-24T17:25:00Z"/>
        </w:rPr>
      </w:pPr>
      <w:ins w:id="268" w:author="Administrator" w:date="2016-04-24T17:24:00Z">
        <w:r>
          <w:t>获取</w:t>
        </w:r>
      </w:ins>
      <w:r>
        <w:rPr>
          <w:rFonts w:hint="eastAsia"/>
        </w:rPr>
        <w:t>直接</w:t>
      </w:r>
      <w:ins w:id="269" w:author="Administrator" w:date="2016-04-24T17:24:00Z">
        <w:r>
          <w:t>下属</w:t>
        </w:r>
      </w:ins>
      <w:ins w:id="270" w:author="Administrator" w:date="2016-04-26T15:42:00Z">
        <w:r>
          <w:rPr>
            <w:rFonts w:hint="eastAsia"/>
          </w:rPr>
          <w:t>列表及当天打卡信息</w:t>
        </w:r>
      </w:ins>
    </w:p>
    <w:p w:rsidR="0099451D" w:rsidRDefault="008D5DA9">
      <w:pPr>
        <w:pStyle w:val="4"/>
        <w:rPr>
          <w:ins w:id="271" w:author="Administrator" w:date="2016-04-24T17:25:00Z"/>
        </w:rPr>
      </w:pPr>
      <w:ins w:id="272" w:author="Administrator" w:date="2016-04-24T17:25:00Z">
        <w:r>
          <w:rPr>
            <w:rFonts w:hint="eastAsia"/>
          </w:rPr>
          <w:t>URL</w:t>
        </w:r>
      </w:ins>
    </w:p>
    <w:p w:rsidR="0099451D" w:rsidRDefault="008D5DA9">
      <w:pPr>
        <w:pStyle w:val="112"/>
        <w:ind w:left="240"/>
        <w:rPr>
          <w:ins w:id="273" w:author="Administrator" w:date="2016-04-24T17:25:00Z"/>
        </w:rPr>
      </w:pPr>
      <w:ins w:id="274" w:author="Administrator" w:date="2016-04-24T17:25:00Z">
        <w:r>
          <w:rPr>
            <w:rFonts w:hint="eastAsia"/>
          </w:rPr>
          <w:t>http://mobile.zjhcsoft.com:8090/szf/ge</w:t>
        </w:r>
      </w:ins>
      <w:ins w:id="275" w:author="Administrator" w:date="2016-04-24T17:27:00Z">
        <w:r>
          <w:rPr>
            <w:rFonts w:hint="eastAsia"/>
          </w:rPr>
          <w:t>tSub</w:t>
        </w:r>
      </w:ins>
      <w:ins w:id="276" w:author="Administrator" w:date="2016-04-24T17:28:00Z">
        <w:r>
          <w:rPr>
            <w:rFonts w:hint="eastAsia"/>
          </w:rPr>
          <w:t>ordinate</w:t>
        </w:r>
      </w:ins>
      <w:ins w:id="277" w:author="Administrator" w:date="2016-04-26T15:34:00Z">
        <w:r>
          <w:rPr>
            <w:rFonts w:hint="eastAsia"/>
          </w:rPr>
          <w:t>SignInfo</w:t>
        </w:r>
      </w:ins>
    </w:p>
    <w:p w:rsidR="0099451D" w:rsidRDefault="008D5DA9">
      <w:pPr>
        <w:pStyle w:val="4"/>
        <w:rPr>
          <w:ins w:id="278" w:author="Administrator" w:date="2016-04-24T17:25:00Z"/>
        </w:rPr>
      </w:pPr>
      <w:ins w:id="279" w:author="Administrator" w:date="2016-04-24T17:25:00Z">
        <w:r>
          <w:rPr>
            <w:rFonts w:hint="eastAsia"/>
          </w:rPr>
          <w:t>描述</w:t>
        </w:r>
      </w:ins>
    </w:p>
    <w:p w:rsidR="00354EB4" w:rsidRDefault="008D5DA9" w:rsidP="00354EB4">
      <w:pPr>
        <w:pStyle w:val="112"/>
        <w:ind w:leftChars="0" w:left="0" w:firstLineChars="0" w:firstLine="0"/>
        <w:rPr>
          <w:ins w:id="280" w:author="Administrator" w:date="2016-04-26T15:44:00Z"/>
        </w:rPr>
        <w:pPrChange w:id="281" w:author="Administrator" w:date="2016-04-24T17:29:00Z">
          <w:pPr>
            <w:pStyle w:val="112"/>
            <w:ind w:left="240"/>
          </w:pPr>
        </w:pPrChange>
      </w:pPr>
      <w:ins w:id="282" w:author="Administrator" w:date="2016-04-26T15:43:00Z">
        <w:r>
          <w:t>获取该员工的</w:t>
        </w:r>
      </w:ins>
      <w:r>
        <w:rPr>
          <w:rFonts w:hint="eastAsia"/>
        </w:rPr>
        <w:t>直接</w:t>
      </w:r>
      <w:ins w:id="283" w:author="Administrator" w:date="2016-04-26T15:43:00Z">
        <w:r>
          <w:t>下属</w:t>
        </w:r>
      </w:ins>
      <w:ins w:id="284" w:author="Administrator" w:date="2016-04-26T15:44:00Z">
        <w:r>
          <w:t>列表</w:t>
        </w:r>
      </w:ins>
      <w:ins w:id="285" w:author="Administrator" w:date="2016-04-26T15:43:00Z">
        <w:r>
          <w:t>及当天的打卡记录</w:t>
        </w:r>
      </w:ins>
    </w:p>
    <w:p w:rsidR="0099451D" w:rsidRDefault="008D5DA9">
      <w:pPr>
        <w:pStyle w:val="4"/>
        <w:rPr>
          <w:ins w:id="286" w:author="Administrator" w:date="2016-04-24T17:25:00Z"/>
        </w:rPr>
      </w:pPr>
      <w:ins w:id="287" w:author="Administrator" w:date="2016-04-26T15:47:00Z">
        <w:r>
          <w:t>参数</w:t>
        </w:r>
      </w:ins>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21"/>
                <w:szCs w:val="21"/>
              </w:rPr>
              <w:t>account</w:t>
            </w:r>
          </w:p>
        </w:tc>
        <w:tc>
          <w:tcPr>
            <w:tcW w:w="18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String</w:t>
            </w:r>
          </w:p>
        </w:tc>
        <w:tc>
          <w:tcPr>
            <w:tcW w:w="127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否</w:t>
            </w:r>
          </w:p>
        </w:tc>
        <w:tc>
          <w:tcPr>
            <w:tcW w:w="396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用户账号</w:t>
            </w:r>
          </w:p>
        </w:tc>
      </w:tr>
      <w:tr w:rsidR="0099451D">
        <w:trPr>
          <w:trHeight w:val="471"/>
        </w:trPr>
        <w:tc>
          <w:tcPr>
            <w:tcW w:w="1426" w:type="dxa"/>
            <w:vAlign w:val="center"/>
          </w:tcPr>
          <w:p w:rsidR="0099451D" w:rsidRDefault="008D5DA9">
            <w:pPr>
              <w:adjustRightInd w:val="0"/>
              <w:snapToGrid w:val="0"/>
              <w:ind w:firstLine="0"/>
              <w:jc w:val="center"/>
              <w:rPr>
                <w:rFonts w:ascii="宋体" w:hAnsi="宋体"/>
                <w:color w:val="FF0000"/>
                <w:sz w:val="21"/>
                <w:szCs w:val="21"/>
              </w:rPr>
            </w:pPr>
            <w:r>
              <w:rPr>
                <w:rFonts w:ascii="宋体" w:hAnsi="宋体" w:cs="宋体"/>
                <w:color w:val="FF0000"/>
                <w:sz w:val="18"/>
                <w:szCs w:val="18"/>
              </w:rPr>
              <w:t>searchDate</w:t>
            </w:r>
          </w:p>
        </w:tc>
        <w:tc>
          <w:tcPr>
            <w:tcW w:w="18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String</w:t>
            </w:r>
          </w:p>
        </w:tc>
        <w:tc>
          <w:tcPr>
            <w:tcW w:w="127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否</w:t>
            </w:r>
          </w:p>
        </w:tc>
        <w:tc>
          <w:tcPr>
            <w:tcW w:w="396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查询日期：年月日</w:t>
            </w:r>
          </w:p>
        </w:tc>
      </w:tr>
    </w:tbl>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701"/>
        <w:gridCol w:w="993"/>
        <w:gridCol w:w="742"/>
        <w:gridCol w:w="3119"/>
      </w:tblGrid>
      <w:tr w:rsidR="0099451D">
        <w:trPr>
          <w:trHeight w:val="529"/>
        </w:trPr>
        <w:tc>
          <w:tcPr>
            <w:tcW w:w="1809"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7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93" w:type="dxa"/>
            <w:shd w:val="pct30" w:color="auto" w:fill="auto"/>
          </w:tcPr>
          <w:p w:rsidR="0099451D" w:rsidRDefault="008D5DA9">
            <w:pPr>
              <w:tabs>
                <w:tab w:val="left" w:pos="864"/>
              </w:tabs>
              <w:ind w:firstLine="0"/>
              <w:rPr>
                <w:b/>
                <w:sz w:val="18"/>
                <w:szCs w:val="18"/>
              </w:rPr>
            </w:pPr>
            <w:r>
              <w:rPr>
                <w:rFonts w:hint="eastAsia"/>
                <w:b/>
                <w:sz w:val="18"/>
                <w:szCs w:val="18"/>
              </w:rPr>
              <w:t>类型</w:t>
            </w:r>
          </w:p>
        </w:tc>
        <w:tc>
          <w:tcPr>
            <w:tcW w:w="742"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code</w:t>
            </w:r>
          </w:p>
        </w:tc>
        <w:tc>
          <w:tcPr>
            <w:tcW w:w="1701" w:type="dxa"/>
            <w:vAlign w:val="center"/>
          </w:tcPr>
          <w:p w:rsidR="0099451D" w:rsidRDefault="0099451D">
            <w:pPr>
              <w:adjustRightInd w:val="0"/>
              <w:snapToGrid w:val="0"/>
              <w:ind w:firstLine="0"/>
              <w:rPr>
                <w:rFonts w:ascii="宋体" w:hAnsi="宋体"/>
                <w:color w:val="FF0000"/>
                <w:sz w:val="18"/>
                <w:szCs w:val="18"/>
              </w:rPr>
            </w:pP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I</w:t>
            </w:r>
            <w:r>
              <w:rPr>
                <w:rFonts w:ascii="宋体" w:hAnsi="宋体" w:hint="eastAsia"/>
                <w:color w:val="FF0000"/>
                <w:sz w:val="18"/>
                <w:szCs w:val="18"/>
              </w:rPr>
              <w:t>nt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0</w:t>
            </w:r>
            <w:r>
              <w:rPr>
                <w:rFonts w:ascii="宋体" w:hAnsi="宋体" w:hint="eastAsia"/>
                <w:color w:val="FF0000"/>
                <w:sz w:val="18"/>
                <w:szCs w:val="18"/>
              </w:rPr>
              <w:t>：成功其他：失败</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msg</w:t>
            </w:r>
          </w:p>
        </w:tc>
        <w:tc>
          <w:tcPr>
            <w:tcW w:w="1701" w:type="dxa"/>
            <w:vAlign w:val="center"/>
          </w:tcPr>
          <w:p w:rsidR="0099451D" w:rsidRDefault="0099451D">
            <w:pPr>
              <w:adjustRightInd w:val="0"/>
              <w:snapToGrid w:val="0"/>
              <w:ind w:firstLine="0"/>
              <w:rPr>
                <w:rFonts w:ascii="宋体" w:hAnsi="宋体"/>
                <w:color w:val="FF0000"/>
                <w:sz w:val="18"/>
                <w:szCs w:val="18"/>
              </w:rPr>
            </w:pP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否</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返回信息</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body</w:t>
            </w:r>
          </w:p>
        </w:tc>
        <w:tc>
          <w:tcPr>
            <w:tcW w:w="1701" w:type="dxa"/>
            <w:vAlign w:val="center"/>
          </w:tcPr>
          <w:p w:rsidR="0099451D" w:rsidRDefault="0099451D">
            <w:pPr>
              <w:adjustRightInd w:val="0"/>
              <w:snapToGrid w:val="0"/>
              <w:ind w:firstLine="0"/>
              <w:rPr>
                <w:rFonts w:ascii="宋体" w:hAnsi="宋体"/>
                <w:color w:val="FF0000"/>
                <w:sz w:val="18"/>
                <w:szCs w:val="18"/>
              </w:rPr>
            </w:pP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Object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打卡记录列表</w:t>
            </w:r>
          </w:p>
        </w:tc>
      </w:tr>
      <w:tr w:rsidR="0099451D">
        <w:trPr>
          <w:trHeight w:hRule="exact" w:val="541"/>
        </w:trPr>
        <w:tc>
          <w:tcPr>
            <w:tcW w:w="1809" w:type="dxa"/>
            <w:vAlign w:val="center"/>
          </w:tcPr>
          <w:p w:rsidR="0099451D" w:rsidRDefault="008D5DA9">
            <w:pPr>
              <w:ind w:firstLineChars="200" w:firstLine="420"/>
              <w:jc w:val="center"/>
              <w:rPr>
                <w:rFonts w:ascii="宋体" w:hAnsi="宋体" w:cs="宋体"/>
                <w:color w:val="FF0000"/>
                <w:sz w:val="21"/>
                <w:szCs w:val="21"/>
              </w:rPr>
            </w:pPr>
            <w:r>
              <w:rPr>
                <w:rFonts w:ascii="宋体" w:hAnsi="宋体" w:hint="eastAsia"/>
                <w:color w:val="FF0000"/>
                <w:sz w:val="21"/>
                <w:szCs w:val="21"/>
              </w:rPr>
              <w:t>account</w:t>
            </w:r>
          </w:p>
        </w:tc>
        <w:tc>
          <w:tcPr>
            <w:tcW w:w="1701" w:type="dxa"/>
            <w:vAlign w:val="center"/>
          </w:tcPr>
          <w:p w:rsidR="0099451D" w:rsidRDefault="008D5DA9">
            <w:pPr>
              <w:adjustRightInd w:val="0"/>
              <w:snapToGrid w:val="0"/>
              <w:ind w:firstLine="0"/>
              <w:jc w:val="center"/>
              <w:rPr>
                <w:rFonts w:ascii="宋体" w:hAnsi="宋体"/>
                <w:color w:val="FF0000"/>
                <w:sz w:val="21"/>
                <w:szCs w:val="21"/>
              </w:rPr>
            </w:pPr>
            <w:r>
              <w:rPr>
                <w:rFonts w:ascii="宋体" w:hAnsi="宋体" w:hint="eastAsia"/>
                <w:color w:val="FF0000"/>
                <w:sz w:val="21"/>
                <w:szCs w:val="21"/>
              </w:rPr>
              <w:t>body</w:t>
            </w:r>
          </w:p>
        </w:tc>
        <w:tc>
          <w:tcPr>
            <w:tcW w:w="993" w:type="dxa"/>
            <w:vAlign w:val="center"/>
          </w:tcPr>
          <w:p w:rsidR="0099451D" w:rsidRDefault="008D5DA9">
            <w:pPr>
              <w:adjustRightInd w:val="0"/>
              <w:snapToGrid w:val="0"/>
              <w:ind w:firstLine="0"/>
              <w:rPr>
                <w:rFonts w:ascii="宋体" w:hAnsi="宋体"/>
                <w:color w:val="FF0000"/>
                <w:sz w:val="21"/>
                <w:szCs w:val="21"/>
              </w:rPr>
            </w:pPr>
            <w:r>
              <w:rPr>
                <w:rFonts w:ascii="宋体" w:hAnsi="宋体" w:hint="eastAsia"/>
                <w:color w:val="FF0000"/>
                <w:sz w:val="21"/>
                <w:szCs w:val="21"/>
              </w:rPr>
              <w:t>String</w:t>
            </w:r>
          </w:p>
        </w:tc>
        <w:tc>
          <w:tcPr>
            <w:tcW w:w="742" w:type="dxa"/>
            <w:vAlign w:val="center"/>
          </w:tcPr>
          <w:p w:rsidR="0099451D" w:rsidRDefault="008D5DA9">
            <w:pPr>
              <w:adjustRightInd w:val="0"/>
              <w:snapToGrid w:val="0"/>
              <w:ind w:firstLine="0"/>
              <w:rPr>
                <w:rFonts w:ascii="宋体" w:hAnsi="宋体"/>
                <w:color w:val="FF0000"/>
                <w:sz w:val="21"/>
                <w:szCs w:val="21"/>
              </w:rPr>
            </w:pPr>
            <w:r>
              <w:rPr>
                <w:rFonts w:ascii="宋体" w:hAnsi="宋体"/>
                <w:color w:val="FF0000"/>
                <w:sz w:val="21"/>
                <w:szCs w:val="21"/>
              </w:rPr>
              <w:t>否</w:t>
            </w:r>
          </w:p>
        </w:tc>
        <w:tc>
          <w:tcPr>
            <w:tcW w:w="3119" w:type="dxa"/>
            <w:vAlign w:val="center"/>
          </w:tcPr>
          <w:p w:rsidR="0099451D" w:rsidRDefault="008D5DA9">
            <w:pPr>
              <w:adjustRightInd w:val="0"/>
              <w:snapToGrid w:val="0"/>
              <w:ind w:firstLine="0"/>
              <w:rPr>
                <w:rFonts w:ascii="宋体" w:hAnsi="宋体"/>
                <w:color w:val="FF0000"/>
                <w:sz w:val="21"/>
                <w:szCs w:val="21"/>
              </w:rPr>
            </w:pPr>
            <w:r>
              <w:rPr>
                <w:rFonts w:ascii="宋体" w:hAnsi="宋体" w:hint="eastAsia"/>
                <w:color w:val="FF0000"/>
                <w:sz w:val="21"/>
                <w:szCs w:val="21"/>
              </w:rPr>
              <w:t>用户帐号</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searchDate</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body</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否</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签到的当天日期</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body</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List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用户考勤结果列表</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userid</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用户</w:t>
            </w:r>
            <w:r>
              <w:rPr>
                <w:rFonts w:ascii="宋体" w:hAnsi="宋体" w:hint="eastAsia"/>
                <w:color w:val="FF0000"/>
                <w:sz w:val="18"/>
                <w:szCs w:val="18"/>
              </w:rPr>
              <w:t>id</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lastRenderedPageBreak/>
              <w:t>empName</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用户姓名</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clientId</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clientid</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deptId</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int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部门</w:t>
            </w:r>
            <w:r>
              <w:rPr>
                <w:rFonts w:ascii="宋体" w:hAnsi="宋体" w:hint="eastAsia"/>
                <w:color w:val="FF0000"/>
                <w:sz w:val="18"/>
                <w:szCs w:val="18"/>
              </w:rPr>
              <w:t>id</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deptName</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部门名称</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user_name</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String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用户帐号</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signStatus</w:t>
            </w:r>
          </w:p>
        </w:tc>
        <w:tc>
          <w:tcPr>
            <w:tcW w:w="17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userList</w:t>
            </w:r>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Sting</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考勤状态：</w:t>
            </w:r>
            <w:r>
              <w:rPr>
                <w:rFonts w:ascii="宋体" w:hAnsi="宋体" w:hint="eastAsia"/>
                <w:color w:val="FF0000"/>
                <w:sz w:val="18"/>
                <w:szCs w:val="18"/>
              </w:rPr>
              <w:t>1</w:t>
            </w:r>
            <w:r>
              <w:rPr>
                <w:rFonts w:ascii="宋体" w:hAnsi="宋体" w:hint="eastAsia"/>
                <w:color w:val="FF0000"/>
                <w:sz w:val="18"/>
                <w:szCs w:val="18"/>
              </w:rPr>
              <w:t>早退，</w:t>
            </w:r>
            <w:r>
              <w:rPr>
                <w:rFonts w:ascii="宋体" w:hAnsi="宋体" w:hint="eastAsia"/>
                <w:color w:val="FF0000"/>
                <w:sz w:val="18"/>
                <w:szCs w:val="18"/>
              </w:rPr>
              <w:t>2</w:t>
            </w:r>
            <w:r>
              <w:rPr>
                <w:rFonts w:ascii="宋体" w:hAnsi="宋体" w:hint="eastAsia"/>
                <w:color w:val="FF0000"/>
                <w:sz w:val="18"/>
                <w:szCs w:val="18"/>
              </w:rPr>
              <w:t>迟到，</w:t>
            </w:r>
            <w:r>
              <w:rPr>
                <w:rFonts w:ascii="宋体" w:hAnsi="宋体" w:hint="eastAsia"/>
                <w:color w:val="FF0000"/>
                <w:sz w:val="18"/>
                <w:szCs w:val="18"/>
              </w:rPr>
              <w:t>3</w:t>
            </w:r>
            <w:r>
              <w:rPr>
                <w:rFonts w:ascii="宋体" w:hAnsi="宋体" w:hint="eastAsia"/>
                <w:color w:val="FF0000"/>
                <w:sz w:val="18"/>
                <w:szCs w:val="18"/>
              </w:rPr>
              <w:t>外勤</w:t>
            </w:r>
            <w:r>
              <w:rPr>
                <w:rFonts w:ascii="宋体" w:hAnsi="宋体" w:hint="eastAsia"/>
                <w:color w:val="FF0000"/>
                <w:sz w:val="18"/>
                <w:szCs w:val="18"/>
              </w:rPr>
              <w:t xml:space="preserve"> 4</w:t>
            </w:r>
            <w:r>
              <w:rPr>
                <w:rFonts w:ascii="宋体" w:hAnsi="宋体" w:hint="eastAsia"/>
                <w:color w:val="FF0000"/>
                <w:sz w:val="18"/>
                <w:szCs w:val="18"/>
              </w:rPr>
              <w:t>未考勤</w:t>
            </w:r>
            <w:ins w:id="288" w:author="yuxiaojing" w:date="2016-11-23T10:08:00Z">
              <w:r w:rsidR="00023C02">
                <w:rPr>
                  <w:rFonts w:ascii="宋体" w:hAnsi="宋体" w:hint="eastAsia"/>
                  <w:color w:val="FF0000"/>
                  <w:sz w:val="18"/>
                  <w:szCs w:val="18"/>
                </w:rPr>
                <w:t>，</w:t>
              </w:r>
              <w:r w:rsidR="00023C02">
                <w:rPr>
                  <w:rFonts w:ascii="宋体" w:hAnsi="宋体" w:hint="eastAsia"/>
                  <w:color w:val="FF0000"/>
                  <w:sz w:val="18"/>
                  <w:szCs w:val="18"/>
                </w:rPr>
                <w:t>5</w:t>
              </w:r>
              <w:r w:rsidR="00023C02">
                <w:rPr>
                  <w:rFonts w:ascii="宋体" w:hAnsi="宋体" w:hint="eastAsia"/>
                  <w:color w:val="FF0000"/>
                  <w:sz w:val="18"/>
                  <w:szCs w:val="18"/>
                </w:rPr>
                <w:t>请假</w:t>
              </w:r>
            </w:ins>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lateCountTotal</w:t>
            </w:r>
          </w:p>
        </w:tc>
        <w:tc>
          <w:tcPr>
            <w:tcW w:w="1701" w:type="dxa"/>
            <w:vAlign w:val="center"/>
          </w:tcPr>
          <w:p w:rsidR="0099451D" w:rsidRDefault="00F12374">
            <w:pPr>
              <w:adjustRightInd w:val="0"/>
              <w:snapToGrid w:val="0"/>
              <w:ind w:firstLine="0"/>
              <w:jc w:val="center"/>
              <w:rPr>
                <w:rFonts w:ascii="宋体" w:hAnsi="宋体"/>
                <w:color w:val="FF0000"/>
                <w:sz w:val="18"/>
                <w:szCs w:val="18"/>
              </w:rPr>
            </w:pPr>
            <w:ins w:id="289" w:author="yuxiaojing" w:date="2016-11-23T10:07:00Z">
              <w:r>
                <w:rPr>
                  <w:rFonts w:ascii="宋体" w:hAnsi="宋体" w:hint="eastAsia"/>
                  <w:color w:val="FF0000"/>
                  <w:sz w:val="18"/>
                  <w:szCs w:val="18"/>
                </w:rPr>
                <w:t>body</w:t>
              </w:r>
            </w:ins>
            <w:del w:id="290" w:author="yuxiaojing" w:date="2016-11-23T10:07:00Z">
              <w:r w:rsidR="008D5DA9" w:rsidDel="00F12374">
                <w:rPr>
                  <w:rFonts w:ascii="宋体" w:hAnsi="宋体" w:hint="eastAsia"/>
                  <w:color w:val="FF0000"/>
                  <w:sz w:val="18"/>
                  <w:szCs w:val="18"/>
                </w:rPr>
                <w:delText>userList</w:delText>
              </w:r>
            </w:del>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int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迟到</w:t>
            </w:r>
            <w:ins w:id="291" w:author="yuxiaojing" w:date="2016-12-12T16:03:00Z">
              <w:r w:rsidR="001971F3">
                <w:rPr>
                  <w:rFonts w:ascii="宋体" w:hAnsi="宋体" w:hint="eastAsia"/>
                  <w:color w:val="FF0000"/>
                  <w:sz w:val="18"/>
                  <w:szCs w:val="18"/>
                </w:rPr>
                <w:t>/</w:t>
              </w:r>
              <w:r w:rsidR="001971F3">
                <w:rPr>
                  <w:rFonts w:ascii="宋体" w:hAnsi="宋体" w:hint="eastAsia"/>
                  <w:color w:val="FF0000"/>
                  <w:sz w:val="18"/>
                  <w:szCs w:val="18"/>
                </w:rPr>
                <w:t>早退</w:t>
              </w:r>
            </w:ins>
            <w:r>
              <w:rPr>
                <w:rFonts w:ascii="宋体" w:hAnsi="宋体" w:hint="eastAsia"/>
                <w:color w:val="FF0000"/>
                <w:sz w:val="18"/>
                <w:szCs w:val="18"/>
              </w:rPr>
              <w:t>次数</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nosigncountTotal</w:t>
            </w:r>
          </w:p>
        </w:tc>
        <w:tc>
          <w:tcPr>
            <w:tcW w:w="1701" w:type="dxa"/>
            <w:vAlign w:val="center"/>
          </w:tcPr>
          <w:p w:rsidR="0099451D" w:rsidRDefault="00F12374">
            <w:pPr>
              <w:adjustRightInd w:val="0"/>
              <w:snapToGrid w:val="0"/>
              <w:ind w:firstLine="0"/>
              <w:jc w:val="center"/>
              <w:rPr>
                <w:rFonts w:ascii="宋体" w:hAnsi="宋体"/>
                <w:color w:val="FF0000"/>
                <w:sz w:val="18"/>
                <w:szCs w:val="18"/>
              </w:rPr>
            </w:pPr>
            <w:ins w:id="292" w:author="yuxiaojing" w:date="2016-11-23T10:07:00Z">
              <w:r>
                <w:rPr>
                  <w:rFonts w:ascii="宋体" w:hAnsi="宋体" w:hint="eastAsia"/>
                  <w:color w:val="FF0000"/>
                  <w:sz w:val="18"/>
                  <w:szCs w:val="18"/>
                </w:rPr>
                <w:t>body</w:t>
              </w:r>
            </w:ins>
            <w:del w:id="293" w:author="yuxiaojing" w:date="2016-11-23T10:07:00Z">
              <w:r w:rsidR="008D5DA9" w:rsidDel="00F12374">
                <w:rPr>
                  <w:rFonts w:ascii="宋体" w:hAnsi="宋体" w:hint="eastAsia"/>
                  <w:color w:val="FF0000"/>
                  <w:sz w:val="18"/>
                  <w:szCs w:val="18"/>
                </w:rPr>
                <w:delText>userList</w:delText>
              </w:r>
            </w:del>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int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未考勤次数</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outCountTotal</w:t>
            </w:r>
          </w:p>
        </w:tc>
        <w:tc>
          <w:tcPr>
            <w:tcW w:w="1701" w:type="dxa"/>
            <w:vAlign w:val="center"/>
          </w:tcPr>
          <w:p w:rsidR="0099451D" w:rsidRDefault="00F12374">
            <w:pPr>
              <w:adjustRightInd w:val="0"/>
              <w:snapToGrid w:val="0"/>
              <w:ind w:firstLine="0"/>
              <w:jc w:val="center"/>
              <w:rPr>
                <w:rFonts w:ascii="宋体" w:hAnsi="宋体"/>
                <w:color w:val="FF0000"/>
                <w:sz w:val="18"/>
                <w:szCs w:val="18"/>
              </w:rPr>
            </w:pPr>
            <w:ins w:id="294" w:author="yuxiaojing" w:date="2016-11-23T10:07:00Z">
              <w:r>
                <w:rPr>
                  <w:rFonts w:ascii="宋体" w:hAnsi="宋体" w:hint="eastAsia"/>
                  <w:color w:val="FF0000"/>
                  <w:sz w:val="18"/>
                  <w:szCs w:val="18"/>
                </w:rPr>
                <w:t>body</w:t>
              </w:r>
            </w:ins>
            <w:del w:id="295" w:author="yuxiaojing" w:date="2016-11-23T10:07:00Z">
              <w:r w:rsidR="008D5DA9" w:rsidDel="00F12374">
                <w:rPr>
                  <w:rFonts w:ascii="宋体" w:hAnsi="宋体" w:hint="eastAsia"/>
                  <w:color w:val="FF0000"/>
                  <w:sz w:val="18"/>
                  <w:szCs w:val="18"/>
                </w:rPr>
                <w:delText>userList</w:delText>
              </w:r>
            </w:del>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int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外勤次数</w:t>
            </w:r>
          </w:p>
        </w:tc>
      </w:tr>
      <w:tr w:rsidR="0099451D">
        <w:trPr>
          <w:trHeight w:hRule="exact" w:val="541"/>
        </w:trPr>
        <w:tc>
          <w:tcPr>
            <w:tcW w:w="180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color w:val="FF0000"/>
                <w:sz w:val="18"/>
                <w:szCs w:val="18"/>
              </w:rPr>
              <w:t>signcountTotal</w:t>
            </w:r>
          </w:p>
        </w:tc>
        <w:tc>
          <w:tcPr>
            <w:tcW w:w="1701" w:type="dxa"/>
            <w:vAlign w:val="center"/>
          </w:tcPr>
          <w:p w:rsidR="0099451D" w:rsidRDefault="00F12374">
            <w:pPr>
              <w:adjustRightInd w:val="0"/>
              <w:snapToGrid w:val="0"/>
              <w:ind w:firstLine="0"/>
              <w:jc w:val="center"/>
              <w:rPr>
                <w:rFonts w:ascii="宋体" w:hAnsi="宋体"/>
                <w:color w:val="FF0000"/>
                <w:sz w:val="18"/>
                <w:szCs w:val="18"/>
              </w:rPr>
            </w:pPr>
            <w:ins w:id="296" w:author="yuxiaojing" w:date="2016-11-23T10:07:00Z">
              <w:r>
                <w:rPr>
                  <w:rFonts w:ascii="宋体" w:hAnsi="宋体" w:hint="eastAsia"/>
                  <w:color w:val="FF0000"/>
                  <w:sz w:val="18"/>
                  <w:szCs w:val="18"/>
                </w:rPr>
                <w:t>body</w:t>
              </w:r>
            </w:ins>
            <w:del w:id="297" w:author="yuxiaojing" w:date="2016-11-23T10:07:00Z">
              <w:r w:rsidR="008D5DA9" w:rsidDel="00F12374">
                <w:rPr>
                  <w:rFonts w:ascii="宋体" w:hAnsi="宋体" w:hint="eastAsia"/>
                  <w:color w:val="FF0000"/>
                  <w:sz w:val="18"/>
                  <w:szCs w:val="18"/>
                </w:rPr>
                <w:delText>userList</w:delText>
              </w:r>
            </w:del>
          </w:p>
        </w:tc>
        <w:tc>
          <w:tcPr>
            <w:tcW w:w="993"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int</w:t>
            </w:r>
          </w:p>
        </w:tc>
        <w:tc>
          <w:tcPr>
            <w:tcW w:w="742" w:type="dxa"/>
            <w:vAlign w:val="center"/>
          </w:tcPr>
          <w:p w:rsidR="0099451D" w:rsidRDefault="008D5DA9">
            <w:pPr>
              <w:adjustRightInd w:val="0"/>
              <w:snapToGrid w:val="0"/>
              <w:ind w:firstLine="0"/>
              <w:rPr>
                <w:rFonts w:ascii="宋体" w:hAnsi="宋体"/>
                <w:color w:val="FF0000"/>
                <w:sz w:val="18"/>
                <w:szCs w:val="18"/>
              </w:rPr>
            </w:pPr>
            <w:r>
              <w:rPr>
                <w:rFonts w:ascii="宋体" w:hAnsi="宋体"/>
                <w:color w:val="FF0000"/>
                <w:sz w:val="18"/>
                <w:szCs w:val="18"/>
              </w:rPr>
              <w:t>是</w:t>
            </w:r>
          </w:p>
        </w:tc>
        <w:tc>
          <w:tcPr>
            <w:tcW w:w="3119" w:type="dxa"/>
            <w:vAlign w:val="center"/>
          </w:tcPr>
          <w:p w:rsidR="0099451D" w:rsidRDefault="008D5DA9">
            <w:pPr>
              <w:adjustRightInd w:val="0"/>
              <w:snapToGrid w:val="0"/>
              <w:ind w:firstLine="0"/>
              <w:rPr>
                <w:rFonts w:ascii="宋体" w:hAnsi="宋体"/>
                <w:color w:val="FF0000"/>
                <w:sz w:val="18"/>
                <w:szCs w:val="18"/>
              </w:rPr>
            </w:pPr>
            <w:r>
              <w:rPr>
                <w:rFonts w:ascii="宋体" w:hAnsi="宋体" w:hint="eastAsia"/>
                <w:color w:val="FF0000"/>
                <w:sz w:val="18"/>
                <w:szCs w:val="18"/>
              </w:rPr>
              <w:t>正常次数</w:t>
            </w:r>
          </w:p>
        </w:tc>
      </w:tr>
      <w:tr w:rsidR="00D45610">
        <w:trPr>
          <w:trHeight w:hRule="exact" w:val="541"/>
          <w:ins w:id="298" w:author="yuxiaojing" w:date="2016-12-12T16:01:00Z"/>
        </w:trPr>
        <w:tc>
          <w:tcPr>
            <w:tcW w:w="1809" w:type="dxa"/>
            <w:vAlign w:val="center"/>
          </w:tcPr>
          <w:p w:rsidR="00D45610" w:rsidRDefault="00D45610" w:rsidP="00D45610">
            <w:pPr>
              <w:adjustRightInd w:val="0"/>
              <w:snapToGrid w:val="0"/>
              <w:ind w:firstLine="0"/>
              <w:jc w:val="center"/>
              <w:rPr>
                <w:ins w:id="299" w:author="yuxiaojing" w:date="2016-12-12T16:01:00Z"/>
                <w:rFonts w:ascii="宋体" w:hAnsi="宋体"/>
                <w:color w:val="FF0000"/>
                <w:sz w:val="18"/>
                <w:szCs w:val="18"/>
              </w:rPr>
            </w:pPr>
            <w:ins w:id="300" w:author="yuxiaojing" w:date="2016-12-12T16:01:00Z">
              <w:r>
                <w:rPr>
                  <w:rFonts w:ascii="宋体" w:hAnsi="宋体" w:hint="eastAsia"/>
                  <w:color w:val="FF0000"/>
                  <w:sz w:val="18"/>
                  <w:szCs w:val="18"/>
                </w:rPr>
                <w:t>leave</w:t>
              </w:r>
            </w:ins>
            <w:ins w:id="301" w:author="yuxiaojing" w:date="2016-12-12T16:02:00Z">
              <w:r>
                <w:rPr>
                  <w:rFonts w:ascii="宋体" w:hAnsi="宋体" w:hint="eastAsia"/>
                  <w:color w:val="FF0000"/>
                  <w:sz w:val="18"/>
                  <w:szCs w:val="18"/>
                </w:rPr>
                <w:t>CountTotal</w:t>
              </w:r>
            </w:ins>
          </w:p>
        </w:tc>
        <w:tc>
          <w:tcPr>
            <w:tcW w:w="1701" w:type="dxa"/>
            <w:vAlign w:val="center"/>
          </w:tcPr>
          <w:p w:rsidR="00D45610" w:rsidRDefault="00D45610" w:rsidP="00D45610">
            <w:pPr>
              <w:adjustRightInd w:val="0"/>
              <w:snapToGrid w:val="0"/>
              <w:ind w:firstLine="0"/>
              <w:jc w:val="center"/>
              <w:rPr>
                <w:ins w:id="302" w:author="yuxiaojing" w:date="2016-12-12T16:01:00Z"/>
                <w:rFonts w:ascii="宋体" w:hAnsi="宋体"/>
                <w:color w:val="FF0000"/>
                <w:sz w:val="18"/>
                <w:szCs w:val="18"/>
              </w:rPr>
            </w:pPr>
            <w:ins w:id="303" w:author="yuxiaojing" w:date="2016-12-12T16:02:00Z">
              <w:r>
                <w:rPr>
                  <w:rFonts w:ascii="宋体" w:hAnsi="宋体" w:hint="eastAsia"/>
                  <w:color w:val="FF0000"/>
                  <w:sz w:val="18"/>
                  <w:szCs w:val="18"/>
                </w:rPr>
                <w:t>body</w:t>
              </w:r>
            </w:ins>
          </w:p>
        </w:tc>
        <w:tc>
          <w:tcPr>
            <w:tcW w:w="993" w:type="dxa"/>
            <w:vAlign w:val="center"/>
          </w:tcPr>
          <w:p w:rsidR="00D45610" w:rsidRDefault="00D45610" w:rsidP="00D45610">
            <w:pPr>
              <w:adjustRightInd w:val="0"/>
              <w:snapToGrid w:val="0"/>
              <w:ind w:firstLine="0"/>
              <w:rPr>
                <w:ins w:id="304" w:author="yuxiaojing" w:date="2016-12-12T16:01:00Z"/>
                <w:rFonts w:ascii="宋体" w:hAnsi="宋体"/>
                <w:color w:val="FF0000"/>
                <w:sz w:val="18"/>
                <w:szCs w:val="18"/>
              </w:rPr>
            </w:pPr>
            <w:ins w:id="305" w:author="yuxiaojing" w:date="2016-12-12T16:02:00Z">
              <w:r>
                <w:rPr>
                  <w:rFonts w:ascii="宋体" w:hAnsi="宋体" w:hint="eastAsia"/>
                  <w:color w:val="FF0000"/>
                  <w:sz w:val="18"/>
                  <w:szCs w:val="18"/>
                </w:rPr>
                <w:t>int</w:t>
              </w:r>
            </w:ins>
          </w:p>
        </w:tc>
        <w:tc>
          <w:tcPr>
            <w:tcW w:w="742" w:type="dxa"/>
            <w:vAlign w:val="center"/>
          </w:tcPr>
          <w:p w:rsidR="00D45610" w:rsidRDefault="00D45610" w:rsidP="00D45610">
            <w:pPr>
              <w:adjustRightInd w:val="0"/>
              <w:snapToGrid w:val="0"/>
              <w:ind w:firstLine="0"/>
              <w:rPr>
                <w:ins w:id="306" w:author="yuxiaojing" w:date="2016-12-12T16:01:00Z"/>
                <w:rFonts w:ascii="宋体" w:hAnsi="宋体"/>
                <w:color w:val="FF0000"/>
                <w:sz w:val="18"/>
                <w:szCs w:val="18"/>
              </w:rPr>
            </w:pPr>
            <w:ins w:id="307" w:author="yuxiaojing" w:date="2016-12-12T16:02:00Z">
              <w:r>
                <w:rPr>
                  <w:rFonts w:ascii="宋体" w:hAnsi="宋体"/>
                  <w:color w:val="FF0000"/>
                  <w:sz w:val="18"/>
                  <w:szCs w:val="18"/>
                </w:rPr>
                <w:t>是</w:t>
              </w:r>
            </w:ins>
          </w:p>
        </w:tc>
        <w:tc>
          <w:tcPr>
            <w:tcW w:w="3119" w:type="dxa"/>
            <w:vAlign w:val="center"/>
          </w:tcPr>
          <w:p w:rsidR="00D45610" w:rsidRDefault="00A8705D" w:rsidP="00D45610">
            <w:pPr>
              <w:adjustRightInd w:val="0"/>
              <w:snapToGrid w:val="0"/>
              <w:ind w:firstLine="0"/>
              <w:rPr>
                <w:ins w:id="308" w:author="yuxiaojing" w:date="2016-12-12T16:01:00Z"/>
                <w:rFonts w:ascii="宋体" w:hAnsi="宋体"/>
                <w:color w:val="FF0000"/>
                <w:sz w:val="18"/>
                <w:szCs w:val="18"/>
              </w:rPr>
            </w:pPr>
            <w:ins w:id="309" w:author="yuxiaojing" w:date="2016-12-12T16:03:00Z">
              <w:r>
                <w:rPr>
                  <w:rFonts w:ascii="宋体" w:hAnsi="宋体" w:hint="eastAsia"/>
                  <w:color w:val="FF0000"/>
                  <w:sz w:val="18"/>
                  <w:szCs w:val="18"/>
                </w:rPr>
                <w:t>请假人数</w:t>
              </w:r>
            </w:ins>
          </w:p>
        </w:tc>
      </w:tr>
    </w:tbl>
    <w:p w:rsidR="0099451D" w:rsidRDefault="008D5DA9">
      <w:pPr>
        <w:pStyle w:val="3"/>
        <w:rPr>
          <w:ins w:id="310" w:author="Administrator" w:date="2016-04-24T17:25:00Z"/>
        </w:rPr>
      </w:pPr>
      <w:ins w:id="311" w:author="Administrator" w:date="2016-04-24T17:24:00Z">
        <w:r>
          <w:t>获取</w:t>
        </w:r>
      </w:ins>
      <w:r w:rsidR="00354EB4" w:rsidRPr="00354EB4">
        <w:rPr>
          <w:rFonts w:hint="eastAsia"/>
          <w:rPrChange w:id="312" w:author="root" w:date="2016-07-12T14:07:00Z">
            <w:rPr>
              <w:rFonts w:ascii="Arial" w:eastAsia="仿宋_GB2312" w:hAnsi="Arial" w:cs="宋体" w:hint="eastAsia"/>
              <w:b w:val="0"/>
              <w:bCs w:val="0"/>
              <w:sz w:val="24"/>
              <w:szCs w:val="20"/>
            </w:rPr>
          </w:rPrChange>
        </w:rPr>
        <w:t>所有</w:t>
      </w:r>
      <w:ins w:id="313" w:author="Administrator" w:date="2016-04-24T17:24:00Z">
        <w:r>
          <w:t>下属</w:t>
        </w:r>
      </w:ins>
      <w:ins w:id="314" w:author="Administrator" w:date="2016-04-26T15:42:00Z">
        <w:r>
          <w:rPr>
            <w:rFonts w:hint="eastAsia"/>
          </w:rPr>
          <w:t>列表</w:t>
        </w:r>
      </w:ins>
    </w:p>
    <w:p w:rsidR="0099451D" w:rsidRDefault="008D5DA9">
      <w:pPr>
        <w:pStyle w:val="4"/>
        <w:rPr>
          <w:ins w:id="315" w:author="Administrator" w:date="2016-04-24T17:25:00Z"/>
        </w:rPr>
      </w:pPr>
      <w:ins w:id="316" w:author="Administrator" w:date="2016-04-24T17:25:00Z">
        <w:r>
          <w:rPr>
            <w:rFonts w:hint="eastAsia"/>
          </w:rPr>
          <w:t>URL</w:t>
        </w:r>
      </w:ins>
    </w:p>
    <w:p w:rsidR="0099451D" w:rsidRDefault="008D5DA9">
      <w:pPr>
        <w:pStyle w:val="112"/>
        <w:ind w:left="240"/>
        <w:rPr>
          <w:ins w:id="317" w:author="Administrator" w:date="2016-04-24T17:25:00Z"/>
        </w:rPr>
      </w:pPr>
      <w:ins w:id="318" w:author="Administrator" w:date="2016-04-24T17:25:00Z">
        <w:r>
          <w:rPr>
            <w:rFonts w:hint="eastAsia"/>
          </w:rPr>
          <w:t>http://mobile.zjhcsoft.com:8090/szf/</w:t>
        </w:r>
      </w:ins>
      <w:r>
        <w:rPr>
          <w:rFonts w:hint="eastAsia"/>
        </w:rPr>
        <w:t>getSubordinateAllList</w:t>
      </w:r>
    </w:p>
    <w:p w:rsidR="0099451D" w:rsidRDefault="008D5DA9">
      <w:pPr>
        <w:pStyle w:val="4"/>
        <w:rPr>
          <w:ins w:id="319" w:author="Administrator" w:date="2016-04-24T17:25:00Z"/>
        </w:rPr>
      </w:pPr>
      <w:ins w:id="320" w:author="Administrator" w:date="2016-04-24T17:25:00Z">
        <w:r>
          <w:rPr>
            <w:rFonts w:hint="eastAsia"/>
          </w:rPr>
          <w:t>描述</w:t>
        </w:r>
      </w:ins>
    </w:p>
    <w:p w:rsidR="0099451D" w:rsidRDefault="008D5DA9">
      <w:pPr>
        <w:pStyle w:val="112"/>
        <w:ind w:leftChars="0" w:left="420" w:firstLineChars="0" w:firstLine="420"/>
        <w:rPr>
          <w:ins w:id="321" w:author="Administrator" w:date="2016-04-26T15:44:00Z"/>
        </w:rPr>
      </w:pPr>
      <w:ins w:id="322" w:author="Administrator" w:date="2016-04-26T15:43:00Z">
        <w:r>
          <w:t>获取该员工所有的下属</w:t>
        </w:r>
      </w:ins>
      <w:ins w:id="323" w:author="Administrator" w:date="2016-04-26T15:44:00Z">
        <w:r>
          <w:t>列表</w:t>
        </w:r>
      </w:ins>
    </w:p>
    <w:p w:rsidR="0099451D" w:rsidRDefault="008D5DA9">
      <w:pPr>
        <w:pStyle w:val="4"/>
        <w:rPr>
          <w:ins w:id="324" w:author="Administrator" w:date="2016-04-24T17:25:00Z"/>
        </w:rPr>
      </w:pPr>
      <w:ins w:id="325" w:author="Administrator" w:date="2016-04-26T15:47:00Z">
        <w:r>
          <w:t>参数</w:t>
        </w:r>
      </w:ins>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21"/>
                <w:szCs w:val="21"/>
              </w:rPr>
              <w:t>userId</w:t>
            </w:r>
          </w:p>
        </w:tc>
        <w:tc>
          <w:tcPr>
            <w:tcW w:w="180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String</w:t>
            </w:r>
          </w:p>
        </w:tc>
        <w:tc>
          <w:tcPr>
            <w:tcW w:w="127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否</w:t>
            </w:r>
          </w:p>
        </w:tc>
        <w:tc>
          <w:tcPr>
            <w:tcW w:w="396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用户</w:t>
            </w:r>
            <w:r>
              <w:rPr>
                <w:rFonts w:ascii="宋体" w:hAnsi="宋体" w:hint="eastAsia"/>
                <w:color w:val="FF0000"/>
                <w:sz w:val="18"/>
                <w:szCs w:val="18"/>
              </w:rPr>
              <w:t>id</w:t>
            </w:r>
          </w:p>
        </w:tc>
      </w:tr>
    </w:tbl>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701"/>
        <w:gridCol w:w="993"/>
        <w:gridCol w:w="742"/>
        <w:gridCol w:w="3119"/>
      </w:tblGrid>
      <w:tr w:rsidR="0099451D">
        <w:trPr>
          <w:trHeight w:val="529"/>
        </w:trPr>
        <w:tc>
          <w:tcPr>
            <w:tcW w:w="1809"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7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93" w:type="dxa"/>
            <w:shd w:val="pct30" w:color="auto" w:fill="auto"/>
          </w:tcPr>
          <w:p w:rsidR="0099451D" w:rsidRDefault="008D5DA9">
            <w:pPr>
              <w:tabs>
                <w:tab w:val="left" w:pos="864"/>
              </w:tabs>
              <w:ind w:firstLine="0"/>
              <w:rPr>
                <w:b/>
                <w:sz w:val="18"/>
                <w:szCs w:val="18"/>
              </w:rPr>
            </w:pPr>
            <w:r>
              <w:rPr>
                <w:rFonts w:hint="eastAsia"/>
                <w:b/>
                <w:sz w:val="18"/>
                <w:szCs w:val="18"/>
              </w:rPr>
              <w:t>类型</w:t>
            </w:r>
          </w:p>
        </w:tc>
        <w:tc>
          <w:tcPr>
            <w:tcW w:w="742"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code</w:t>
            </w:r>
          </w:p>
        </w:tc>
        <w:tc>
          <w:tcPr>
            <w:tcW w:w="1701" w:type="dxa"/>
            <w:vAlign w:val="center"/>
          </w:tcPr>
          <w:p w:rsidR="0099451D" w:rsidRDefault="0099451D">
            <w:pPr>
              <w:adjustRightInd w:val="0"/>
              <w:snapToGrid w:val="0"/>
              <w:ind w:firstLine="0"/>
              <w:jc w:val="center"/>
              <w:rPr>
                <w:rFonts w:ascii="Consolas" w:eastAsia="Consolas" w:hAnsi="Consolas"/>
                <w:color w:val="000000"/>
                <w:sz w:val="22"/>
                <w:highlight w:val="white"/>
              </w:rPr>
            </w:pP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Int</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否</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0：成功其他：失败</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lastRenderedPageBreak/>
              <w:t>msg</w:t>
            </w:r>
          </w:p>
        </w:tc>
        <w:tc>
          <w:tcPr>
            <w:tcW w:w="1701" w:type="dxa"/>
            <w:vAlign w:val="center"/>
          </w:tcPr>
          <w:p w:rsidR="0099451D" w:rsidRDefault="0099451D">
            <w:pPr>
              <w:adjustRightInd w:val="0"/>
              <w:snapToGrid w:val="0"/>
              <w:ind w:firstLine="0"/>
              <w:jc w:val="center"/>
              <w:rPr>
                <w:rFonts w:ascii="Consolas" w:eastAsia="Consolas" w:hAnsi="Consolas"/>
                <w:color w:val="000000"/>
                <w:sz w:val="22"/>
                <w:highlight w:val="white"/>
              </w:rPr>
            </w:pP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否</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返回信息</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body</w:t>
            </w:r>
          </w:p>
        </w:tc>
        <w:tc>
          <w:tcPr>
            <w:tcW w:w="1701" w:type="dxa"/>
            <w:vAlign w:val="center"/>
          </w:tcPr>
          <w:p w:rsidR="0099451D" w:rsidRDefault="0099451D">
            <w:pPr>
              <w:adjustRightInd w:val="0"/>
              <w:snapToGrid w:val="0"/>
              <w:ind w:firstLine="0"/>
              <w:jc w:val="center"/>
              <w:rPr>
                <w:rFonts w:ascii="Consolas" w:eastAsia="Consolas" w:hAnsi="Consolas"/>
                <w:color w:val="000000"/>
                <w:sz w:val="22"/>
                <w:highlight w:val="white"/>
              </w:rPr>
            </w:pP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Object</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下属列表</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body</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List</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下属列表</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userid</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用户id</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empName</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用户姓名</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clientId</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clientid</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deptId</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int</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部门id</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deptName</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部门名称</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user_name</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用户帐号</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mobilePhone</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员工手机号</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email</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 xml:space="preserve">员工邮箱 </w:t>
            </w:r>
          </w:p>
        </w:tc>
      </w:tr>
      <w:tr w:rsidR="0099451D">
        <w:trPr>
          <w:trHeight w:hRule="exact" w:val="541"/>
        </w:trPr>
        <w:tc>
          <w:tcPr>
            <w:tcW w:w="180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fixedPhone</w:t>
            </w:r>
          </w:p>
        </w:tc>
        <w:tc>
          <w:tcPr>
            <w:tcW w:w="1701"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userList</w:t>
            </w:r>
          </w:p>
        </w:tc>
        <w:tc>
          <w:tcPr>
            <w:tcW w:w="993"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String</w:t>
            </w:r>
          </w:p>
        </w:tc>
        <w:tc>
          <w:tcPr>
            <w:tcW w:w="742"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是</w:t>
            </w:r>
          </w:p>
        </w:tc>
        <w:tc>
          <w:tcPr>
            <w:tcW w:w="3119" w:type="dxa"/>
            <w:vAlign w:val="center"/>
          </w:tcPr>
          <w:p w:rsidR="0099451D" w:rsidRDefault="008D5DA9">
            <w:pPr>
              <w:adjustRightInd w:val="0"/>
              <w:snapToGrid w:val="0"/>
              <w:ind w:firstLine="0"/>
              <w:jc w:val="center"/>
              <w:rPr>
                <w:rFonts w:ascii="Consolas" w:eastAsia="Consolas" w:hAnsi="Consolas"/>
                <w:color w:val="000000"/>
                <w:sz w:val="22"/>
                <w:highlight w:val="white"/>
              </w:rPr>
            </w:pPr>
            <w:r>
              <w:rPr>
                <w:rFonts w:ascii="Consolas" w:eastAsia="Consolas" w:hAnsi="Consolas" w:hint="eastAsia"/>
                <w:color w:val="000000"/>
                <w:sz w:val="22"/>
                <w:highlight w:val="white"/>
              </w:rPr>
              <w:t>员工固定电话</w:t>
            </w:r>
          </w:p>
        </w:tc>
      </w:tr>
    </w:tbl>
    <w:p w:rsidR="0099451D" w:rsidRPr="00105DC3" w:rsidRDefault="0099451D">
      <w:pPr>
        <w:adjustRightInd w:val="0"/>
        <w:snapToGrid w:val="0"/>
        <w:jc w:val="center"/>
        <w:rPr>
          <w:rFonts w:ascii="Consolas" w:eastAsiaTheme="minorEastAsia" w:hAnsi="Consolas"/>
          <w:color w:val="000000"/>
          <w:sz w:val="22"/>
          <w:highlight w:val="white"/>
          <w:rPrChange w:id="326" w:author="yuxiaojing" w:date="2016-11-15T09:16:00Z">
            <w:rPr>
              <w:rFonts w:ascii="Consolas" w:eastAsia="Consolas" w:hAnsi="Consolas"/>
              <w:color w:val="000000"/>
              <w:sz w:val="22"/>
              <w:highlight w:val="white"/>
            </w:rPr>
          </w:rPrChange>
        </w:rPr>
      </w:pPr>
    </w:p>
    <w:p w:rsidR="00F9730F" w:rsidRDefault="002509D1" w:rsidP="00F9730F">
      <w:pPr>
        <w:pStyle w:val="3"/>
        <w:rPr>
          <w:ins w:id="327" w:author="yuxiaojing" w:date="2016-11-15T09:22:00Z"/>
        </w:rPr>
      </w:pPr>
      <w:bookmarkStart w:id="328" w:name="_Toc2194"/>
      <w:ins w:id="329" w:author="yuxiaojing" w:date="2016-11-15T09:22:00Z">
        <w:r>
          <w:rPr>
            <w:rFonts w:hint="eastAsia"/>
          </w:rPr>
          <w:t>添加考勤备注</w:t>
        </w:r>
      </w:ins>
    </w:p>
    <w:p w:rsidR="00F9730F" w:rsidRDefault="00F9730F" w:rsidP="00F9730F">
      <w:pPr>
        <w:pStyle w:val="4"/>
        <w:rPr>
          <w:ins w:id="330" w:author="yuxiaojing" w:date="2016-11-15T09:22:00Z"/>
        </w:rPr>
      </w:pPr>
      <w:ins w:id="331" w:author="yuxiaojing" w:date="2016-11-15T09:22:00Z">
        <w:r>
          <w:rPr>
            <w:rFonts w:hint="eastAsia"/>
          </w:rPr>
          <w:t>URL</w:t>
        </w:r>
      </w:ins>
    </w:p>
    <w:p w:rsidR="00F9730F" w:rsidRDefault="00F9730F" w:rsidP="00F9730F">
      <w:pPr>
        <w:pStyle w:val="112"/>
        <w:ind w:left="240"/>
        <w:rPr>
          <w:ins w:id="332" w:author="yuxiaojing" w:date="2016-11-15T09:22:00Z"/>
        </w:rPr>
      </w:pPr>
      <w:ins w:id="333" w:author="yuxiaojing" w:date="2016-11-15T09:22:00Z">
        <w:r>
          <w:rPr>
            <w:rFonts w:hint="eastAsia"/>
          </w:rPr>
          <w:t>http://mobile.zjhcsoft.com:8090/szf/</w:t>
        </w:r>
        <w:r w:rsidR="00ED219B">
          <w:rPr>
            <w:rFonts w:hint="eastAsia"/>
          </w:rPr>
          <w:t>addsign</w:t>
        </w:r>
      </w:ins>
      <w:ins w:id="334" w:author="yuxiaojing" w:date="2016-11-15T09:23:00Z">
        <w:r w:rsidR="00ED219B" w:rsidRPr="00ED219B">
          <w:t>remark</w:t>
        </w:r>
      </w:ins>
    </w:p>
    <w:p w:rsidR="00F9730F" w:rsidRDefault="00F9730F" w:rsidP="00F9730F">
      <w:pPr>
        <w:pStyle w:val="4"/>
        <w:rPr>
          <w:ins w:id="335" w:author="yuxiaojing" w:date="2016-11-15T09:22:00Z"/>
        </w:rPr>
      </w:pPr>
      <w:ins w:id="336" w:author="yuxiaojing" w:date="2016-11-15T09:22:00Z">
        <w:r>
          <w:rPr>
            <w:rFonts w:hint="eastAsia"/>
          </w:rPr>
          <w:t>描述</w:t>
        </w:r>
      </w:ins>
    </w:p>
    <w:p w:rsidR="00F9730F" w:rsidRDefault="008F100C" w:rsidP="00F9730F">
      <w:pPr>
        <w:pStyle w:val="112"/>
        <w:ind w:left="240"/>
        <w:rPr>
          <w:ins w:id="337" w:author="yuxiaojing" w:date="2016-11-15T09:22:00Z"/>
        </w:rPr>
      </w:pPr>
      <w:ins w:id="338" w:author="yuxiaojing" w:date="2016-11-15T09:23:00Z">
        <w:r>
          <w:rPr>
            <w:rFonts w:hint="eastAsia"/>
          </w:rPr>
          <w:t>考勤时添加备注说明</w:t>
        </w:r>
      </w:ins>
    </w:p>
    <w:p w:rsidR="00F9730F" w:rsidRDefault="00F9730F" w:rsidP="00F9730F">
      <w:pPr>
        <w:pStyle w:val="4"/>
        <w:rPr>
          <w:ins w:id="339" w:author="yuxiaojing" w:date="2016-11-15T09:22:00Z"/>
        </w:rPr>
      </w:pPr>
      <w:ins w:id="340" w:author="yuxiaojing" w:date="2016-11-15T09:22:00Z">
        <w:r>
          <w:rPr>
            <w:rFonts w:hint="eastAsia"/>
          </w:rPr>
          <w:t>参数</w:t>
        </w:r>
      </w:ins>
    </w:p>
    <w:p w:rsidR="00F9730F" w:rsidRDefault="00F9730F" w:rsidP="00F9730F">
      <w:pPr>
        <w:pStyle w:val="40"/>
        <w:rPr>
          <w:ins w:id="341" w:author="yuxiaojing" w:date="2016-11-15T09:22:00Z"/>
        </w:rPr>
      </w:pPr>
      <w:ins w:id="342" w:author="yuxiaojing" w:date="2016-11-15T09:22:00Z">
        <w:r>
          <w:rPr>
            <w:rFonts w:hint="eastAsia"/>
          </w:rPr>
          <w:t>请求参数</w:t>
        </w:r>
      </w:ins>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1276"/>
        <w:gridCol w:w="3969"/>
      </w:tblGrid>
      <w:tr w:rsidR="00F9730F" w:rsidTr="002F5704">
        <w:trPr>
          <w:ins w:id="343" w:author="yuxiaojing" w:date="2016-11-15T09:22:00Z"/>
        </w:trPr>
        <w:tc>
          <w:tcPr>
            <w:tcW w:w="1951" w:type="dxa"/>
            <w:shd w:val="clear" w:color="auto" w:fill="BFBFBF"/>
          </w:tcPr>
          <w:p w:rsidR="00F9730F" w:rsidRDefault="00F9730F" w:rsidP="002F5704">
            <w:pPr>
              <w:tabs>
                <w:tab w:val="left" w:pos="864"/>
              </w:tabs>
              <w:ind w:firstLine="0"/>
              <w:jc w:val="center"/>
              <w:rPr>
                <w:ins w:id="344" w:author="yuxiaojing" w:date="2016-11-15T09:22:00Z"/>
                <w:b/>
                <w:sz w:val="18"/>
                <w:szCs w:val="18"/>
              </w:rPr>
            </w:pPr>
            <w:ins w:id="345" w:author="yuxiaojing" w:date="2016-11-15T09:22:00Z">
              <w:r>
                <w:rPr>
                  <w:rFonts w:hint="eastAsia"/>
                  <w:b/>
                  <w:sz w:val="18"/>
                  <w:szCs w:val="18"/>
                </w:rPr>
                <w:t>参数名称</w:t>
              </w:r>
            </w:ins>
          </w:p>
        </w:tc>
        <w:tc>
          <w:tcPr>
            <w:tcW w:w="1276" w:type="dxa"/>
            <w:shd w:val="clear" w:color="auto" w:fill="BFBFBF"/>
          </w:tcPr>
          <w:p w:rsidR="00F9730F" w:rsidRDefault="00F9730F" w:rsidP="002F5704">
            <w:pPr>
              <w:tabs>
                <w:tab w:val="left" w:pos="864"/>
              </w:tabs>
              <w:ind w:firstLine="0"/>
              <w:jc w:val="center"/>
              <w:rPr>
                <w:ins w:id="346" w:author="yuxiaojing" w:date="2016-11-15T09:22:00Z"/>
                <w:b/>
                <w:sz w:val="18"/>
                <w:szCs w:val="18"/>
              </w:rPr>
            </w:pPr>
            <w:ins w:id="347" w:author="yuxiaojing" w:date="2016-11-15T09:22:00Z">
              <w:r>
                <w:rPr>
                  <w:rFonts w:hint="eastAsia"/>
                  <w:b/>
                  <w:sz w:val="18"/>
                  <w:szCs w:val="18"/>
                </w:rPr>
                <w:t>类型</w:t>
              </w:r>
            </w:ins>
          </w:p>
        </w:tc>
        <w:tc>
          <w:tcPr>
            <w:tcW w:w="1276" w:type="dxa"/>
            <w:shd w:val="clear" w:color="auto" w:fill="BFBFBF"/>
          </w:tcPr>
          <w:p w:rsidR="00F9730F" w:rsidRDefault="00F9730F" w:rsidP="002F5704">
            <w:pPr>
              <w:tabs>
                <w:tab w:val="left" w:pos="864"/>
              </w:tabs>
              <w:ind w:firstLine="0"/>
              <w:jc w:val="center"/>
              <w:rPr>
                <w:ins w:id="348" w:author="yuxiaojing" w:date="2016-11-15T09:22:00Z"/>
                <w:b/>
                <w:sz w:val="18"/>
                <w:szCs w:val="18"/>
              </w:rPr>
            </w:pPr>
            <w:ins w:id="349" w:author="yuxiaojing" w:date="2016-11-15T09:22:00Z">
              <w:r>
                <w:rPr>
                  <w:rFonts w:hint="eastAsia"/>
                  <w:b/>
                  <w:sz w:val="18"/>
                  <w:szCs w:val="18"/>
                </w:rPr>
                <w:t>上级参数</w:t>
              </w:r>
            </w:ins>
          </w:p>
        </w:tc>
        <w:tc>
          <w:tcPr>
            <w:tcW w:w="1276" w:type="dxa"/>
            <w:shd w:val="clear" w:color="auto" w:fill="BFBFBF"/>
          </w:tcPr>
          <w:p w:rsidR="00F9730F" w:rsidRDefault="00F9730F" w:rsidP="002F5704">
            <w:pPr>
              <w:tabs>
                <w:tab w:val="left" w:pos="864"/>
              </w:tabs>
              <w:ind w:firstLine="0"/>
              <w:jc w:val="center"/>
              <w:rPr>
                <w:ins w:id="350" w:author="yuxiaojing" w:date="2016-11-15T09:22:00Z"/>
                <w:b/>
                <w:sz w:val="18"/>
                <w:szCs w:val="18"/>
              </w:rPr>
            </w:pPr>
            <w:ins w:id="351" w:author="yuxiaojing" w:date="2016-11-15T09:22:00Z">
              <w:r>
                <w:rPr>
                  <w:rFonts w:hint="eastAsia"/>
                  <w:b/>
                  <w:sz w:val="18"/>
                  <w:szCs w:val="18"/>
                </w:rPr>
                <w:t>字段可空</w:t>
              </w:r>
            </w:ins>
          </w:p>
        </w:tc>
        <w:tc>
          <w:tcPr>
            <w:tcW w:w="3969" w:type="dxa"/>
            <w:shd w:val="clear" w:color="auto" w:fill="BFBFBF"/>
          </w:tcPr>
          <w:p w:rsidR="00F9730F" w:rsidRDefault="00F9730F" w:rsidP="002F5704">
            <w:pPr>
              <w:tabs>
                <w:tab w:val="left" w:pos="864"/>
              </w:tabs>
              <w:ind w:firstLine="0"/>
              <w:jc w:val="center"/>
              <w:rPr>
                <w:ins w:id="352" w:author="yuxiaojing" w:date="2016-11-15T09:22:00Z"/>
                <w:b/>
                <w:sz w:val="18"/>
                <w:szCs w:val="18"/>
              </w:rPr>
            </w:pPr>
            <w:ins w:id="353" w:author="yuxiaojing" w:date="2016-11-15T09:22:00Z">
              <w:r>
                <w:rPr>
                  <w:rFonts w:hint="eastAsia"/>
                  <w:b/>
                  <w:sz w:val="18"/>
                  <w:szCs w:val="18"/>
                </w:rPr>
                <w:t>描述</w:t>
              </w:r>
            </w:ins>
          </w:p>
        </w:tc>
      </w:tr>
      <w:tr w:rsidR="00F9730F" w:rsidTr="002F5704">
        <w:trPr>
          <w:trHeight w:val="529"/>
          <w:ins w:id="354" w:author="yuxiaojing" w:date="2016-11-15T09:22:00Z"/>
        </w:trPr>
        <w:tc>
          <w:tcPr>
            <w:tcW w:w="1951" w:type="dxa"/>
            <w:vAlign w:val="center"/>
          </w:tcPr>
          <w:p w:rsidR="00F9730F" w:rsidRDefault="00F9730F" w:rsidP="002F5704">
            <w:pPr>
              <w:adjustRightInd w:val="0"/>
              <w:snapToGrid w:val="0"/>
              <w:ind w:firstLine="0"/>
              <w:jc w:val="center"/>
              <w:rPr>
                <w:ins w:id="355" w:author="yuxiaojing" w:date="2016-11-15T09:22:00Z"/>
                <w:rFonts w:ascii="宋体" w:hAnsi="宋体"/>
                <w:sz w:val="18"/>
                <w:szCs w:val="18"/>
              </w:rPr>
            </w:pPr>
            <w:ins w:id="356" w:author="yuxiaojing" w:date="2016-11-15T09:22:00Z">
              <w:r>
                <w:rPr>
                  <w:rFonts w:ascii="宋体" w:hAnsi="宋体" w:hint="eastAsia"/>
                  <w:sz w:val="18"/>
                  <w:szCs w:val="18"/>
                </w:rPr>
                <w:t>account</w:t>
              </w:r>
            </w:ins>
          </w:p>
        </w:tc>
        <w:tc>
          <w:tcPr>
            <w:tcW w:w="1276" w:type="dxa"/>
            <w:vAlign w:val="center"/>
          </w:tcPr>
          <w:p w:rsidR="00F9730F" w:rsidRDefault="00F9730F" w:rsidP="002F5704">
            <w:pPr>
              <w:adjustRightInd w:val="0"/>
              <w:snapToGrid w:val="0"/>
              <w:ind w:firstLine="0"/>
              <w:jc w:val="center"/>
              <w:rPr>
                <w:ins w:id="357" w:author="yuxiaojing" w:date="2016-11-15T09:22:00Z"/>
                <w:rFonts w:ascii="宋体" w:hAnsi="宋体"/>
                <w:sz w:val="18"/>
                <w:szCs w:val="18"/>
              </w:rPr>
            </w:pPr>
            <w:ins w:id="358" w:author="yuxiaojing" w:date="2016-11-15T09:22:00Z">
              <w:r>
                <w:rPr>
                  <w:rFonts w:ascii="宋体" w:hAnsi="宋体" w:hint="eastAsia"/>
                  <w:sz w:val="18"/>
                  <w:szCs w:val="18"/>
                </w:rPr>
                <w:t>String</w:t>
              </w:r>
            </w:ins>
          </w:p>
        </w:tc>
        <w:tc>
          <w:tcPr>
            <w:tcW w:w="1276" w:type="dxa"/>
          </w:tcPr>
          <w:p w:rsidR="00F9730F" w:rsidRDefault="00F9730F" w:rsidP="002F5704">
            <w:pPr>
              <w:adjustRightInd w:val="0"/>
              <w:snapToGrid w:val="0"/>
              <w:ind w:firstLine="0"/>
              <w:jc w:val="center"/>
              <w:rPr>
                <w:ins w:id="359" w:author="yuxiaojing" w:date="2016-11-15T09:22:00Z"/>
                <w:rFonts w:ascii="宋体" w:hAnsi="宋体"/>
                <w:sz w:val="18"/>
                <w:szCs w:val="18"/>
              </w:rPr>
            </w:pPr>
          </w:p>
        </w:tc>
        <w:tc>
          <w:tcPr>
            <w:tcW w:w="1276" w:type="dxa"/>
            <w:vAlign w:val="center"/>
          </w:tcPr>
          <w:p w:rsidR="00F9730F" w:rsidRDefault="00F9730F" w:rsidP="002F5704">
            <w:pPr>
              <w:adjustRightInd w:val="0"/>
              <w:snapToGrid w:val="0"/>
              <w:ind w:firstLine="0"/>
              <w:jc w:val="center"/>
              <w:rPr>
                <w:ins w:id="360" w:author="yuxiaojing" w:date="2016-11-15T09:22:00Z"/>
                <w:rFonts w:ascii="宋体" w:hAnsi="宋体"/>
                <w:sz w:val="18"/>
                <w:szCs w:val="18"/>
              </w:rPr>
            </w:pPr>
            <w:ins w:id="361" w:author="yuxiaojing" w:date="2016-11-15T09:22:00Z">
              <w:r>
                <w:rPr>
                  <w:rFonts w:ascii="宋体" w:hAnsi="宋体" w:hint="eastAsia"/>
                  <w:sz w:val="18"/>
                  <w:szCs w:val="18"/>
                </w:rPr>
                <w:t>否</w:t>
              </w:r>
            </w:ins>
          </w:p>
        </w:tc>
        <w:tc>
          <w:tcPr>
            <w:tcW w:w="3969" w:type="dxa"/>
            <w:vAlign w:val="center"/>
          </w:tcPr>
          <w:p w:rsidR="00F9730F" w:rsidRDefault="009539AB" w:rsidP="009539AB">
            <w:pPr>
              <w:adjustRightInd w:val="0"/>
              <w:snapToGrid w:val="0"/>
              <w:ind w:firstLine="0"/>
              <w:rPr>
                <w:ins w:id="362" w:author="yuxiaojing" w:date="2016-11-15T09:22:00Z"/>
                <w:rFonts w:ascii="宋体" w:hAnsi="宋体"/>
                <w:sz w:val="18"/>
                <w:szCs w:val="18"/>
              </w:rPr>
            </w:pPr>
            <w:ins w:id="363" w:author="yuxiaojing" w:date="2016-11-15T09:33:00Z">
              <w:r>
                <w:rPr>
                  <w:rFonts w:ascii="宋体" w:hAnsi="宋体" w:hint="eastAsia"/>
                  <w:sz w:val="18"/>
                  <w:szCs w:val="18"/>
                </w:rPr>
                <w:t>头部参数，</w:t>
              </w:r>
            </w:ins>
            <w:ins w:id="364" w:author="yuxiaojing" w:date="2016-11-15T09:22:00Z">
              <w:r w:rsidR="00F9730F">
                <w:rPr>
                  <w:rFonts w:ascii="宋体" w:hAnsi="宋体" w:hint="eastAsia"/>
                  <w:sz w:val="18"/>
                  <w:szCs w:val="18"/>
                </w:rPr>
                <w:t>登录账号</w:t>
              </w:r>
            </w:ins>
            <w:ins w:id="365" w:author="yuxiaojing" w:date="2016-11-15T09:33:00Z">
              <w:r>
                <w:rPr>
                  <w:rFonts w:ascii="宋体" w:hAnsi="宋体"/>
                  <w:sz w:val="18"/>
                  <w:szCs w:val="18"/>
                </w:rPr>
                <w:t xml:space="preserve"> </w:t>
              </w:r>
            </w:ins>
          </w:p>
        </w:tc>
      </w:tr>
      <w:tr w:rsidR="00F9730F" w:rsidTr="002F5704">
        <w:trPr>
          <w:trHeight w:val="529"/>
          <w:ins w:id="366" w:author="yuxiaojing" w:date="2016-11-15T09:22:00Z"/>
        </w:trPr>
        <w:tc>
          <w:tcPr>
            <w:tcW w:w="1951" w:type="dxa"/>
            <w:vAlign w:val="center"/>
          </w:tcPr>
          <w:p w:rsidR="00F9730F" w:rsidRDefault="00073E3C" w:rsidP="002F5704">
            <w:pPr>
              <w:adjustRightInd w:val="0"/>
              <w:snapToGrid w:val="0"/>
              <w:ind w:firstLine="0"/>
              <w:jc w:val="center"/>
              <w:rPr>
                <w:ins w:id="367" w:author="yuxiaojing" w:date="2016-11-15T09:22:00Z"/>
                <w:rFonts w:ascii="宋体" w:hAnsi="宋体"/>
                <w:sz w:val="18"/>
                <w:szCs w:val="18"/>
              </w:rPr>
            </w:pPr>
            <w:ins w:id="368" w:author="yuxiaojing" w:date="2016-11-15T09:25:00Z">
              <w:r>
                <w:rPr>
                  <w:rFonts w:ascii="宋体" w:hAnsi="宋体" w:hint="eastAsia"/>
                  <w:sz w:val="18"/>
                  <w:szCs w:val="18"/>
                </w:rPr>
                <w:t>u</w:t>
              </w:r>
            </w:ins>
            <w:ins w:id="369" w:author="yuxiaojing" w:date="2016-11-15T09:24:00Z">
              <w:r>
                <w:rPr>
                  <w:rFonts w:ascii="宋体" w:hAnsi="宋体" w:hint="eastAsia"/>
                  <w:sz w:val="18"/>
                  <w:szCs w:val="18"/>
                </w:rPr>
                <w:t>serId</w:t>
              </w:r>
            </w:ins>
          </w:p>
        </w:tc>
        <w:tc>
          <w:tcPr>
            <w:tcW w:w="1276" w:type="dxa"/>
            <w:vAlign w:val="center"/>
          </w:tcPr>
          <w:p w:rsidR="00F9730F" w:rsidRDefault="00F9730F" w:rsidP="002F5704">
            <w:pPr>
              <w:adjustRightInd w:val="0"/>
              <w:snapToGrid w:val="0"/>
              <w:ind w:firstLine="0"/>
              <w:jc w:val="center"/>
              <w:rPr>
                <w:ins w:id="370" w:author="yuxiaojing" w:date="2016-11-15T09:22:00Z"/>
                <w:rFonts w:ascii="宋体" w:hAnsi="宋体"/>
                <w:sz w:val="18"/>
                <w:szCs w:val="18"/>
              </w:rPr>
            </w:pPr>
            <w:ins w:id="371" w:author="yuxiaojing" w:date="2016-11-15T09:22:00Z">
              <w:r>
                <w:rPr>
                  <w:rFonts w:ascii="宋体" w:hAnsi="宋体" w:hint="eastAsia"/>
                  <w:sz w:val="18"/>
                  <w:szCs w:val="18"/>
                </w:rPr>
                <w:t>String</w:t>
              </w:r>
            </w:ins>
          </w:p>
        </w:tc>
        <w:tc>
          <w:tcPr>
            <w:tcW w:w="1276" w:type="dxa"/>
          </w:tcPr>
          <w:p w:rsidR="00F9730F" w:rsidRDefault="00F9730F" w:rsidP="002F5704">
            <w:pPr>
              <w:adjustRightInd w:val="0"/>
              <w:snapToGrid w:val="0"/>
              <w:ind w:firstLine="0"/>
              <w:jc w:val="center"/>
              <w:rPr>
                <w:ins w:id="372" w:author="yuxiaojing" w:date="2016-11-15T09:22:00Z"/>
                <w:rFonts w:ascii="宋体" w:hAnsi="宋体"/>
                <w:sz w:val="18"/>
                <w:szCs w:val="18"/>
              </w:rPr>
            </w:pPr>
          </w:p>
        </w:tc>
        <w:tc>
          <w:tcPr>
            <w:tcW w:w="1276" w:type="dxa"/>
            <w:vAlign w:val="center"/>
          </w:tcPr>
          <w:p w:rsidR="00F9730F" w:rsidRDefault="00F9730F" w:rsidP="002F5704">
            <w:pPr>
              <w:adjustRightInd w:val="0"/>
              <w:snapToGrid w:val="0"/>
              <w:ind w:firstLine="0"/>
              <w:jc w:val="center"/>
              <w:rPr>
                <w:ins w:id="373" w:author="yuxiaojing" w:date="2016-11-15T09:22:00Z"/>
                <w:rFonts w:ascii="宋体" w:hAnsi="宋体"/>
                <w:sz w:val="18"/>
                <w:szCs w:val="18"/>
              </w:rPr>
            </w:pPr>
            <w:ins w:id="374" w:author="yuxiaojing" w:date="2016-11-15T09:22:00Z">
              <w:r>
                <w:rPr>
                  <w:rFonts w:ascii="宋体" w:hAnsi="宋体" w:hint="eastAsia"/>
                  <w:sz w:val="18"/>
                  <w:szCs w:val="18"/>
                </w:rPr>
                <w:t>否</w:t>
              </w:r>
            </w:ins>
          </w:p>
        </w:tc>
        <w:tc>
          <w:tcPr>
            <w:tcW w:w="3969" w:type="dxa"/>
            <w:vAlign w:val="center"/>
          </w:tcPr>
          <w:p w:rsidR="00F9730F" w:rsidRDefault="009539AB" w:rsidP="009539AB">
            <w:pPr>
              <w:adjustRightInd w:val="0"/>
              <w:snapToGrid w:val="0"/>
              <w:ind w:firstLine="0"/>
              <w:rPr>
                <w:ins w:id="375" w:author="yuxiaojing" w:date="2016-11-15T09:22:00Z"/>
                <w:rFonts w:ascii="宋体" w:hAnsi="宋体"/>
                <w:sz w:val="18"/>
                <w:szCs w:val="18"/>
              </w:rPr>
            </w:pPr>
            <w:ins w:id="376" w:author="yuxiaojing" w:date="2016-11-15T09:33:00Z">
              <w:r>
                <w:rPr>
                  <w:rFonts w:ascii="宋体" w:hAnsi="宋体" w:hint="eastAsia"/>
                  <w:sz w:val="18"/>
                  <w:szCs w:val="18"/>
                </w:rPr>
                <w:t>头部参数，</w:t>
              </w:r>
            </w:ins>
            <w:ins w:id="377" w:author="yuxiaojing" w:date="2016-11-15T09:26:00Z">
              <w:r w:rsidR="0082134D">
                <w:rPr>
                  <w:rFonts w:ascii="宋体" w:hAnsi="宋体" w:hint="eastAsia"/>
                  <w:sz w:val="18"/>
                  <w:szCs w:val="18"/>
                </w:rPr>
                <w:t>用户</w:t>
              </w:r>
              <w:r w:rsidR="0082134D">
                <w:rPr>
                  <w:rFonts w:ascii="宋体" w:hAnsi="宋体" w:hint="eastAsia"/>
                  <w:sz w:val="18"/>
                  <w:szCs w:val="18"/>
                </w:rPr>
                <w:t>Id</w:t>
              </w:r>
            </w:ins>
            <w:ins w:id="378" w:author="yuxiaojing" w:date="2016-11-15T09:33:00Z">
              <w:r>
                <w:rPr>
                  <w:rFonts w:ascii="宋体" w:hAnsi="宋体"/>
                  <w:sz w:val="18"/>
                  <w:szCs w:val="18"/>
                </w:rPr>
                <w:t xml:space="preserve"> </w:t>
              </w:r>
            </w:ins>
          </w:p>
        </w:tc>
      </w:tr>
      <w:tr w:rsidR="00024962" w:rsidTr="002F5704">
        <w:trPr>
          <w:trHeight w:val="529"/>
          <w:ins w:id="379" w:author="yuxiaojing" w:date="2016-11-15T09:26:00Z"/>
        </w:trPr>
        <w:tc>
          <w:tcPr>
            <w:tcW w:w="1951" w:type="dxa"/>
            <w:vAlign w:val="center"/>
          </w:tcPr>
          <w:p w:rsidR="00024962" w:rsidRDefault="00024962" w:rsidP="002F5704">
            <w:pPr>
              <w:adjustRightInd w:val="0"/>
              <w:snapToGrid w:val="0"/>
              <w:ind w:firstLine="0"/>
              <w:jc w:val="center"/>
              <w:rPr>
                <w:ins w:id="380" w:author="yuxiaojing" w:date="2016-11-15T09:26:00Z"/>
                <w:rFonts w:ascii="宋体" w:hAnsi="宋体"/>
                <w:sz w:val="18"/>
                <w:szCs w:val="18"/>
              </w:rPr>
            </w:pPr>
            <w:ins w:id="381" w:author="yuxiaojing" w:date="2016-11-15T09:26:00Z">
              <w:r>
                <w:rPr>
                  <w:rFonts w:ascii="宋体" w:hAnsi="宋体"/>
                  <w:sz w:val="18"/>
                  <w:szCs w:val="18"/>
                </w:rPr>
                <w:t>client</w:t>
              </w:r>
            </w:ins>
            <w:ins w:id="382" w:author="yuxiaojing" w:date="2016-11-15T09:28:00Z">
              <w:r>
                <w:rPr>
                  <w:rFonts w:ascii="宋体" w:hAnsi="宋体" w:hint="eastAsia"/>
                  <w:sz w:val="18"/>
                  <w:szCs w:val="18"/>
                </w:rPr>
                <w:t>Id</w:t>
              </w:r>
            </w:ins>
          </w:p>
        </w:tc>
        <w:tc>
          <w:tcPr>
            <w:tcW w:w="1276" w:type="dxa"/>
            <w:vAlign w:val="center"/>
          </w:tcPr>
          <w:p w:rsidR="00024962" w:rsidRDefault="00024962" w:rsidP="002F5704">
            <w:pPr>
              <w:adjustRightInd w:val="0"/>
              <w:snapToGrid w:val="0"/>
              <w:ind w:firstLine="0"/>
              <w:jc w:val="center"/>
              <w:rPr>
                <w:ins w:id="383" w:author="yuxiaojing" w:date="2016-11-15T09:26:00Z"/>
                <w:rFonts w:ascii="宋体" w:hAnsi="宋体"/>
                <w:sz w:val="18"/>
                <w:szCs w:val="18"/>
              </w:rPr>
            </w:pPr>
            <w:ins w:id="384" w:author="yuxiaojing" w:date="2016-11-15T09:29:00Z">
              <w:r>
                <w:rPr>
                  <w:rFonts w:ascii="宋体" w:hAnsi="宋体" w:hint="eastAsia"/>
                  <w:sz w:val="18"/>
                  <w:szCs w:val="18"/>
                </w:rPr>
                <w:t>String</w:t>
              </w:r>
            </w:ins>
          </w:p>
        </w:tc>
        <w:tc>
          <w:tcPr>
            <w:tcW w:w="1276" w:type="dxa"/>
          </w:tcPr>
          <w:p w:rsidR="00024962" w:rsidRDefault="00024962" w:rsidP="002F5704">
            <w:pPr>
              <w:adjustRightInd w:val="0"/>
              <w:snapToGrid w:val="0"/>
              <w:ind w:firstLine="0"/>
              <w:jc w:val="center"/>
              <w:rPr>
                <w:ins w:id="385" w:author="yuxiaojing" w:date="2016-11-15T09:26:00Z"/>
                <w:rFonts w:ascii="宋体" w:hAnsi="宋体"/>
                <w:sz w:val="18"/>
                <w:szCs w:val="18"/>
              </w:rPr>
            </w:pPr>
          </w:p>
        </w:tc>
        <w:tc>
          <w:tcPr>
            <w:tcW w:w="1276" w:type="dxa"/>
            <w:vAlign w:val="center"/>
          </w:tcPr>
          <w:p w:rsidR="00024962" w:rsidRDefault="006169B8" w:rsidP="002F5704">
            <w:pPr>
              <w:adjustRightInd w:val="0"/>
              <w:snapToGrid w:val="0"/>
              <w:ind w:firstLine="0"/>
              <w:jc w:val="center"/>
              <w:rPr>
                <w:ins w:id="386" w:author="yuxiaojing" w:date="2016-11-15T09:26:00Z"/>
                <w:rFonts w:ascii="宋体" w:hAnsi="宋体"/>
                <w:sz w:val="18"/>
                <w:szCs w:val="18"/>
              </w:rPr>
            </w:pPr>
            <w:ins w:id="387" w:author="yuxiaojing" w:date="2016-11-15T09:31:00Z">
              <w:r>
                <w:rPr>
                  <w:rFonts w:ascii="宋体" w:hAnsi="宋体" w:hint="eastAsia"/>
                  <w:sz w:val="18"/>
                  <w:szCs w:val="18"/>
                </w:rPr>
                <w:t>否</w:t>
              </w:r>
            </w:ins>
          </w:p>
        </w:tc>
        <w:tc>
          <w:tcPr>
            <w:tcW w:w="3969" w:type="dxa"/>
            <w:vAlign w:val="center"/>
          </w:tcPr>
          <w:p w:rsidR="00024962" w:rsidRDefault="002358E3" w:rsidP="002358E3">
            <w:pPr>
              <w:adjustRightInd w:val="0"/>
              <w:snapToGrid w:val="0"/>
              <w:ind w:firstLine="0"/>
              <w:rPr>
                <w:ins w:id="388" w:author="yuxiaojing" w:date="2016-11-15T09:26:00Z"/>
                <w:rFonts w:ascii="宋体" w:hAnsi="宋体"/>
                <w:sz w:val="18"/>
                <w:szCs w:val="18"/>
              </w:rPr>
            </w:pPr>
            <w:ins w:id="389" w:author="yuxiaojing" w:date="2016-11-15T09:32:00Z">
              <w:r>
                <w:rPr>
                  <w:rFonts w:ascii="宋体" w:hAnsi="宋体" w:hint="eastAsia"/>
                  <w:sz w:val="18"/>
                  <w:szCs w:val="18"/>
                </w:rPr>
                <w:t>头部参数，</w:t>
              </w:r>
              <w:r w:rsidR="009B488A">
                <w:rPr>
                  <w:rFonts w:ascii="宋体" w:hAnsi="宋体" w:hint="eastAsia"/>
                  <w:sz w:val="18"/>
                  <w:szCs w:val="18"/>
                </w:rPr>
                <w:t>客户端标识</w:t>
              </w:r>
              <w:r>
                <w:rPr>
                  <w:rFonts w:ascii="宋体" w:hAnsi="宋体" w:hint="eastAsia"/>
                  <w:sz w:val="18"/>
                  <w:szCs w:val="18"/>
                </w:rPr>
                <w:t xml:space="preserve"> </w:t>
              </w:r>
            </w:ins>
          </w:p>
        </w:tc>
      </w:tr>
      <w:tr w:rsidR="006169B8" w:rsidTr="002F5704">
        <w:trPr>
          <w:trHeight w:val="529"/>
          <w:ins w:id="390" w:author="yuxiaojing" w:date="2016-11-15T09:31:00Z"/>
        </w:trPr>
        <w:tc>
          <w:tcPr>
            <w:tcW w:w="1951" w:type="dxa"/>
            <w:vAlign w:val="center"/>
          </w:tcPr>
          <w:p w:rsidR="006169B8" w:rsidRDefault="006169B8" w:rsidP="002F5704">
            <w:pPr>
              <w:adjustRightInd w:val="0"/>
              <w:snapToGrid w:val="0"/>
              <w:ind w:firstLine="0"/>
              <w:jc w:val="center"/>
              <w:rPr>
                <w:ins w:id="391" w:author="yuxiaojing" w:date="2016-11-15T09:31:00Z"/>
                <w:rFonts w:ascii="宋体" w:hAnsi="宋体"/>
                <w:sz w:val="18"/>
                <w:szCs w:val="18"/>
              </w:rPr>
            </w:pPr>
            <w:ins w:id="392" w:author="yuxiaojing" w:date="2016-11-15T09:31:00Z">
              <w:r>
                <w:rPr>
                  <w:rFonts w:ascii="宋体" w:hAnsi="宋体" w:hint="eastAsia"/>
                  <w:sz w:val="18"/>
                  <w:szCs w:val="18"/>
                </w:rPr>
                <w:lastRenderedPageBreak/>
                <w:t>token</w:t>
              </w:r>
            </w:ins>
          </w:p>
        </w:tc>
        <w:tc>
          <w:tcPr>
            <w:tcW w:w="1276" w:type="dxa"/>
            <w:vAlign w:val="center"/>
          </w:tcPr>
          <w:p w:rsidR="006169B8" w:rsidRDefault="00D635D1" w:rsidP="002F5704">
            <w:pPr>
              <w:adjustRightInd w:val="0"/>
              <w:snapToGrid w:val="0"/>
              <w:ind w:firstLine="0"/>
              <w:jc w:val="center"/>
              <w:rPr>
                <w:ins w:id="393" w:author="yuxiaojing" w:date="2016-11-15T09:31:00Z"/>
                <w:rFonts w:ascii="宋体" w:hAnsi="宋体"/>
                <w:sz w:val="18"/>
                <w:szCs w:val="18"/>
              </w:rPr>
            </w:pPr>
            <w:ins w:id="394" w:author="yuxiaojing" w:date="2016-11-15T09:31:00Z">
              <w:r>
                <w:rPr>
                  <w:rFonts w:ascii="宋体" w:hAnsi="宋体" w:hint="eastAsia"/>
                  <w:sz w:val="18"/>
                  <w:szCs w:val="18"/>
                </w:rPr>
                <w:t>String</w:t>
              </w:r>
            </w:ins>
          </w:p>
        </w:tc>
        <w:tc>
          <w:tcPr>
            <w:tcW w:w="1276" w:type="dxa"/>
          </w:tcPr>
          <w:p w:rsidR="006169B8" w:rsidRDefault="006169B8" w:rsidP="002F5704">
            <w:pPr>
              <w:adjustRightInd w:val="0"/>
              <w:snapToGrid w:val="0"/>
              <w:ind w:firstLine="0"/>
              <w:jc w:val="center"/>
              <w:rPr>
                <w:ins w:id="395" w:author="yuxiaojing" w:date="2016-11-15T09:31:00Z"/>
                <w:rFonts w:ascii="宋体" w:hAnsi="宋体"/>
                <w:sz w:val="18"/>
                <w:szCs w:val="18"/>
              </w:rPr>
            </w:pPr>
          </w:p>
        </w:tc>
        <w:tc>
          <w:tcPr>
            <w:tcW w:w="1276" w:type="dxa"/>
            <w:vAlign w:val="center"/>
          </w:tcPr>
          <w:p w:rsidR="006169B8" w:rsidRDefault="00D635D1" w:rsidP="002F5704">
            <w:pPr>
              <w:adjustRightInd w:val="0"/>
              <w:snapToGrid w:val="0"/>
              <w:ind w:firstLine="0"/>
              <w:jc w:val="center"/>
              <w:rPr>
                <w:ins w:id="396" w:author="yuxiaojing" w:date="2016-11-15T09:31:00Z"/>
                <w:rFonts w:ascii="宋体" w:hAnsi="宋体"/>
                <w:sz w:val="18"/>
                <w:szCs w:val="18"/>
              </w:rPr>
            </w:pPr>
            <w:ins w:id="397" w:author="yuxiaojing" w:date="2016-11-15T09:31:00Z">
              <w:r>
                <w:rPr>
                  <w:rFonts w:ascii="宋体" w:hAnsi="宋体" w:hint="eastAsia"/>
                  <w:sz w:val="18"/>
                  <w:szCs w:val="18"/>
                </w:rPr>
                <w:t>否</w:t>
              </w:r>
            </w:ins>
          </w:p>
        </w:tc>
        <w:tc>
          <w:tcPr>
            <w:tcW w:w="3969" w:type="dxa"/>
            <w:vAlign w:val="center"/>
          </w:tcPr>
          <w:p w:rsidR="006169B8" w:rsidRDefault="00235ECF" w:rsidP="00235ECF">
            <w:pPr>
              <w:ind w:firstLine="0"/>
              <w:rPr>
                <w:ins w:id="398" w:author="yuxiaojing" w:date="2016-11-15T09:31:00Z"/>
                <w:rFonts w:ascii="宋体" w:hAnsi="宋体"/>
                <w:sz w:val="18"/>
                <w:szCs w:val="18"/>
              </w:rPr>
            </w:pPr>
            <w:ins w:id="399" w:author="yuxiaojing" w:date="2016-11-15T09:32:00Z">
              <w:r>
                <w:rPr>
                  <w:rFonts w:ascii="宋体" w:hAnsi="宋体" w:hint="eastAsia"/>
                  <w:sz w:val="18"/>
                  <w:szCs w:val="18"/>
                </w:rPr>
                <w:t>头部参数，登录标识</w:t>
              </w:r>
            </w:ins>
          </w:p>
        </w:tc>
      </w:tr>
      <w:tr w:rsidR="00F9730F" w:rsidTr="002F5704">
        <w:trPr>
          <w:trHeight w:val="529"/>
          <w:ins w:id="400" w:author="yuxiaojing" w:date="2016-11-15T09:22:00Z"/>
        </w:trPr>
        <w:tc>
          <w:tcPr>
            <w:tcW w:w="1951" w:type="dxa"/>
            <w:vAlign w:val="center"/>
          </w:tcPr>
          <w:p w:rsidR="00F9730F" w:rsidRDefault="0011723D" w:rsidP="002F5704">
            <w:pPr>
              <w:adjustRightInd w:val="0"/>
              <w:snapToGrid w:val="0"/>
              <w:ind w:firstLine="0"/>
              <w:jc w:val="center"/>
              <w:rPr>
                <w:ins w:id="401" w:author="yuxiaojing" w:date="2016-11-15T09:22:00Z"/>
                <w:rFonts w:ascii="宋体" w:hAnsi="宋体"/>
                <w:sz w:val="18"/>
                <w:szCs w:val="18"/>
              </w:rPr>
            </w:pPr>
            <w:ins w:id="402" w:author="yuxiaojing" w:date="2016-11-15T09:25:00Z">
              <w:r>
                <w:rPr>
                  <w:rFonts w:ascii="宋体" w:hAnsi="宋体" w:hint="eastAsia"/>
                  <w:sz w:val="18"/>
                  <w:szCs w:val="18"/>
                </w:rPr>
                <w:t>signDate</w:t>
              </w:r>
            </w:ins>
          </w:p>
        </w:tc>
        <w:tc>
          <w:tcPr>
            <w:tcW w:w="1276" w:type="dxa"/>
            <w:vAlign w:val="center"/>
          </w:tcPr>
          <w:p w:rsidR="00F9730F" w:rsidRDefault="00F9730F" w:rsidP="002F5704">
            <w:pPr>
              <w:adjustRightInd w:val="0"/>
              <w:snapToGrid w:val="0"/>
              <w:ind w:firstLine="0"/>
              <w:jc w:val="center"/>
              <w:rPr>
                <w:ins w:id="403" w:author="yuxiaojing" w:date="2016-11-15T09:22:00Z"/>
                <w:rFonts w:ascii="宋体" w:hAnsi="宋体"/>
                <w:sz w:val="18"/>
                <w:szCs w:val="18"/>
              </w:rPr>
            </w:pPr>
            <w:ins w:id="404" w:author="yuxiaojing" w:date="2016-11-15T09:22:00Z">
              <w:r>
                <w:rPr>
                  <w:rFonts w:ascii="宋体" w:hAnsi="宋体" w:hint="eastAsia"/>
                  <w:sz w:val="18"/>
                  <w:szCs w:val="18"/>
                </w:rPr>
                <w:t>String</w:t>
              </w:r>
            </w:ins>
          </w:p>
        </w:tc>
        <w:tc>
          <w:tcPr>
            <w:tcW w:w="1276" w:type="dxa"/>
          </w:tcPr>
          <w:p w:rsidR="00F9730F" w:rsidRDefault="00F9730F" w:rsidP="002F5704">
            <w:pPr>
              <w:adjustRightInd w:val="0"/>
              <w:snapToGrid w:val="0"/>
              <w:ind w:firstLine="0"/>
              <w:jc w:val="center"/>
              <w:rPr>
                <w:ins w:id="405" w:author="yuxiaojing" w:date="2016-11-15T09:22:00Z"/>
                <w:rFonts w:ascii="宋体" w:hAnsi="宋体"/>
                <w:sz w:val="18"/>
                <w:szCs w:val="18"/>
              </w:rPr>
            </w:pPr>
            <w:ins w:id="406" w:author="yuxiaojing" w:date="2016-11-15T09:22:00Z">
              <w:r>
                <w:rPr>
                  <w:rFonts w:ascii="宋体" w:hAnsi="宋体" w:hint="eastAsia"/>
                  <w:sz w:val="18"/>
                  <w:szCs w:val="18"/>
                </w:rPr>
                <w:t>body</w:t>
              </w:r>
            </w:ins>
          </w:p>
        </w:tc>
        <w:tc>
          <w:tcPr>
            <w:tcW w:w="1276" w:type="dxa"/>
            <w:vAlign w:val="center"/>
          </w:tcPr>
          <w:p w:rsidR="00F9730F" w:rsidRDefault="00F9730F" w:rsidP="002F5704">
            <w:pPr>
              <w:adjustRightInd w:val="0"/>
              <w:snapToGrid w:val="0"/>
              <w:ind w:firstLine="0"/>
              <w:jc w:val="center"/>
              <w:rPr>
                <w:ins w:id="407" w:author="yuxiaojing" w:date="2016-11-15T09:22:00Z"/>
                <w:rFonts w:ascii="宋体" w:hAnsi="宋体"/>
                <w:sz w:val="18"/>
                <w:szCs w:val="18"/>
              </w:rPr>
            </w:pPr>
            <w:ins w:id="408" w:author="yuxiaojing" w:date="2016-11-15T09:22:00Z">
              <w:r>
                <w:rPr>
                  <w:rFonts w:ascii="宋体" w:hAnsi="宋体" w:hint="eastAsia"/>
                  <w:sz w:val="18"/>
                  <w:szCs w:val="18"/>
                </w:rPr>
                <w:t>否</w:t>
              </w:r>
            </w:ins>
          </w:p>
        </w:tc>
        <w:tc>
          <w:tcPr>
            <w:tcW w:w="3969" w:type="dxa"/>
            <w:vAlign w:val="center"/>
          </w:tcPr>
          <w:p w:rsidR="00F9730F" w:rsidRDefault="00024962" w:rsidP="002F5704">
            <w:pPr>
              <w:ind w:firstLine="0"/>
              <w:rPr>
                <w:ins w:id="409" w:author="yuxiaojing" w:date="2016-11-15T09:22:00Z"/>
                <w:rFonts w:ascii="宋体" w:hAnsi="宋体"/>
                <w:sz w:val="18"/>
                <w:szCs w:val="18"/>
              </w:rPr>
            </w:pPr>
            <w:ins w:id="410" w:author="yuxiaojing" w:date="2016-11-15T09:29:00Z">
              <w:r>
                <w:rPr>
                  <w:rFonts w:ascii="宋体" w:hAnsi="宋体" w:hint="eastAsia"/>
                  <w:sz w:val="18"/>
                  <w:szCs w:val="18"/>
                </w:rPr>
                <w:t>考勤日期</w:t>
              </w:r>
              <w:r w:rsidR="00973270">
                <w:rPr>
                  <w:rFonts w:ascii="宋体" w:hAnsi="宋体" w:hint="eastAsia"/>
                  <w:sz w:val="18"/>
                  <w:szCs w:val="18"/>
                </w:rPr>
                <w:t>(</w:t>
              </w:r>
              <w:r w:rsidR="00973270">
                <w:rPr>
                  <w:rFonts w:ascii="宋体" w:hAnsi="宋体" w:hint="eastAsia"/>
                  <w:sz w:val="18"/>
                  <w:szCs w:val="18"/>
                </w:rPr>
                <w:t>备用字段</w:t>
              </w:r>
              <w:r w:rsidR="00973270">
                <w:rPr>
                  <w:rFonts w:ascii="宋体" w:hAnsi="宋体" w:hint="eastAsia"/>
                  <w:sz w:val="18"/>
                  <w:szCs w:val="18"/>
                </w:rPr>
                <w:t>)</w:t>
              </w:r>
              <w:r w:rsidR="00CE55F8">
                <w:rPr>
                  <w:rFonts w:ascii="宋体" w:hAnsi="宋体" w:hint="eastAsia"/>
                  <w:sz w:val="18"/>
                  <w:szCs w:val="18"/>
                </w:rPr>
                <w:t>，为空</w:t>
              </w:r>
            </w:ins>
            <w:ins w:id="411" w:author="yuxiaojing" w:date="2016-11-15T09:30:00Z">
              <w:r w:rsidR="00CE55F8">
                <w:rPr>
                  <w:rFonts w:ascii="宋体" w:hAnsi="宋体" w:hint="eastAsia"/>
                  <w:sz w:val="18"/>
                  <w:szCs w:val="18"/>
                </w:rPr>
                <w:t>时，默认当天</w:t>
              </w:r>
            </w:ins>
            <w:ins w:id="412" w:author="yuxiaojing" w:date="2016-11-15T09:31:00Z">
              <w:r w:rsidR="00CD09CD">
                <w:rPr>
                  <w:rFonts w:ascii="宋体" w:hAnsi="宋体" w:hint="eastAsia"/>
                  <w:sz w:val="18"/>
                  <w:szCs w:val="18"/>
                </w:rPr>
                <w:t>,yyyy-mm-dd</w:t>
              </w:r>
            </w:ins>
          </w:p>
        </w:tc>
      </w:tr>
      <w:tr w:rsidR="00F9730F" w:rsidTr="002F5704">
        <w:trPr>
          <w:trHeight w:val="529"/>
          <w:ins w:id="413" w:author="yuxiaojing" w:date="2016-11-15T09:22:00Z"/>
        </w:trPr>
        <w:tc>
          <w:tcPr>
            <w:tcW w:w="1951" w:type="dxa"/>
            <w:vAlign w:val="center"/>
          </w:tcPr>
          <w:p w:rsidR="00000000" w:rsidRDefault="00F9730F">
            <w:pPr>
              <w:adjustRightInd w:val="0"/>
              <w:snapToGrid w:val="0"/>
              <w:rPr>
                <w:ins w:id="414" w:author="yuxiaojing" w:date="2016-11-15T09:22:00Z"/>
                <w:rFonts w:ascii="宋体" w:hAnsi="宋体" w:cs="宋体"/>
                <w:sz w:val="18"/>
                <w:szCs w:val="18"/>
              </w:rPr>
              <w:pPrChange w:id="415" w:author="yuxiaojing" w:date="2016-11-15T09:25:00Z">
                <w:pPr>
                  <w:adjustRightInd w:val="0"/>
                  <w:snapToGrid w:val="0"/>
                  <w:jc w:val="center"/>
                </w:pPr>
              </w:pPrChange>
            </w:pPr>
            <w:ins w:id="416" w:author="yuxiaojing" w:date="2016-11-15T09:22:00Z">
              <w:r>
                <w:rPr>
                  <w:rFonts w:ascii="宋体" w:hAnsi="宋体" w:cs="宋体" w:hint="eastAsia"/>
                  <w:sz w:val="18"/>
                  <w:szCs w:val="18"/>
                </w:rPr>
                <w:t>remark</w:t>
              </w:r>
            </w:ins>
          </w:p>
        </w:tc>
        <w:tc>
          <w:tcPr>
            <w:tcW w:w="1276" w:type="dxa"/>
            <w:vAlign w:val="center"/>
          </w:tcPr>
          <w:p w:rsidR="00F9730F" w:rsidRDefault="00F9730F" w:rsidP="002F5704">
            <w:pPr>
              <w:adjustRightInd w:val="0"/>
              <w:snapToGrid w:val="0"/>
              <w:ind w:firstLineChars="100" w:firstLine="180"/>
              <w:rPr>
                <w:ins w:id="417" w:author="yuxiaojing" w:date="2016-11-15T09:22:00Z"/>
                <w:rFonts w:ascii="宋体" w:hAnsi="宋体"/>
                <w:sz w:val="18"/>
                <w:szCs w:val="18"/>
              </w:rPr>
            </w:pPr>
            <w:ins w:id="418" w:author="yuxiaojing" w:date="2016-11-15T09:22:00Z">
              <w:r>
                <w:rPr>
                  <w:rFonts w:ascii="宋体" w:hAnsi="宋体" w:hint="eastAsia"/>
                  <w:sz w:val="18"/>
                  <w:szCs w:val="18"/>
                </w:rPr>
                <w:t>String</w:t>
              </w:r>
            </w:ins>
          </w:p>
        </w:tc>
        <w:tc>
          <w:tcPr>
            <w:tcW w:w="1276" w:type="dxa"/>
          </w:tcPr>
          <w:p w:rsidR="00F9730F" w:rsidRDefault="00F9730F" w:rsidP="002F5704">
            <w:pPr>
              <w:adjustRightInd w:val="0"/>
              <w:snapToGrid w:val="0"/>
              <w:ind w:firstLineChars="150" w:firstLine="270"/>
              <w:rPr>
                <w:ins w:id="419" w:author="yuxiaojing" w:date="2016-11-15T09:22:00Z"/>
                <w:rFonts w:ascii="宋体" w:hAnsi="宋体"/>
                <w:color w:val="FF0000"/>
                <w:sz w:val="18"/>
                <w:szCs w:val="18"/>
              </w:rPr>
            </w:pPr>
            <w:ins w:id="420" w:author="yuxiaojing" w:date="2016-11-15T09:22:00Z">
              <w:r>
                <w:rPr>
                  <w:rFonts w:ascii="宋体" w:hAnsi="宋体" w:hint="eastAsia"/>
                  <w:color w:val="FF0000"/>
                  <w:sz w:val="18"/>
                  <w:szCs w:val="18"/>
                </w:rPr>
                <w:t>body</w:t>
              </w:r>
            </w:ins>
          </w:p>
        </w:tc>
        <w:tc>
          <w:tcPr>
            <w:tcW w:w="1276" w:type="dxa"/>
            <w:vAlign w:val="center"/>
          </w:tcPr>
          <w:p w:rsidR="00F9730F" w:rsidRDefault="00F9730F" w:rsidP="002F5704">
            <w:pPr>
              <w:adjustRightInd w:val="0"/>
              <w:snapToGrid w:val="0"/>
              <w:rPr>
                <w:ins w:id="421" w:author="yuxiaojing" w:date="2016-11-15T09:22:00Z"/>
                <w:rFonts w:ascii="宋体" w:hAnsi="宋体"/>
                <w:color w:val="FF0000"/>
                <w:sz w:val="18"/>
                <w:szCs w:val="18"/>
              </w:rPr>
            </w:pPr>
            <w:ins w:id="422" w:author="yuxiaojing" w:date="2016-11-15T09:22:00Z">
              <w:r>
                <w:rPr>
                  <w:rFonts w:ascii="宋体" w:hAnsi="宋体"/>
                  <w:color w:val="FF0000"/>
                  <w:sz w:val="18"/>
                  <w:szCs w:val="18"/>
                </w:rPr>
                <w:t>是</w:t>
              </w:r>
            </w:ins>
          </w:p>
        </w:tc>
        <w:tc>
          <w:tcPr>
            <w:tcW w:w="3969" w:type="dxa"/>
            <w:vAlign w:val="center"/>
          </w:tcPr>
          <w:p w:rsidR="00F9730F" w:rsidRDefault="00F9730F" w:rsidP="002F5704">
            <w:pPr>
              <w:adjustRightInd w:val="0"/>
              <w:snapToGrid w:val="0"/>
              <w:rPr>
                <w:ins w:id="423" w:author="yuxiaojing" w:date="2016-11-15T09:22:00Z"/>
                <w:rFonts w:ascii="宋体" w:hAnsi="宋体"/>
                <w:color w:val="FF0000"/>
                <w:sz w:val="18"/>
                <w:szCs w:val="18"/>
              </w:rPr>
            </w:pPr>
            <w:ins w:id="424" w:author="yuxiaojing" w:date="2016-11-15T09:22:00Z">
              <w:r>
                <w:rPr>
                  <w:rFonts w:ascii="宋体" w:hAnsi="宋体"/>
                  <w:color w:val="FF0000"/>
                  <w:sz w:val="18"/>
                  <w:szCs w:val="18"/>
                </w:rPr>
                <w:t>备注</w:t>
              </w:r>
            </w:ins>
          </w:p>
        </w:tc>
      </w:tr>
    </w:tbl>
    <w:p w:rsidR="00F9730F" w:rsidRDefault="00F9730F" w:rsidP="00F9730F">
      <w:pPr>
        <w:pStyle w:val="40"/>
        <w:rPr>
          <w:ins w:id="425" w:author="yuxiaojing" w:date="2016-11-15T09:22:00Z"/>
        </w:rPr>
      </w:pPr>
      <w:ins w:id="426" w:author="yuxiaojing" w:date="2016-11-15T09:22:00Z">
        <w:r>
          <w:rPr>
            <w:rFonts w:hint="eastAsia"/>
          </w:rPr>
          <w:t>返回参数</w:t>
        </w:r>
      </w:ins>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376"/>
        <w:gridCol w:w="1411"/>
        <w:gridCol w:w="1424"/>
        <w:gridCol w:w="2885"/>
      </w:tblGrid>
      <w:tr w:rsidR="00F9730F" w:rsidTr="002F5704">
        <w:trPr>
          <w:ins w:id="427" w:author="yuxiaojing" w:date="2016-11-15T09:22:00Z"/>
        </w:trPr>
        <w:tc>
          <w:tcPr>
            <w:tcW w:w="1426" w:type="dxa"/>
            <w:shd w:val="pct30" w:color="auto" w:fill="auto"/>
          </w:tcPr>
          <w:p w:rsidR="00F9730F" w:rsidRDefault="00F9730F" w:rsidP="002F5704">
            <w:pPr>
              <w:tabs>
                <w:tab w:val="left" w:pos="864"/>
              </w:tabs>
              <w:ind w:firstLine="0"/>
              <w:jc w:val="center"/>
              <w:rPr>
                <w:ins w:id="428" w:author="yuxiaojing" w:date="2016-11-15T09:22:00Z"/>
                <w:b/>
                <w:sz w:val="18"/>
                <w:szCs w:val="18"/>
              </w:rPr>
            </w:pPr>
            <w:ins w:id="429" w:author="yuxiaojing" w:date="2016-11-15T09:22:00Z">
              <w:r>
                <w:rPr>
                  <w:rFonts w:hint="eastAsia"/>
                  <w:b/>
                  <w:sz w:val="18"/>
                  <w:szCs w:val="18"/>
                </w:rPr>
                <w:t>参数名称</w:t>
              </w:r>
            </w:ins>
          </w:p>
        </w:tc>
        <w:tc>
          <w:tcPr>
            <w:tcW w:w="1376" w:type="dxa"/>
            <w:shd w:val="pct30" w:color="auto" w:fill="auto"/>
          </w:tcPr>
          <w:p w:rsidR="00F9730F" w:rsidRDefault="00F9730F" w:rsidP="002F5704">
            <w:pPr>
              <w:tabs>
                <w:tab w:val="left" w:pos="864"/>
              </w:tabs>
              <w:ind w:firstLine="0"/>
              <w:jc w:val="center"/>
              <w:rPr>
                <w:ins w:id="430" w:author="yuxiaojing" w:date="2016-11-15T09:22:00Z"/>
                <w:b/>
                <w:sz w:val="18"/>
                <w:szCs w:val="18"/>
              </w:rPr>
            </w:pPr>
            <w:ins w:id="431" w:author="yuxiaojing" w:date="2016-11-15T09:22:00Z">
              <w:r>
                <w:rPr>
                  <w:rFonts w:hint="eastAsia"/>
                  <w:b/>
                  <w:sz w:val="18"/>
                  <w:szCs w:val="18"/>
                </w:rPr>
                <w:t>上级参数</w:t>
              </w:r>
            </w:ins>
          </w:p>
        </w:tc>
        <w:tc>
          <w:tcPr>
            <w:tcW w:w="1411" w:type="dxa"/>
            <w:shd w:val="pct30" w:color="auto" w:fill="auto"/>
          </w:tcPr>
          <w:p w:rsidR="00F9730F" w:rsidRDefault="00F9730F" w:rsidP="002F5704">
            <w:pPr>
              <w:tabs>
                <w:tab w:val="left" w:pos="864"/>
              </w:tabs>
              <w:ind w:firstLine="0"/>
              <w:jc w:val="center"/>
              <w:rPr>
                <w:ins w:id="432" w:author="yuxiaojing" w:date="2016-11-15T09:22:00Z"/>
                <w:b/>
                <w:sz w:val="18"/>
                <w:szCs w:val="18"/>
              </w:rPr>
            </w:pPr>
            <w:ins w:id="433" w:author="yuxiaojing" w:date="2016-11-15T09:22:00Z">
              <w:r>
                <w:rPr>
                  <w:rFonts w:hint="eastAsia"/>
                  <w:b/>
                  <w:sz w:val="18"/>
                  <w:szCs w:val="18"/>
                </w:rPr>
                <w:t>类型</w:t>
              </w:r>
            </w:ins>
          </w:p>
        </w:tc>
        <w:tc>
          <w:tcPr>
            <w:tcW w:w="1424" w:type="dxa"/>
            <w:shd w:val="pct30" w:color="auto" w:fill="auto"/>
          </w:tcPr>
          <w:p w:rsidR="00F9730F" w:rsidRDefault="00F9730F" w:rsidP="002F5704">
            <w:pPr>
              <w:tabs>
                <w:tab w:val="left" w:pos="864"/>
              </w:tabs>
              <w:ind w:firstLine="0"/>
              <w:jc w:val="center"/>
              <w:rPr>
                <w:ins w:id="434" w:author="yuxiaojing" w:date="2016-11-15T09:22:00Z"/>
                <w:b/>
                <w:sz w:val="18"/>
                <w:szCs w:val="18"/>
              </w:rPr>
            </w:pPr>
            <w:ins w:id="435" w:author="yuxiaojing" w:date="2016-11-15T09:22:00Z">
              <w:r>
                <w:rPr>
                  <w:rFonts w:hint="eastAsia"/>
                  <w:b/>
                  <w:sz w:val="18"/>
                  <w:szCs w:val="18"/>
                </w:rPr>
                <w:t>字段可空</w:t>
              </w:r>
            </w:ins>
          </w:p>
        </w:tc>
        <w:tc>
          <w:tcPr>
            <w:tcW w:w="2885" w:type="dxa"/>
            <w:shd w:val="pct30" w:color="auto" w:fill="auto"/>
          </w:tcPr>
          <w:p w:rsidR="00F9730F" w:rsidRDefault="00F9730F" w:rsidP="002F5704">
            <w:pPr>
              <w:tabs>
                <w:tab w:val="left" w:pos="864"/>
              </w:tabs>
              <w:ind w:firstLine="0"/>
              <w:jc w:val="center"/>
              <w:rPr>
                <w:ins w:id="436" w:author="yuxiaojing" w:date="2016-11-15T09:22:00Z"/>
                <w:b/>
                <w:sz w:val="18"/>
                <w:szCs w:val="18"/>
              </w:rPr>
            </w:pPr>
            <w:ins w:id="437" w:author="yuxiaojing" w:date="2016-11-15T09:22:00Z">
              <w:r>
                <w:rPr>
                  <w:rFonts w:hint="eastAsia"/>
                  <w:b/>
                  <w:sz w:val="18"/>
                  <w:szCs w:val="18"/>
                </w:rPr>
                <w:t>描述</w:t>
              </w:r>
            </w:ins>
          </w:p>
        </w:tc>
      </w:tr>
      <w:tr w:rsidR="00F9730F" w:rsidTr="002F5704">
        <w:trPr>
          <w:trHeight w:val="529"/>
          <w:ins w:id="438" w:author="yuxiaojing" w:date="2016-11-15T09:22:00Z"/>
        </w:trPr>
        <w:tc>
          <w:tcPr>
            <w:tcW w:w="1426" w:type="dxa"/>
            <w:vAlign w:val="center"/>
          </w:tcPr>
          <w:p w:rsidR="00F9730F" w:rsidRDefault="00F9730F" w:rsidP="002F5704">
            <w:pPr>
              <w:adjustRightInd w:val="0"/>
              <w:snapToGrid w:val="0"/>
              <w:ind w:firstLine="0"/>
              <w:jc w:val="center"/>
              <w:rPr>
                <w:ins w:id="439" w:author="yuxiaojing" w:date="2016-11-15T09:22:00Z"/>
                <w:rFonts w:ascii="宋体" w:hAnsi="宋体"/>
                <w:sz w:val="18"/>
                <w:szCs w:val="18"/>
              </w:rPr>
            </w:pPr>
            <w:ins w:id="440" w:author="yuxiaojing" w:date="2016-11-15T09:22:00Z">
              <w:r>
                <w:rPr>
                  <w:rFonts w:ascii="宋体" w:hAnsi="宋体"/>
                  <w:sz w:val="18"/>
                  <w:szCs w:val="18"/>
                </w:rPr>
                <w:t>code</w:t>
              </w:r>
            </w:ins>
          </w:p>
        </w:tc>
        <w:tc>
          <w:tcPr>
            <w:tcW w:w="1376" w:type="dxa"/>
            <w:vAlign w:val="center"/>
          </w:tcPr>
          <w:p w:rsidR="00F9730F" w:rsidRDefault="00F9730F" w:rsidP="002F5704">
            <w:pPr>
              <w:adjustRightInd w:val="0"/>
              <w:snapToGrid w:val="0"/>
              <w:ind w:firstLine="0"/>
              <w:jc w:val="center"/>
              <w:rPr>
                <w:ins w:id="441" w:author="yuxiaojing" w:date="2016-11-15T09:22:00Z"/>
                <w:rFonts w:ascii="宋体" w:hAnsi="宋体"/>
                <w:sz w:val="18"/>
                <w:szCs w:val="18"/>
              </w:rPr>
            </w:pPr>
          </w:p>
        </w:tc>
        <w:tc>
          <w:tcPr>
            <w:tcW w:w="1411" w:type="dxa"/>
            <w:vAlign w:val="center"/>
          </w:tcPr>
          <w:p w:rsidR="00F9730F" w:rsidRDefault="00F9730F" w:rsidP="002F5704">
            <w:pPr>
              <w:adjustRightInd w:val="0"/>
              <w:snapToGrid w:val="0"/>
              <w:ind w:firstLine="0"/>
              <w:jc w:val="center"/>
              <w:rPr>
                <w:ins w:id="442" w:author="yuxiaojing" w:date="2016-11-15T09:22:00Z"/>
                <w:rFonts w:ascii="宋体" w:hAnsi="宋体"/>
                <w:sz w:val="18"/>
                <w:szCs w:val="18"/>
              </w:rPr>
            </w:pPr>
            <w:ins w:id="443" w:author="yuxiaojing" w:date="2016-11-15T09:22:00Z">
              <w:r>
                <w:rPr>
                  <w:rFonts w:ascii="宋体" w:hAnsi="宋体" w:hint="eastAsia"/>
                  <w:sz w:val="18"/>
                  <w:szCs w:val="18"/>
                </w:rPr>
                <w:t>Int</w:t>
              </w:r>
            </w:ins>
          </w:p>
        </w:tc>
        <w:tc>
          <w:tcPr>
            <w:tcW w:w="1424" w:type="dxa"/>
            <w:vAlign w:val="center"/>
          </w:tcPr>
          <w:p w:rsidR="00F9730F" w:rsidRDefault="00F9730F" w:rsidP="002F5704">
            <w:pPr>
              <w:adjustRightInd w:val="0"/>
              <w:snapToGrid w:val="0"/>
              <w:ind w:firstLine="0"/>
              <w:rPr>
                <w:ins w:id="444" w:author="yuxiaojing" w:date="2016-11-15T09:22:00Z"/>
                <w:rFonts w:ascii="宋体" w:hAnsi="宋体"/>
                <w:sz w:val="18"/>
                <w:szCs w:val="18"/>
              </w:rPr>
            </w:pPr>
            <w:ins w:id="445" w:author="yuxiaojing" w:date="2016-11-15T09:22:00Z">
              <w:r>
                <w:rPr>
                  <w:rFonts w:ascii="宋体" w:hAnsi="宋体" w:hint="eastAsia"/>
                  <w:sz w:val="18"/>
                  <w:szCs w:val="18"/>
                </w:rPr>
                <w:t>否</w:t>
              </w:r>
            </w:ins>
          </w:p>
        </w:tc>
        <w:tc>
          <w:tcPr>
            <w:tcW w:w="2885" w:type="dxa"/>
            <w:vAlign w:val="center"/>
          </w:tcPr>
          <w:p w:rsidR="00F9730F" w:rsidRDefault="00F9730F" w:rsidP="002F5704">
            <w:pPr>
              <w:adjustRightInd w:val="0"/>
              <w:snapToGrid w:val="0"/>
              <w:ind w:firstLine="0"/>
              <w:jc w:val="center"/>
              <w:rPr>
                <w:ins w:id="446" w:author="yuxiaojing" w:date="2016-11-15T09:22:00Z"/>
                <w:rFonts w:ascii="宋体" w:hAnsi="宋体"/>
                <w:sz w:val="18"/>
                <w:szCs w:val="18"/>
              </w:rPr>
            </w:pPr>
            <w:ins w:id="447" w:author="yuxiaojing" w:date="2016-11-15T09:22:00Z">
              <w:r>
                <w:rPr>
                  <w:rFonts w:ascii="宋体" w:hAnsi="宋体" w:hint="eastAsia"/>
                  <w:sz w:val="18"/>
                  <w:szCs w:val="18"/>
                </w:rPr>
                <w:t>详见状态码定义</w:t>
              </w:r>
            </w:ins>
          </w:p>
        </w:tc>
      </w:tr>
      <w:tr w:rsidR="00F9730F" w:rsidTr="002F5704">
        <w:trPr>
          <w:trHeight w:val="529"/>
          <w:ins w:id="448" w:author="yuxiaojing" w:date="2016-11-15T09:22:00Z"/>
        </w:trPr>
        <w:tc>
          <w:tcPr>
            <w:tcW w:w="1426" w:type="dxa"/>
            <w:vAlign w:val="center"/>
          </w:tcPr>
          <w:p w:rsidR="00F9730F" w:rsidRDefault="00F9730F" w:rsidP="002F5704">
            <w:pPr>
              <w:adjustRightInd w:val="0"/>
              <w:snapToGrid w:val="0"/>
              <w:ind w:firstLine="0"/>
              <w:jc w:val="center"/>
              <w:rPr>
                <w:ins w:id="449" w:author="yuxiaojing" w:date="2016-11-15T09:22:00Z"/>
                <w:rFonts w:ascii="宋体" w:hAnsi="宋体"/>
                <w:sz w:val="18"/>
                <w:szCs w:val="18"/>
              </w:rPr>
            </w:pPr>
            <w:ins w:id="450" w:author="yuxiaojing" w:date="2016-11-15T09:22:00Z">
              <w:r>
                <w:rPr>
                  <w:rFonts w:ascii="宋体" w:hAnsi="宋体"/>
                  <w:sz w:val="18"/>
                  <w:szCs w:val="18"/>
                </w:rPr>
                <w:t>msg</w:t>
              </w:r>
            </w:ins>
          </w:p>
        </w:tc>
        <w:tc>
          <w:tcPr>
            <w:tcW w:w="1376" w:type="dxa"/>
            <w:vAlign w:val="center"/>
          </w:tcPr>
          <w:p w:rsidR="00F9730F" w:rsidRDefault="00F9730F" w:rsidP="002F5704">
            <w:pPr>
              <w:adjustRightInd w:val="0"/>
              <w:snapToGrid w:val="0"/>
              <w:ind w:firstLine="0"/>
              <w:jc w:val="center"/>
              <w:rPr>
                <w:ins w:id="451" w:author="yuxiaojing" w:date="2016-11-15T09:22:00Z"/>
                <w:rFonts w:ascii="宋体" w:hAnsi="宋体"/>
                <w:sz w:val="18"/>
                <w:szCs w:val="18"/>
              </w:rPr>
            </w:pPr>
          </w:p>
        </w:tc>
        <w:tc>
          <w:tcPr>
            <w:tcW w:w="1411" w:type="dxa"/>
            <w:vAlign w:val="center"/>
          </w:tcPr>
          <w:p w:rsidR="00F9730F" w:rsidRDefault="00F9730F" w:rsidP="002F5704">
            <w:pPr>
              <w:adjustRightInd w:val="0"/>
              <w:snapToGrid w:val="0"/>
              <w:ind w:firstLine="0"/>
              <w:jc w:val="center"/>
              <w:rPr>
                <w:ins w:id="452" w:author="yuxiaojing" w:date="2016-11-15T09:22:00Z"/>
                <w:rFonts w:ascii="宋体" w:hAnsi="宋体"/>
                <w:sz w:val="18"/>
                <w:szCs w:val="18"/>
              </w:rPr>
            </w:pPr>
            <w:ins w:id="453" w:author="yuxiaojing" w:date="2016-11-15T09:22:00Z">
              <w:r>
                <w:rPr>
                  <w:rFonts w:ascii="宋体" w:hAnsi="宋体"/>
                  <w:sz w:val="18"/>
                  <w:szCs w:val="18"/>
                </w:rPr>
                <w:t>String</w:t>
              </w:r>
            </w:ins>
          </w:p>
        </w:tc>
        <w:tc>
          <w:tcPr>
            <w:tcW w:w="1424" w:type="dxa"/>
            <w:vAlign w:val="center"/>
          </w:tcPr>
          <w:p w:rsidR="00F9730F" w:rsidRDefault="00F9730F" w:rsidP="002F5704">
            <w:pPr>
              <w:adjustRightInd w:val="0"/>
              <w:snapToGrid w:val="0"/>
              <w:ind w:firstLine="0"/>
              <w:rPr>
                <w:ins w:id="454" w:author="yuxiaojing" w:date="2016-11-15T09:22:00Z"/>
                <w:rFonts w:ascii="宋体" w:hAnsi="宋体"/>
                <w:sz w:val="18"/>
                <w:szCs w:val="18"/>
              </w:rPr>
            </w:pPr>
            <w:ins w:id="455" w:author="yuxiaojing" w:date="2016-11-15T09:22:00Z">
              <w:r>
                <w:rPr>
                  <w:rFonts w:ascii="宋体" w:hAnsi="宋体" w:hint="eastAsia"/>
                  <w:sz w:val="18"/>
                  <w:szCs w:val="18"/>
                </w:rPr>
                <w:t>是</w:t>
              </w:r>
            </w:ins>
          </w:p>
        </w:tc>
        <w:tc>
          <w:tcPr>
            <w:tcW w:w="2885" w:type="dxa"/>
            <w:vAlign w:val="center"/>
          </w:tcPr>
          <w:p w:rsidR="00F9730F" w:rsidRDefault="00F9730F" w:rsidP="002F5704">
            <w:pPr>
              <w:adjustRightInd w:val="0"/>
              <w:snapToGrid w:val="0"/>
              <w:ind w:firstLine="0"/>
              <w:jc w:val="center"/>
              <w:rPr>
                <w:ins w:id="456" w:author="yuxiaojing" w:date="2016-11-15T09:22:00Z"/>
                <w:rFonts w:ascii="宋体" w:hAnsi="宋体"/>
                <w:sz w:val="18"/>
                <w:szCs w:val="18"/>
              </w:rPr>
            </w:pPr>
            <w:ins w:id="457" w:author="yuxiaojing" w:date="2016-11-15T09:22:00Z">
              <w:r>
                <w:rPr>
                  <w:rFonts w:ascii="宋体" w:hAnsi="宋体" w:hint="eastAsia"/>
                  <w:sz w:val="18"/>
                  <w:szCs w:val="18"/>
                </w:rPr>
                <w:t>状态码对应描述</w:t>
              </w:r>
            </w:ins>
          </w:p>
        </w:tc>
      </w:tr>
      <w:tr w:rsidR="00F9730F" w:rsidTr="002F5704">
        <w:trPr>
          <w:trHeight w:val="529"/>
          <w:ins w:id="458" w:author="yuxiaojing" w:date="2016-11-15T09:22:00Z"/>
        </w:trPr>
        <w:tc>
          <w:tcPr>
            <w:tcW w:w="1426" w:type="dxa"/>
            <w:vAlign w:val="center"/>
          </w:tcPr>
          <w:p w:rsidR="00F9730F" w:rsidRDefault="00F9730F" w:rsidP="002F5704">
            <w:pPr>
              <w:adjustRightInd w:val="0"/>
              <w:snapToGrid w:val="0"/>
              <w:ind w:firstLine="0"/>
              <w:jc w:val="center"/>
              <w:rPr>
                <w:ins w:id="459" w:author="yuxiaojing" w:date="2016-11-15T09:22:00Z"/>
                <w:rFonts w:ascii="宋体" w:hAnsi="宋体"/>
                <w:sz w:val="18"/>
                <w:szCs w:val="18"/>
              </w:rPr>
            </w:pPr>
            <w:ins w:id="460" w:author="yuxiaojing" w:date="2016-11-15T09:22:00Z">
              <w:r>
                <w:rPr>
                  <w:rFonts w:ascii="宋体" w:hAnsi="宋体"/>
                  <w:sz w:val="18"/>
                  <w:szCs w:val="18"/>
                </w:rPr>
                <w:t>body</w:t>
              </w:r>
            </w:ins>
          </w:p>
        </w:tc>
        <w:tc>
          <w:tcPr>
            <w:tcW w:w="1376" w:type="dxa"/>
            <w:vAlign w:val="center"/>
          </w:tcPr>
          <w:p w:rsidR="00F9730F" w:rsidRDefault="00F9730F" w:rsidP="002F5704">
            <w:pPr>
              <w:adjustRightInd w:val="0"/>
              <w:snapToGrid w:val="0"/>
              <w:ind w:firstLine="0"/>
              <w:jc w:val="center"/>
              <w:rPr>
                <w:ins w:id="461" w:author="yuxiaojing" w:date="2016-11-15T09:22:00Z"/>
                <w:rFonts w:ascii="宋体" w:hAnsi="宋体"/>
                <w:sz w:val="18"/>
                <w:szCs w:val="18"/>
              </w:rPr>
            </w:pPr>
          </w:p>
        </w:tc>
        <w:tc>
          <w:tcPr>
            <w:tcW w:w="1411" w:type="dxa"/>
            <w:vAlign w:val="center"/>
          </w:tcPr>
          <w:p w:rsidR="00F9730F" w:rsidRDefault="00F9730F" w:rsidP="002F5704">
            <w:pPr>
              <w:adjustRightInd w:val="0"/>
              <w:snapToGrid w:val="0"/>
              <w:ind w:firstLine="0"/>
              <w:jc w:val="center"/>
              <w:rPr>
                <w:ins w:id="462" w:author="yuxiaojing" w:date="2016-11-15T09:22:00Z"/>
                <w:rFonts w:ascii="宋体" w:hAnsi="宋体"/>
                <w:sz w:val="18"/>
                <w:szCs w:val="18"/>
              </w:rPr>
            </w:pPr>
            <w:ins w:id="463" w:author="yuxiaojing" w:date="2016-11-15T09:22:00Z">
              <w:r>
                <w:rPr>
                  <w:rFonts w:ascii="宋体" w:hAnsi="宋体" w:hint="eastAsia"/>
                  <w:sz w:val="18"/>
                  <w:szCs w:val="18"/>
                </w:rPr>
                <w:t>String</w:t>
              </w:r>
            </w:ins>
          </w:p>
        </w:tc>
        <w:tc>
          <w:tcPr>
            <w:tcW w:w="1424" w:type="dxa"/>
            <w:vAlign w:val="center"/>
          </w:tcPr>
          <w:p w:rsidR="00F9730F" w:rsidRDefault="00F9730F" w:rsidP="002F5704">
            <w:pPr>
              <w:adjustRightInd w:val="0"/>
              <w:snapToGrid w:val="0"/>
              <w:ind w:firstLine="0"/>
              <w:rPr>
                <w:ins w:id="464" w:author="yuxiaojing" w:date="2016-11-15T09:22:00Z"/>
                <w:rFonts w:ascii="宋体" w:hAnsi="宋体"/>
                <w:sz w:val="18"/>
                <w:szCs w:val="18"/>
              </w:rPr>
            </w:pPr>
            <w:ins w:id="465" w:author="yuxiaojing" w:date="2016-11-15T09:22:00Z">
              <w:r>
                <w:rPr>
                  <w:rFonts w:ascii="宋体" w:hAnsi="宋体" w:hint="eastAsia"/>
                  <w:sz w:val="18"/>
                  <w:szCs w:val="18"/>
                </w:rPr>
                <w:t>是</w:t>
              </w:r>
            </w:ins>
          </w:p>
        </w:tc>
        <w:tc>
          <w:tcPr>
            <w:tcW w:w="2885" w:type="dxa"/>
            <w:vAlign w:val="center"/>
          </w:tcPr>
          <w:p w:rsidR="00F9730F" w:rsidRDefault="00F9730F" w:rsidP="002F5704">
            <w:pPr>
              <w:adjustRightInd w:val="0"/>
              <w:snapToGrid w:val="0"/>
              <w:ind w:firstLine="0"/>
              <w:jc w:val="center"/>
              <w:rPr>
                <w:ins w:id="466" w:author="yuxiaojing" w:date="2016-11-15T09:22:00Z"/>
                <w:rFonts w:ascii="宋体" w:hAnsi="宋体"/>
                <w:sz w:val="18"/>
                <w:szCs w:val="18"/>
              </w:rPr>
            </w:pPr>
          </w:p>
        </w:tc>
      </w:tr>
    </w:tbl>
    <w:p w:rsidR="00F9730F" w:rsidRDefault="00F9730F" w:rsidP="00F9730F">
      <w:pPr>
        <w:rPr>
          <w:ins w:id="467" w:author="yuxiaojing" w:date="2016-11-15T09:22:00Z"/>
        </w:rPr>
      </w:pPr>
    </w:p>
    <w:p w:rsidR="00F9730F" w:rsidRDefault="00F9730F" w:rsidP="00F9730F">
      <w:pPr>
        <w:pStyle w:val="4"/>
        <w:rPr>
          <w:ins w:id="468" w:author="yuxiaojing" w:date="2016-11-15T09:22:00Z"/>
        </w:rPr>
      </w:pPr>
      <w:ins w:id="469" w:author="yuxiaojing" w:date="2016-11-15T09:22:00Z">
        <w:r>
          <w:rPr>
            <w:rFonts w:hint="eastAsia"/>
          </w:rPr>
          <w:t>范例</w:t>
        </w:r>
      </w:ins>
    </w:p>
    <w:p w:rsidR="00F9730F" w:rsidRDefault="00F9730F" w:rsidP="00F9730F">
      <w:pPr>
        <w:rPr>
          <w:ins w:id="470" w:author="yuxiaojing" w:date="2016-11-15T09:22:00Z"/>
          <w:b/>
          <w:sz w:val="20"/>
        </w:rPr>
      </w:pPr>
      <w:ins w:id="471" w:author="yuxiaojing" w:date="2016-11-15T09:22:00Z">
        <w:r>
          <w:rPr>
            <w:rFonts w:hint="eastAsia"/>
            <w:b/>
            <w:sz w:val="20"/>
          </w:rPr>
          <w:t>GET</w:t>
        </w:r>
        <w:r>
          <w:rPr>
            <w:rFonts w:hint="eastAsia"/>
            <w:b/>
            <w:sz w:val="20"/>
          </w:rPr>
          <w:t>：</w:t>
        </w:r>
      </w:ins>
    </w:p>
    <w:p w:rsidR="00F9730F" w:rsidRDefault="00F9730F" w:rsidP="00F9730F">
      <w:pPr>
        <w:rPr>
          <w:ins w:id="472" w:author="yuxiaojing" w:date="2016-11-15T09:22:00Z"/>
          <w:rFonts w:ascii="宋体" w:hAnsi="宋体"/>
          <w:sz w:val="18"/>
          <w:szCs w:val="18"/>
        </w:rPr>
      </w:pPr>
      <w:ins w:id="473" w:author="yuxiaojing" w:date="2016-11-15T09:22:00Z">
        <w:r>
          <w:rPr>
            <w:rFonts w:ascii="宋体" w:hAnsi="宋体" w:hint="eastAsia"/>
            <w:sz w:val="18"/>
            <w:szCs w:val="18"/>
          </w:rPr>
          <w:t>account=xzy&amp;password=</w:t>
        </w:r>
        <w:r>
          <w:rPr>
            <w:rFonts w:ascii="宋体" w:hAnsi="宋体"/>
            <w:sz w:val="18"/>
            <w:szCs w:val="18"/>
          </w:rPr>
          <w:t>202cb962ac59075b964b07152d234b70</w:t>
        </w:r>
        <w:r>
          <w:rPr>
            <w:rFonts w:ascii="宋体" w:hAnsi="宋体" w:hint="eastAsia"/>
            <w:sz w:val="18"/>
            <w:szCs w:val="18"/>
          </w:rPr>
          <w:t>&amp;terminalId=123&amp;appId=123&amp;</w:t>
        </w:r>
        <w:r>
          <w:rPr>
            <w:rFonts w:ascii="宋体" w:hAnsi="宋体" w:cs="宋体" w:hint="eastAsia"/>
            <w:sz w:val="18"/>
            <w:szCs w:val="18"/>
          </w:rPr>
          <w:t>operaTime=123</w:t>
        </w:r>
      </w:ins>
    </w:p>
    <w:p w:rsidR="00F9730F" w:rsidRDefault="00F9730F" w:rsidP="00F9730F">
      <w:pPr>
        <w:rPr>
          <w:ins w:id="474" w:author="yuxiaojing" w:date="2016-11-15T09:22:00Z"/>
          <w:b/>
          <w:sz w:val="20"/>
        </w:rPr>
      </w:pPr>
      <w:ins w:id="475" w:author="yuxiaojing" w:date="2016-11-15T09:22:00Z">
        <w:r>
          <w:rPr>
            <w:rFonts w:hint="eastAsia"/>
            <w:b/>
            <w:sz w:val="20"/>
          </w:rPr>
          <w:t>Return</w:t>
        </w:r>
        <w:r>
          <w:rPr>
            <w:rFonts w:hint="eastAsia"/>
            <w:b/>
            <w:sz w:val="20"/>
          </w:rPr>
          <w:t>：</w:t>
        </w:r>
      </w:ins>
    </w:p>
    <w:p w:rsidR="00F9730F" w:rsidRDefault="00F9730F" w:rsidP="00F9730F">
      <w:pPr>
        <w:adjustRightInd w:val="0"/>
        <w:snapToGrid w:val="0"/>
        <w:ind w:leftChars="177" w:left="425"/>
        <w:rPr>
          <w:ins w:id="476" w:author="yuxiaojing" w:date="2016-11-15T09:22:00Z"/>
          <w:rFonts w:ascii="宋体" w:hAnsi="宋体"/>
          <w:sz w:val="18"/>
          <w:szCs w:val="18"/>
        </w:rPr>
      </w:pPr>
      <w:ins w:id="477" w:author="yuxiaojing" w:date="2016-11-15T09:22:00Z">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签到成功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ins>
    </w:p>
    <w:p w:rsidR="00000000" w:rsidRDefault="002B6718">
      <w:pPr>
        <w:pStyle w:val="2"/>
        <w:numPr>
          <w:ilvl w:val="0"/>
          <w:numId w:val="0"/>
        </w:numPr>
        <w:rPr>
          <w:ins w:id="478" w:author="yuxiaojing" w:date="2016-11-15T09:21:00Z"/>
        </w:rPr>
        <w:pPrChange w:id="479" w:author="yuxiaojing" w:date="2016-11-15T09:21:00Z">
          <w:pPr>
            <w:pStyle w:val="2"/>
          </w:pPr>
        </w:pPrChange>
      </w:pPr>
    </w:p>
    <w:p w:rsidR="00000000" w:rsidRDefault="008D5DA9">
      <w:pPr>
        <w:pStyle w:val="2"/>
        <w:numPr>
          <w:ilvl w:val="0"/>
          <w:numId w:val="0"/>
        </w:numPr>
        <w:pPrChange w:id="480" w:author="yuxiaojing" w:date="2016-11-15T09:21:00Z">
          <w:pPr>
            <w:pStyle w:val="2"/>
          </w:pPr>
        </w:pPrChange>
      </w:pPr>
      <w:r>
        <w:rPr>
          <w:rFonts w:hint="eastAsia"/>
        </w:rPr>
        <w:t>年会节目</w:t>
      </w:r>
      <w:bookmarkEnd w:id="328"/>
    </w:p>
    <w:p w:rsidR="0099451D" w:rsidRDefault="008D5DA9">
      <w:pPr>
        <w:pStyle w:val="3"/>
        <w:ind w:left="851" w:hanging="851"/>
      </w:pPr>
      <w:bookmarkStart w:id="481" w:name="_Toc31533"/>
      <w:bookmarkStart w:id="482" w:name="_Toc440285241"/>
      <w:r>
        <w:rPr>
          <w:rFonts w:hint="eastAsia"/>
        </w:rPr>
        <w:t>年会主要信息接口</w:t>
      </w:r>
      <w:bookmarkEnd w:id="481"/>
      <w:bookmarkEnd w:id="482"/>
    </w:p>
    <w:p w:rsidR="0099451D" w:rsidRDefault="008D5DA9">
      <w:pPr>
        <w:pStyle w:val="4"/>
      </w:pPr>
      <w:r>
        <w:rPr>
          <w:rFonts w:hint="eastAsia"/>
        </w:rPr>
        <w:t>URL</w:t>
      </w:r>
      <w:r>
        <w:rPr>
          <w:rFonts w:hint="eastAsia"/>
        </w:rPr>
        <w:t>：</w:t>
      </w:r>
    </w:p>
    <w:p w:rsidR="0099451D" w:rsidRDefault="008D5DA9">
      <w:pPr>
        <w:pStyle w:val="112"/>
        <w:ind w:left="240"/>
        <w:rPr>
          <w:rFonts w:ascii="宋体" w:hAnsi="宋体"/>
          <w:b/>
        </w:rPr>
      </w:pPr>
      <w:r>
        <w:rPr>
          <w:rFonts w:hint="eastAsia"/>
        </w:rPr>
        <w:t>http://</w:t>
      </w:r>
      <w:r>
        <w:t xml:space="preserve"> 115.238.28.</w:t>
      </w:r>
      <w:r>
        <w:rPr>
          <w:rFonts w:hint="eastAsia"/>
        </w:rPr>
        <w:t>38:8002/szf/getA</w:t>
      </w:r>
      <w:r>
        <w:t>nnual</w:t>
      </w:r>
      <w:r>
        <w:rPr>
          <w:rFonts w:hint="eastAsia"/>
        </w:rPr>
        <w:t>Msg?account=1</w:t>
      </w:r>
    </w:p>
    <w:p w:rsidR="0099451D" w:rsidRDefault="008D5DA9">
      <w:pPr>
        <w:pStyle w:val="4"/>
      </w:pPr>
      <w:r>
        <w:rPr>
          <w:rFonts w:hint="eastAsia"/>
        </w:rPr>
        <w:t>描述</w:t>
      </w:r>
    </w:p>
    <w:p w:rsidR="0099451D" w:rsidRDefault="008D5DA9">
      <w:pPr>
        <w:pStyle w:val="112"/>
        <w:ind w:left="240"/>
      </w:pPr>
      <w:r>
        <w:rPr>
          <w:rFonts w:hint="eastAsia"/>
        </w:rPr>
        <w:t>通过用户查询用户座位安排区域以及当年年会信息</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lastRenderedPageBreak/>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ind w:firstLineChars="50" w:firstLine="90"/>
              <w:rPr>
                <w:rFonts w:ascii="宋体" w:hAnsi="宋体" w:cs="宋体"/>
                <w:sz w:val="18"/>
                <w:szCs w:val="18"/>
              </w:rPr>
            </w:pPr>
            <w:r>
              <w:rPr>
                <w:rFonts w:ascii="宋体" w:hAnsi="宋体" w:cs="宋体" w:hint="eastAsia"/>
                <w:sz w:val="18"/>
                <w:szCs w:val="18"/>
              </w:rPr>
              <w:t xml:space="preserve">    account</w:t>
            </w:r>
          </w:p>
        </w:tc>
        <w:tc>
          <w:tcPr>
            <w:tcW w:w="1276" w:type="dxa"/>
            <w:vAlign w:val="center"/>
          </w:tcPr>
          <w:p w:rsidR="0099451D" w:rsidRDefault="008D5DA9">
            <w:pPr>
              <w:adjustRightInd w:val="0"/>
              <w:snapToGrid w:val="0"/>
              <w:ind w:firstLineChars="150" w:firstLine="270"/>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客户端登陆用户的用户账号</w:t>
            </w:r>
          </w:p>
        </w:tc>
      </w:tr>
    </w:tbl>
    <w:p w:rsidR="0099451D" w:rsidRDefault="0099451D">
      <w:pPr>
        <w:ind w:firstLine="0"/>
      </w:pPr>
    </w:p>
    <w:p w:rsidR="0099451D" w:rsidRDefault="008D5DA9">
      <w:pPr>
        <w:pStyle w:val="40"/>
      </w:pPr>
      <w:r>
        <w:rPr>
          <w:rFonts w:hint="eastAsia"/>
        </w:rPr>
        <w:t>返回参数</w:t>
      </w:r>
    </w:p>
    <w:tbl>
      <w:tblPr>
        <w:tblpPr w:leftFromText="180" w:rightFromText="180" w:vertAnchor="text" w:horzAnchor="margin" w:tblpY="35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417"/>
        <w:gridCol w:w="993"/>
        <w:gridCol w:w="2835"/>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417"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993"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3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417"/>
        <w:gridCol w:w="1044"/>
        <w:gridCol w:w="2834"/>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annual_id</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年会标识</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updateTime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更新时间</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area</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座位区域</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background_pic</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背景图片</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welcome_memo</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欢迎词</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show_time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晚会开始时间</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show_address</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晚会举办地点</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a</w:t>
            </w:r>
            <w:r>
              <w:rPr>
                <w:rFonts w:ascii="宋体" w:hAnsi="宋体"/>
                <w:sz w:val="18"/>
                <w:szCs w:val="18"/>
              </w:rPr>
              <w:t>rea_pic</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座位区域划分图</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flowList</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L</w:t>
            </w:r>
            <w:r>
              <w:rPr>
                <w:rFonts w:ascii="宋体" w:hAnsi="宋体" w:hint="eastAsia"/>
                <w:sz w:val="18"/>
                <w:szCs w:val="18"/>
              </w:rPr>
              <w:t>ist</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大会流程</w:t>
            </w:r>
            <w:r>
              <w:rPr>
                <w:rFonts w:ascii="宋体" w:hAnsi="宋体" w:hint="eastAsia"/>
                <w:sz w:val="18"/>
                <w:szCs w:val="18"/>
              </w:rPr>
              <w:t>list</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rPr>
          <w:vanish/>
        </w:rPr>
      </w:pP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417"/>
        <w:gridCol w:w="993"/>
        <w:gridCol w:w="3118"/>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417"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993"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vanish/>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417"/>
        <w:gridCol w:w="1044"/>
        <w:gridCol w:w="2834"/>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flow_time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flowList</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流程时间</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flow_memo</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flowList</w:t>
            </w:r>
          </w:p>
        </w:tc>
        <w:tc>
          <w:tcPr>
            <w:tcW w:w="1417"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04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流程描述</w:t>
            </w:r>
          </w:p>
        </w:tc>
      </w:tr>
    </w:tbl>
    <w:p w:rsidR="0099451D" w:rsidRDefault="0099451D">
      <w:pPr>
        <w:adjustRightInd w:val="0"/>
        <w:snapToGrid w:val="0"/>
        <w:ind w:leftChars="177" w:left="425"/>
        <w:rPr>
          <w:rFonts w:ascii="宋体" w:hAnsi="宋体"/>
          <w:sz w:val="18"/>
          <w:szCs w:val="18"/>
        </w:rPr>
      </w:pPr>
    </w:p>
    <w:p w:rsidR="0099451D" w:rsidRDefault="0099451D">
      <w:pPr>
        <w:adjustRightInd w:val="0"/>
        <w:snapToGrid w:val="0"/>
        <w:ind w:leftChars="177" w:left="425"/>
        <w:rPr>
          <w:rFonts w:ascii="宋体" w:hAnsi="宋体"/>
          <w:sz w:val="18"/>
          <w:szCs w:val="18"/>
        </w:rPr>
      </w:pPr>
    </w:p>
    <w:p w:rsidR="0099451D" w:rsidRDefault="008D5DA9">
      <w:pPr>
        <w:adjustRightInd w:val="0"/>
        <w:snapToGrid w:val="0"/>
        <w:ind w:leftChars="177" w:left="425"/>
      </w:pPr>
      <w:r>
        <w:t>{"body":</w:t>
      </w:r>
    </w:p>
    <w:p w:rsidR="0099451D" w:rsidRDefault="008D5DA9">
      <w:pPr>
        <w:adjustRightInd w:val="0"/>
        <w:snapToGrid w:val="0"/>
        <w:ind w:leftChars="177" w:left="425" w:firstLineChars="164" w:firstLine="394"/>
      </w:pPr>
      <w:r>
        <w:t>{</w:t>
      </w:r>
    </w:p>
    <w:p w:rsidR="0099451D" w:rsidRDefault="008D5DA9">
      <w:pPr>
        <w:adjustRightInd w:val="0"/>
        <w:snapToGrid w:val="0"/>
        <w:ind w:leftChars="177" w:left="425" w:firstLineChars="164" w:firstLine="394"/>
      </w:pPr>
      <w:r>
        <w:rPr>
          <w:rFonts w:hint="eastAsia"/>
        </w:rPr>
        <w:tab/>
      </w:r>
      <w:r>
        <w:t>"annual_id":"1",</w:t>
      </w:r>
    </w:p>
    <w:p w:rsidR="0099451D" w:rsidRDefault="008D5DA9">
      <w:pPr>
        <w:adjustRightInd w:val="0"/>
        <w:snapToGrid w:val="0"/>
        <w:ind w:leftChars="191" w:left="458" w:firstLineChars="290" w:firstLine="696"/>
      </w:pPr>
      <w:r>
        <w:t>"area":"A</w:t>
      </w:r>
      <w:r>
        <w:t>区</w:t>
      </w:r>
      <w:r>
        <w:t>",</w:t>
      </w:r>
    </w:p>
    <w:p w:rsidR="0099451D" w:rsidRDefault="008D5DA9">
      <w:pPr>
        <w:adjustRightInd w:val="0"/>
        <w:snapToGrid w:val="0"/>
        <w:ind w:leftChars="191" w:left="458" w:firstLineChars="290" w:firstLine="696"/>
      </w:pPr>
      <w:r>
        <w:t>"area_pic":"frames/yyyy",</w:t>
      </w:r>
    </w:p>
    <w:p w:rsidR="0099451D" w:rsidRDefault="008D5DA9">
      <w:pPr>
        <w:adjustRightInd w:val="0"/>
        <w:snapToGrid w:val="0"/>
        <w:ind w:leftChars="191" w:left="458" w:firstLineChars="290" w:firstLine="696"/>
      </w:pPr>
      <w:r>
        <w:t>"background_pic":"frames /xxxxx",</w:t>
      </w:r>
    </w:p>
    <w:p w:rsidR="0099451D" w:rsidRDefault="008D5DA9">
      <w:pPr>
        <w:adjustRightInd w:val="0"/>
        <w:snapToGrid w:val="0"/>
        <w:ind w:leftChars="191" w:left="458" w:firstLineChars="290" w:firstLine="696"/>
      </w:pPr>
      <w:r>
        <w:t>"flowList":[</w:t>
      </w:r>
    </w:p>
    <w:p w:rsidR="0099451D" w:rsidRDefault="008D5DA9">
      <w:pPr>
        <w:adjustRightInd w:val="0"/>
        <w:snapToGrid w:val="0"/>
        <w:ind w:firstLineChars="563" w:firstLine="1351"/>
      </w:pPr>
      <w:r>
        <w:lastRenderedPageBreak/>
        <w:t>{</w:t>
      </w:r>
    </w:p>
    <w:p w:rsidR="0099451D" w:rsidRDefault="008D5DA9">
      <w:pPr>
        <w:adjustRightInd w:val="0"/>
        <w:snapToGrid w:val="0"/>
        <w:ind w:leftChars="572" w:left="1373" w:firstLineChars="290" w:firstLine="696"/>
      </w:pPr>
      <w:r>
        <w:t>"flow_memo":"</w:t>
      </w:r>
      <w:r>
        <w:t>领导讲话</w:t>
      </w:r>
      <w:r>
        <w:t>",</w:t>
      </w:r>
    </w:p>
    <w:p w:rsidR="0099451D" w:rsidRDefault="008D5DA9">
      <w:pPr>
        <w:adjustRightInd w:val="0"/>
        <w:snapToGrid w:val="0"/>
        <w:ind w:leftChars="572" w:left="1373" w:firstLineChars="290" w:firstLine="696"/>
      </w:pPr>
      <w:r>
        <w:t>"flow_time":1453870800000</w:t>
      </w:r>
    </w:p>
    <w:p w:rsidR="0099451D" w:rsidRDefault="008D5DA9">
      <w:pPr>
        <w:adjustRightInd w:val="0"/>
        <w:snapToGrid w:val="0"/>
        <w:ind w:leftChars="572" w:left="1373" w:firstLine="0"/>
      </w:pPr>
      <w:r>
        <w:t>},</w:t>
      </w:r>
    </w:p>
    <w:p w:rsidR="0099451D" w:rsidRDefault="008D5DA9">
      <w:pPr>
        <w:adjustRightInd w:val="0"/>
        <w:snapToGrid w:val="0"/>
        <w:ind w:leftChars="572" w:left="1373" w:firstLine="0"/>
      </w:pPr>
      <w:r>
        <w:t>{</w:t>
      </w:r>
    </w:p>
    <w:p w:rsidR="0099451D" w:rsidRDefault="008D5DA9">
      <w:pPr>
        <w:adjustRightInd w:val="0"/>
        <w:snapToGrid w:val="0"/>
        <w:ind w:leftChars="572" w:left="1373" w:firstLineChars="300" w:firstLine="720"/>
      </w:pPr>
      <w:r>
        <w:t>"flow_memo":"</w:t>
      </w:r>
      <w:r>
        <w:t>先进员工颁奖</w:t>
      </w:r>
      <w:r>
        <w:t>",</w:t>
      </w:r>
    </w:p>
    <w:p w:rsidR="0099451D" w:rsidRDefault="008D5DA9">
      <w:pPr>
        <w:adjustRightInd w:val="0"/>
        <w:snapToGrid w:val="0"/>
        <w:ind w:leftChars="572" w:left="1373" w:firstLineChars="300" w:firstLine="720"/>
      </w:pPr>
      <w:r>
        <w:t>"flow_time":1453874400000</w:t>
      </w:r>
    </w:p>
    <w:p w:rsidR="0099451D" w:rsidRDefault="008D5DA9">
      <w:pPr>
        <w:adjustRightInd w:val="0"/>
        <w:snapToGrid w:val="0"/>
        <w:ind w:leftChars="572" w:left="1373" w:firstLine="0"/>
      </w:pPr>
      <w:r>
        <w:t>},</w:t>
      </w:r>
    </w:p>
    <w:p w:rsidR="0099451D" w:rsidRDefault="008D5DA9">
      <w:pPr>
        <w:adjustRightInd w:val="0"/>
        <w:snapToGrid w:val="0"/>
        <w:ind w:leftChars="572" w:left="1373" w:firstLine="0"/>
      </w:pPr>
      <w:r>
        <w:t>{</w:t>
      </w:r>
    </w:p>
    <w:p w:rsidR="0099451D" w:rsidRDefault="008D5DA9">
      <w:pPr>
        <w:adjustRightInd w:val="0"/>
        <w:snapToGrid w:val="0"/>
        <w:ind w:leftChars="572" w:left="1373" w:firstLineChars="350" w:firstLine="840"/>
      </w:pPr>
      <w:r>
        <w:t>"flow_memo":"</w:t>
      </w:r>
      <w:r>
        <w:t>演出开始</w:t>
      </w:r>
      <w:r>
        <w:t>",</w:t>
      </w:r>
    </w:p>
    <w:p w:rsidR="0099451D" w:rsidRDefault="008D5DA9">
      <w:pPr>
        <w:adjustRightInd w:val="0"/>
        <w:snapToGrid w:val="0"/>
        <w:ind w:leftChars="572" w:left="1373" w:firstLineChars="350" w:firstLine="840"/>
      </w:pPr>
      <w:r>
        <w:t>"flow_time":1453876200000</w:t>
      </w:r>
    </w:p>
    <w:p w:rsidR="0099451D" w:rsidRDefault="008D5DA9">
      <w:pPr>
        <w:adjustRightInd w:val="0"/>
        <w:snapToGrid w:val="0"/>
        <w:ind w:leftChars="572" w:left="1373" w:firstLine="0"/>
      </w:pPr>
      <w:r>
        <w:t>},</w:t>
      </w:r>
    </w:p>
    <w:p w:rsidR="0099451D" w:rsidRDefault="008D5DA9">
      <w:pPr>
        <w:adjustRightInd w:val="0"/>
        <w:snapToGrid w:val="0"/>
        <w:ind w:leftChars="572" w:left="1373" w:firstLine="0"/>
      </w:pPr>
      <w:r>
        <w:t>{</w:t>
      </w:r>
    </w:p>
    <w:p w:rsidR="0099451D" w:rsidRDefault="008D5DA9">
      <w:pPr>
        <w:adjustRightInd w:val="0"/>
        <w:snapToGrid w:val="0"/>
        <w:ind w:leftChars="572" w:left="1373" w:firstLineChars="350" w:firstLine="840"/>
      </w:pPr>
      <w:r>
        <w:t>"flow_memo":"</w:t>
      </w:r>
      <w:r>
        <w:t>演出结束</w:t>
      </w:r>
      <w:r>
        <w:t>",</w:t>
      </w:r>
    </w:p>
    <w:p w:rsidR="0099451D" w:rsidRDefault="008D5DA9">
      <w:pPr>
        <w:adjustRightInd w:val="0"/>
        <w:snapToGrid w:val="0"/>
        <w:ind w:leftChars="572" w:left="1373" w:firstLineChars="350" w:firstLine="840"/>
      </w:pPr>
      <w:r>
        <w:t>"flow_time":1453883400000</w:t>
      </w:r>
    </w:p>
    <w:p w:rsidR="0099451D" w:rsidRDefault="008D5DA9">
      <w:pPr>
        <w:adjustRightInd w:val="0"/>
        <w:snapToGrid w:val="0"/>
        <w:ind w:leftChars="572" w:left="1373" w:firstLine="0"/>
      </w:pPr>
      <w:r>
        <w:t>}</w:t>
      </w:r>
    </w:p>
    <w:p w:rsidR="0099451D" w:rsidRDefault="008D5DA9">
      <w:pPr>
        <w:adjustRightInd w:val="0"/>
        <w:snapToGrid w:val="0"/>
        <w:ind w:left="840" w:firstLine="11"/>
      </w:pPr>
      <w:r>
        <w:t>],</w:t>
      </w:r>
    </w:p>
    <w:p w:rsidR="0099451D" w:rsidRDefault="008D5DA9">
      <w:pPr>
        <w:adjustRightInd w:val="0"/>
        <w:snapToGrid w:val="0"/>
        <w:ind w:left="840" w:firstLine="11"/>
      </w:pPr>
      <w:r>
        <w:t xml:space="preserve">"show_address":" </w:t>
      </w:r>
      <w:r>
        <w:t>滨江大剧院</w:t>
      </w:r>
      <w:r>
        <w:t>",</w:t>
      </w:r>
    </w:p>
    <w:p w:rsidR="0099451D" w:rsidRDefault="008D5DA9">
      <w:pPr>
        <w:adjustRightInd w:val="0"/>
        <w:snapToGrid w:val="0"/>
        <w:ind w:left="840" w:firstLine="11"/>
      </w:pPr>
      <w:r>
        <w:t>"show_time":"2016-01-26 13:30:00",</w:t>
      </w:r>
    </w:p>
    <w:p w:rsidR="0099451D" w:rsidRDefault="008D5DA9">
      <w:pPr>
        <w:adjustRightInd w:val="0"/>
        <w:snapToGrid w:val="0"/>
        <w:ind w:left="840" w:firstLine="11"/>
      </w:pPr>
      <w:r>
        <w:t>"welcome_memo":"</w:t>
      </w:r>
      <w:r>
        <w:t>欢迎您嘞</w:t>
      </w:r>
      <w:r>
        <w:t>"</w:t>
      </w:r>
    </w:p>
    <w:p w:rsidR="0099451D" w:rsidRDefault="008D5DA9">
      <w:pPr>
        <w:adjustRightInd w:val="0"/>
        <w:snapToGrid w:val="0"/>
        <w:ind w:firstLine="360"/>
      </w:pPr>
      <w:r>
        <w:t>},</w:t>
      </w:r>
    </w:p>
    <w:p w:rsidR="0099451D" w:rsidRDefault="008D5DA9">
      <w:pPr>
        <w:adjustRightInd w:val="0"/>
        <w:snapToGrid w:val="0"/>
        <w:ind w:firstLine="360"/>
      </w:pPr>
      <w:r>
        <w:t>"code":0,"msg":"</w:t>
      </w:r>
      <w:r>
        <w:t>成功</w:t>
      </w:r>
      <w:r>
        <w:t>"}</w:t>
      </w:r>
    </w:p>
    <w:p w:rsidR="0099451D" w:rsidRDefault="0099451D">
      <w:pPr>
        <w:adjustRightInd w:val="0"/>
        <w:snapToGrid w:val="0"/>
        <w:ind w:firstLine="360"/>
        <w:rPr>
          <w:rFonts w:ascii="宋体" w:hAnsi="宋体"/>
          <w:sz w:val="18"/>
          <w:szCs w:val="18"/>
        </w:rPr>
      </w:pPr>
    </w:p>
    <w:p w:rsidR="0099451D" w:rsidRDefault="008D5DA9">
      <w:pPr>
        <w:pStyle w:val="3"/>
        <w:ind w:left="851" w:hanging="851"/>
      </w:pPr>
      <w:bookmarkStart w:id="483" w:name="_Toc440285242"/>
      <w:bookmarkStart w:id="484" w:name="_Toc3580"/>
      <w:r>
        <w:rPr>
          <w:rFonts w:hint="eastAsia"/>
        </w:rPr>
        <w:t>节目单信息接口</w:t>
      </w:r>
      <w:bookmarkEnd w:id="483"/>
      <w:bookmarkEnd w:id="484"/>
    </w:p>
    <w:p w:rsidR="0099451D" w:rsidRDefault="008D5DA9">
      <w:pPr>
        <w:pStyle w:val="4"/>
      </w:pPr>
      <w:r>
        <w:rPr>
          <w:rFonts w:hint="eastAsia"/>
        </w:rPr>
        <w:t>URL</w:t>
      </w:r>
    </w:p>
    <w:p w:rsidR="0099451D" w:rsidRDefault="008D5DA9">
      <w:pPr>
        <w:pStyle w:val="112"/>
        <w:ind w:left="240"/>
        <w:rPr>
          <w:rFonts w:ascii="宋体" w:hAnsi="宋体"/>
          <w:b/>
        </w:rPr>
      </w:pPr>
      <w:r>
        <w:rPr>
          <w:rFonts w:hint="eastAsia"/>
        </w:rPr>
        <w:t>http://</w:t>
      </w:r>
      <w:r>
        <w:t xml:space="preserve"> 115.238.28.</w:t>
      </w:r>
      <w:r>
        <w:rPr>
          <w:rFonts w:hint="eastAsia"/>
        </w:rPr>
        <w:t>38:8002/szf/getShowList?annual_id=11111&amp;account=aaa</w:t>
      </w:r>
    </w:p>
    <w:p w:rsidR="0099451D" w:rsidRDefault="008D5DA9">
      <w:pPr>
        <w:pStyle w:val="4"/>
      </w:pPr>
      <w:r>
        <w:rPr>
          <w:rFonts w:hint="eastAsia"/>
        </w:rPr>
        <w:t>描述</w:t>
      </w:r>
    </w:p>
    <w:p w:rsidR="0099451D" w:rsidRDefault="008D5DA9">
      <w:pPr>
        <w:pStyle w:val="112"/>
        <w:ind w:left="240"/>
        <w:rPr>
          <w:rFonts w:ascii="宋体" w:hAnsi="宋体"/>
          <w:b/>
        </w:rPr>
      </w:pPr>
      <w:r>
        <w:rPr>
          <w:rFonts w:hint="eastAsia"/>
        </w:rPr>
        <w:t>节目单接口，查询节目信息以及个人打分信息。</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lastRenderedPageBreak/>
              <w:t>annual_id</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年会标识</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jc w:val="left"/>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用户账号</w:t>
            </w:r>
          </w:p>
        </w:tc>
      </w:tr>
    </w:tbl>
    <w:p w:rsidR="0099451D" w:rsidRDefault="008D5DA9">
      <w:pPr>
        <w:pStyle w:val="40"/>
      </w:pPr>
      <w:r>
        <w:rPr>
          <w:rFonts w:hint="eastAsia"/>
        </w:rPr>
        <w:t>返回参数</w:t>
      </w:r>
    </w:p>
    <w:tbl>
      <w:tblPr>
        <w:tblpPr w:leftFromText="180" w:rightFromText="180" w:vertAnchor="text" w:horzAnchor="margin" w:tblpY="35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843"/>
        <w:gridCol w:w="1134"/>
        <w:gridCol w:w="2409"/>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843"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13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40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843"/>
        <w:gridCol w:w="1134"/>
        <w:gridCol w:w="2318"/>
      </w:tblGrid>
      <w:tr w:rsidR="0099451D">
        <w:trPr>
          <w:trHeight w:val="537"/>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showList</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843" w:type="dxa"/>
            <w:vAlign w:val="center"/>
          </w:tcPr>
          <w:p w:rsidR="0099451D" w:rsidRDefault="0099451D">
            <w:pPr>
              <w:adjustRightInd w:val="0"/>
              <w:snapToGrid w:val="0"/>
              <w:jc w:val="center"/>
              <w:rPr>
                <w:rFonts w:ascii="宋体" w:hAnsi="宋体"/>
                <w:sz w:val="18"/>
                <w:szCs w:val="18"/>
              </w:rPr>
            </w:pPr>
          </w:p>
        </w:tc>
        <w:tc>
          <w:tcPr>
            <w:tcW w:w="1134" w:type="dxa"/>
            <w:vAlign w:val="center"/>
          </w:tcPr>
          <w:p w:rsidR="0099451D" w:rsidRDefault="0099451D">
            <w:pPr>
              <w:adjustRightInd w:val="0"/>
              <w:snapToGrid w:val="0"/>
              <w:rPr>
                <w:rFonts w:ascii="宋体" w:hAnsi="宋体"/>
                <w:sz w:val="18"/>
                <w:szCs w:val="18"/>
              </w:rPr>
            </w:pPr>
          </w:p>
        </w:tc>
        <w:tc>
          <w:tcPr>
            <w:tcW w:w="2318" w:type="dxa"/>
            <w:vAlign w:val="center"/>
          </w:tcPr>
          <w:p w:rsidR="0099451D" w:rsidRDefault="0099451D">
            <w:pPr>
              <w:adjustRightInd w:val="0"/>
              <w:snapToGrid w:val="0"/>
              <w:jc w:val="center"/>
              <w:rPr>
                <w:rFonts w:ascii="宋体" w:hAnsi="宋体"/>
                <w:sz w:val="18"/>
                <w:szCs w:val="18"/>
              </w:rPr>
            </w:pPr>
          </w:p>
        </w:tc>
      </w:tr>
      <w:tr w:rsidR="0099451D">
        <w:trPr>
          <w:trHeight w:val="537"/>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show_id</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showList</w:t>
            </w: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节目标识</w:t>
            </w:r>
          </w:p>
        </w:tc>
      </w:tr>
      <w:tr w:rsidR="0099451D">
        <w:trPr>
          <w:trHeight w:val="537"/>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show_type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showList</w:t>
            </w: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节目类型，</w:t>
            </w:r>
            <w:r>
              <w:rPr>
                <w:rFonts w:ascii="宋体" w:hAnsi="宋体" w:hint="eastAsia"/>
                <w:sz w:val="18"/>
                <w:szCs w:val="18"/>
              </w:rPr>
              <w:t>1</w:t>
            </w:r>
            <w:r>
              <w:rPr>
                <w:rFonts w:ascii="宋体" w:hAnsi="宋体" w:hint="eastAsia"/>
                <w:sz w:val="18"/>
                <w:szCs w:val="18"/>
              </w:rPr>
              <w:t>：歌曲，</w:t>
            </w:r>
            <w:r>
              <w:rPr>
                <w:rFonts w:ascii="宋体" w:hAnsi="宋体" w:hint="eastAsia"/>
                <w:sz w:val="18"/>
                <w:szCs w:val="18"/>
              </w:rPr>
              <w:t>2</w:t>
            </w:r>
            <w:r>
              <w:rPr>
                <w:rFonts w:ascii="宋体" w:hAnsi="宋体" w:hint="eastAsia"/>
                <w:sz w:val="18"/>
                <w:szCs w:val="18"/>
              </w:rPr>
              <w:t>：舞蹈，</w:t>
            </w:r>
            <w:r>
              <w:rPr>
                <w:rFonts w:ascii="宋体" w:hAnsi="宋体" w:hint="eastAsia"/>
                <w:sz w:val="18"/>
                <w:szCs w:val="18"/>
              </w:rPr>
              <w:t>3</w:t>
            </w:r>
            <w:r>
              <w:rPr>
                <w:rFonts w:ascii="宋体" w:hAnsi="宋体" w:hint="eastAsia"/>
                <w:sz w:val="18"/>
                <w:szCs w:val="18"/>
              </w:rPr>
              <w:t>：相声</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show_title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showList</w:t>
            </w: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节目标题</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show_memo</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showList</w:t>
            </w: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节目简介</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show_score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showList</w:t>
            </w: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星级，</w:t>
            </w:r>
            <w:r>
              <w:rPr>
                <w:rFonts w:ascii="宋体" w:hAnsi="宋体" w:hint="eastAsia"/>
                <w:sz w:val="18"/>
                <w:szCs w:val="18"/>
              </w:rPr>
              <w:t>null:</w:t>
            </w:r>
            <w:r>
              <w:rPr>
                <w:rFonts w:ascii="宋体" w:hAnsi="宋体" w:hint="eastAsia"/>
                <w:sz w:val="18"/>
                <w:szCs w:val="18"/>
              </w:rPr>
              <w:t>未评分；</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pStyle w:val="112"/>
        <w:ind w:left="240"/>
      </w:pPr>
      <w:bookmarkStart w:id="485" w:name="_Toc440285243"/>
    </w:p>
    <w:p w:rsidR="0099451D" w:rsidRDefault="008D5DA9">
      <w:pPr>
        <w:pStyle w:val="3"/>
        <w:ind w:left="851" w:hanging="851"/>
      </w:pPr>
      <w:bookmarkStart w:id="486" w:name="_Toc864"/>
      <w:r>
        <w:rPr>
          <w:rFonts w:hint="eastAsia"/>
        </w:rPr>
        <w:t>用户评分接口</w:t>
      </w:r>
      <w:bookmarkEnd w:id="485"/>
      <w:bookmarkEnd w:id="486"/>
    </w:p>
    <w:p w:rsidR="0099451D" w:rsidRDefault="008D5DA9">
      <w:pPr>
        <w:pStyle w:val="4"/>
        <w:rPr>
          <w:rFonts w:ascii="宋体" w:hAnsi="宋体"/>
        </w:rPr>
      </w:pPr>
      <w:r>
        <w:rPr>
          <w:rFonts w:ascii="宋体" w:hAnsi="宋体" w:hint="eastAsia"/>
        </w:rPr>
        <w:t>URL</w:t>
      </w:r>
    </w:p>
    <w:p w:rsidR="0099451D" w:rsidRDefault="008D5DA9">
      <w:pPr>
        <w:pStyle w:val="112"/>
        <w:ind w:left="240"/>
        <w:rPr>
          <w:rFonts w:ascii="宋体" w:hAnsi="宋体"/>
          <w:b/>
        </w:rPr>
      </w:pPr>
      <w:r>
        <w:rPr>
          <w:rFonts w:hint="eastAsia"/>
        </w:rPr>
        <w:t>http://</w:t>
      </w:r>
      <w:r>
        <w:t xml:space="preserve"> 115.238.28.</w:t>
      </w:r>
      <w:r>
        <w:rPr>
          <w:rFonts w:hint="eastAsia"/>
        </w:rPr>
        <w:t>38:8002/szf/updateScore?account=aaa&amp;show_id=1&amp;show_score=5</w:t>
      </w:r>
    </w:p>
    <w:p w:rsidR="0099451D" w:rsidRDefault="008D5DA9">
      <w:pPr>
        <w:pStyle w:val="4"/>
      </w:pPr>
      <w:r>
        <w:rPr>
          <w:rFonts w:hint="eastAsia"/>
        </w:rPr>
        <w:t>描述</w:t>
      </w:r>
    </w:p>
    <w:p w:rsidR="0099451D" w:rsidRDefault="008D5DA9">
      <w:pPr>
        <w:pStyle w:val="112"/>
        <w:ind w:left="240"/>
      </w:pPr>
      <w:r>
        <w:rPr>
          <w:rFonts w:hint="eastAsia"/>
        </w:rPr>
        <w:t>用户选择节目星级进行评分</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lastRenderedPageBreak/>
              <w:t>account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用户账号</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show_id</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节目标识</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show_score</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Chars="250" w:firstLine="450"/>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节目星级</w:t>
            </w:r>
          </w:p>
        </w:tc>
      </w:tr>
    </w:tbl>
    <w:p w:rsidR="0099451D" w:rsidRDefault="008D5DA9">
      <w:pPr>
        <w:pStyle w:val="40"/>
      </w:pPr>
      <w:r>
        <w:rPr>
          <w:rFonts w:hint="eastAsia"/>
        </w:rPr>
        <w:t>返回参数</w:t>
      </w:r>
    </w:p>
    <w:tbl>
      <w:tblPr>
        <w:tblpPr w:leftFromText="180" w:rightFromText="180" w:vertAnchor="text" w:horzAnchor="margin" w:tblpY="35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843"/>
        <w:gridCol w:w="1134"/>
        <w:gridCol w:w="2409"/>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843"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13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40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843"/>
        <w:gridCol w:w="1134"/>
        <w:gridCol w:w="2318"/>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1843"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31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8D5DA9">
      <w:pPr>
        <w:pStyle w:val="3"/>
      </w:pPr>
      <w:bookmarkStart w:id="487" w:name="_Toc4272"/>
      <w:bookmarkStart w:id="488" w:name="_Toc440285244"/>
      <w:r>
        <w:rPr>
          <w:rFonts w:hint="eastAsia"/>
        </w:rPr>
        <w:t>查询摇奖状态接口</w:t>
      </w:r>
      <w:bookmarkEnd w:id="487"/>
      <w:bookmarkEnd w:id="488"/>
    </w:p>
    <w:p w:rsidR="0099451D" w:rsidRDefault="008D5DA9">
      <w:pPr>
        <w:pStyle w:val="4"/>
      </w:pPr>
      <w:r>
        <w:rPr>
          <w:rFonts w:hint="eastAsia"/>
        </w:rPr>
        <w:t>URL</w:t>
      </w:r>
    </w:p>
    <w:p w:rsidR="0099451D" w:rsidRDefault="008D5DA9">
      <w:pPr>
        <w:pStyle w:val="112"/>
        <w:ind w:left="240"/>
        <w:rPr>
          <w:rFonts w:ascii="宋体" w:hAnsi="宋体"/>
          <w:b/>
        </w:rPr>
      </w:pPr>
      <w:r>
        <w:rPr>
          <w:rFonts w:hint="eastAsia"/>
        </w:rPr>
        <w:t>http://</w:t>
      </w:r>
      <w:r>
        <w:t xml:space="preserve"> 115.238.28.</w:t>
      </w:r>
      <w:r>
        <w:rPr>
          <w:rFonts w:hint="eastAsia"/>
        </w:rPr>
        <w:t>38:8002/szf/getAwardCode?user_id=11111111</w:t>
      </w:r>
    </w:p>
    <w:p w:rsidR="0099451D" w:rsidRDefault="008D5DA9">
      <w:pPr>
        <w:pStyle w:val="4"/>
      </w:pPr>
      <w:r>
        <w:rPr>
          <w:rFonts w:hint="eastAsia"/>
        </w:rPr>
        <w:t>描述</w:t>
      </w:r>
    </w:p>
    <w:p w:rsidR="0099451D" w:rsidRDefault="008D5DA9">
      <w:pPr>
        <w:pStyle w:val="112"/>
        <w:ind w:left="240"/>
      </w:pPr>
      <w:r>
        <w:rPr>
          <w:rFonts w:hint="eastAsia"/>
        </w:rPr>
        <w:t>主页进入摇奖信息页面进行的查询</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A</w:t>
            </w:r>
            <w:r>
              <w:rPr>
                <w:rFonts w:ascii="宋体" w:hAnsi="宋体" w:hint="eastAsia"/>
                <w:sz w:val="18"/>
                <w:szCs w:val="18"/>
              </w:rPr>
              <w:t>ccount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用户账号</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annual_id</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 xml:space="preserve">String </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年会标识</w:t>
            </w:r>
          </w:p>
        </w:tc>
      </w:tr>
    </w:tbl>
    <w:p w:rsidR="0099451D" w:rsidRDefault="0099451D"/>
    <w:p w:rsidR="0099451D" w:rsidRDefault="008D5DA9">
      <w:pPr>
        <w:pStyle w:val="40"/>
      </w:pPr>
      <w:r>
        <w:rPr>
          <w:rFonts w:hint="eastAsia"/>
        </w:rPr>
        <w:t>返回参数</w:t>
      </w:r>
    </w:p>
    <w:tbl>
      <w:tblPr>
        <w:tblpPr w:leftFromText="180" w:rightFromText="180" w:vertAnchor="text" w:horzAnchor="margin" w:tblpY="35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276"/>
        <w:gridCol w:w="1134"/>
        <w:gridCol w:w="2835"/>
      </w:tblGrid>
      <w:tr w:rsidR="0099451D">
        <w:tc>
          <w:tcPr>
            <w:tcW w:w="1668"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559"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13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3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bl>
    <w:p w:rsidR="0099451D" w:rsidRDefault="0099451D">
      <w:pPr>
        <w:rPr>
          <w:rFonts w:ascii="Cambria" w:hAnsi="Cambria"/>
          <w:i/>
          <w:iCs/>
          <w:vanish/>
          <w:color w:val="4F81BD"/>
          <w:szCs w:val="24"/>
        </w:rPr>
      </w:pPr>
    </w:p>
    <w:p w:rsidR="0099451D" w:rsidRDefault="0099451D">
      <w:pPr>
        <w:ind w:firstLine="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276"/>
        <w:gridCol w:w="1134"/>
        <w:gridCol w:w="2885"/>
      </w:tblGrid>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status</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状态：</w:t>
            </w:r>
          </w:p>
          <w:p w:rsidR="0099451D" w:rsidRDefault="008D5DA9">
            <w:pPr>
              <w:adjustRightInd w:val="0"/>
              <w:snapToGrid w:val="0"/>
              <w:rPr>
                <w:rFonts w:ascii="宋体" w:hAnsi="宋体"/>
                <w:sz w:val="18"/>
                <w:szCs w:val="18"/>
              </w:rPr>
            </w:pPr>
            <w:r>
              <w:rPr>
                <w:rFonts w:ascii="宋体" w:hAnsi="宋体" w:hint="eastAsia"/>
                <w:sz w:val="18"/>
                <w:szCs w:val="18"/>
              </w:rPr>
              <w:t>1</w:t>
            </w:r>
            <w:r>
              <w:rPr>
                <w:rFonts w:ascii="宋体" w:hAnsi="宋体" w:hint="eastAsia"/>
                <w:sz w:val="18"/>
                <w:szCs w:val="18"/>
              </w:rPr>
              <w:t>、倒计时，等待摇一摇</w:t>
            </w:r>
          </w:p>
          <w:p w:rsidR="0099451D" w:rsidRDefault="008D5DA9">
            <w:pPr>
              <w:adjustRightInd w:val="0"/>
              <w:snapToGrid w:val="0"/>
              <w:rPr>
                <w:rFonts w:ascii="宋体" w:hAnsi="宋体"/>
                <w:sz w:val="18"/>
                <w:szCs w:val="18"/>
              </w:rPr>
            </w:pPr>
            <w:r>
              <w:rPr>
                <w:rFonts w:ascii="宋体" w:hAnsi="宋体" w:hint="eastAsia"/>
                <w:sz w:val="18"/>
                <w:szCs w:val="18"/>
              </w:rPr>
              <w:t>2</w:t>
            </w:r>
            <w:r>
              <w:rPr>
                <w:rFonts w:ascii="宋体" w:hAnsi="宋体" w:hint="eastAsia"/>
                <w:sz w:val="18"/>
                <w:szCs w:val="18"/>
              </w:rPr>
              <w:t>、可以摇一摇</w:t>
            </w:r>
          </w:p>
          <w:p w:rsidR="0099451D" w:rsidRDefault="008D5DA9">
            <w:pPr>
              <w:adjustRightInd w:val="0"/>
              <w:snapToGrid w:val="0"/>
              <w:rPr>
                <w:rFonts w:ascii="宋体" w:hAnsi="宋体"/>
                <w:sz w:val="18"/>
                <w:szCs w:val="18"/>
              </w:rPr>
            </w:pPr>
            <w:r>
              <w:rPr>
                <w:rFonts w:ascii="宋体" w:hAnsi="宋体" w:hint="eastAsia"/>
                <w:sz w:val="18"/>
                <w:szCs w:val="18"/>
              </w:rPr>
              <w:t>3</w:t>
            </w:r>
            <w:r>
              <w:rPr>
                <w:rFonts w:ascii="宋体" w:hAnsi="宋体" w:hint="eastAsia"/>
                <w:sz w:val="18"/>
                <w:szCs w:val="18"/>
              </w:rPr>
              <w:t>、奖券码，等待开奖</w:t>
            </w:r>
          </w:p>
          <w:p w:rsidR="0099451D" w:rsidRDefault="008D5DA9">
            <w:pPr>
              <w:adjustRightInd w:val="0"/>
              <w:snapToGrid w:val="0"/>
              <w:rPr>
                <w:rFonts w:ascii="宋体" w:hAnsi="宋体"/>
                <w:sz w:val="18"/>
                <w:szCs w:val="18"/>
              </w:rPr>
            </w:pPr>
            <w:r>
              <w:rPr>
                <w:rFonts w:ascii="宋体" w:hAnsi="宋体" w:hint="eastAsia"/>
                <w:sz w:val="18"/>
                <w:szCs w:val="18"/>
              </w:rPr>
              <w:lastRenderedPageBreak/>
              <w:t>4</w:t>
            </w:r>
            <w:r>
              <w:rPr>
                <w:rFonts w:ascii="宋体" w:hAnsi="宋体" w:hint="eastAsia"/>
                <w:sz w:val="18"/>
                <w:szCs w:val="18"/>
              </w:rPr>
              <w:t>、中奖结果</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lastRenderedPageBreak/>
              <w:t>round_time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轮次，</w:t>
            </w:r>
            <w:r>
              <w:rPr>
                <w:rFonts w:ascii="宋体" w:hAnsi="宋体" w:hint="eastAsia"/>
                <w:sz w:val="18"/>
                <w:szCs w:val="18"/>
              </w:rPr>
              <w:t>1</w:t>
            </w:r>
            <w:r>
              <w:rPr>
                <w:rFonts w:ascii="宋体" w:hAnsi="宋体" w:hint="eastAsia"/>
                <w:sz w:val="18"/>
                <w:szCs w:val="18"/>
              </w:rPr>
              <w:t>；</w:t>
            </w:r>
            <w:r>
              <w:rPr>
                <w:rFonts w:ascii="宋体" w:hAnsi="宋体" w:hint="eastAsia"/>
                <w:sz w:val="18"/>
                <w:szCs w:val="18"/>
              </w:rPr>
              <w:t>2</w:t>
            </w:r>
            <w:r>
              <w:rPr>
                <w:rFonts w:ascii="宋体" w:hAnsi="宋体" w:hint="eastAsia"/>
                <w:sz w:val="18"/>
                <w:szCs w:val="18"/>
              </w:rPr>
              <w:t>；</w:t>
            </w:r>
            <w:r>
              <w:rPr>
                <w:rFonts w:ascii="宋体" w:hAnsi="宋体" w:hint="eastAsia"/>
                <w:sz w:val="18"/>
                <w:szCs w:val="18"/>
              </w:rPr>
              <w:t>3</w:t>
            </w:r>
          </w:p>
        </w:tc>
      </w:tr>
      <w:tr w:rsidR="0099451D">
        <w:trPr>
          <w:trHeight w:val="529"/>
        </w:trPr>
        <w:tc>
          <w:tcPr>
            <w:tcW w:w="1668" w:type="dxa"/>
            <w:vAlign w:val="center"/>
          </w:tcPr>
          <w:p w:rsidR="0099451D" w:rsidRDefault="008D5DA9">
            <w:pPr>
              <w:adjustRightInd w:val="0"/>
              <w:snapToGrid w:val="0"/>
              <w:ind w:firstLineChars="300" w:firstLine="540"/>
              <w:rPr>
                <w:rFonts w:ascii="宋体" w:hAnsi="宋体"/>
                <w:sz w:val="18"/>
                <w:szCs w:val="18"/>
              </w:rPr>
            </w:pPr>
            <w:r>
              <w:rPr>
                <w:rFonts w:ascii="宋体" w:hAnsi="宋体" w:hint="eastAsia"/>
                <w:sz w:val="18"/>
                <w:szCs w:val="18"/>
              </w:rPr>
              <w:t>result</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奖券码、倒计时、是否中奖状态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 w:rsidR="0099451D" w:rsidRDefault="008D5DA9">
      <w:pPr>
        <w:adjustRightInd w:val="0"/>
        <w:snapToGrid w:val="0"/>
      </w:pPr>
      <w:r>
        <w:rPr>
          <w:rFonts w:hint="eastAsia"/>
        </w:rPr>
        <w:t>返回状态分为</w:t>
      </w:r>
      <w:r>
        <w:rPr>
          <w:rFonts w:hint="eastAsia"/>
        </w:rPr>
        <w:t>5</w:t>
      </w:r>
      <w:r>
        <w:rPr>
          <w:rFonts w:hint="eastAsia"/>
        </w:rPr>
        <w:t>个，分别是：</w:t>
      </w:r>
    </w:p>
    <w:p w:rsidR="0099451D" w:rsidRDefault="008D5DA9">
      <w:pPr>
        <w:adjustRightInd w:val="0"/>
        <w:snapToGrid w:val="0"/>
        <w:rPr>
          <w:rFonts w:ascii="宋体" w:hAnsi="宋体"/>
          <w:sz w:val="18"/>
          <w:szCs w:val="18"/>
        </w:rPr>
      </w:pPr>
      <w:r>
        <w:rPr>
          <w:rFonts w:ascii="宋体" w:hAnsi="宋体" w:hint="eastAsia"/>
          <w:sz w:val="18"/>
          <w:szCs w:val="18"/>
        </w:rPr>
        <w:t>1</w:t>
      </w:r>
      <w:r>
        <w:rPr>
          <w:rFonts w:ascii="宋体" w:hAnsi="宋体" w:hint="eastAsia"/>
          <w:sz w:val="18"/>
          <w:szCs w:val="18"/>
        </w:rPr>
        <w:t>、倒计时，等待摇一摇</w:t>
      </w:r>
    </w:p>
    <w:p w:rsidR="0099451D" w:rsidRDefault="008D5DA9">
      <w:pPr>
        <w:adjustRightInd w:val="0"/>
        <w:snapToGrid w:val="0"/>
        <w:rPr>
          <w:rFonts w:ascii="宋体" w:hAnsi="宋体"/>
          <w:sz w:val="18"/>
          <w:szCs w:val="18"/>
        </w:rPr>
      </w:pPr>
      <w:r>
        <w:rPr>
          <w:rFonts w:ascii="宋体" w:hAnsi="宋体" w:hint="eastAsia"/>
          <w:sz w:val="18"/>
          <w:szCs w:val="18"/>
        </w:rPr>
        <w:t>2</w:t>
      </w:r>
      <w:r>
        <w:rPr>
          <w:rFonts w:ascii="宋体" w:hAnsi="宋体" w:hint="eastAsia"/>
          <w:sz w:val="18"/>
          <w:szCs w:val="18"/>
        </w:rPr>
        <w:t>、可以摇一摇</w:t>
      </w:r>
    </w:p>
    <w:p w:rsidR="0099451D" w:rsidRDefault="008D5DA9">
      <w:pPr>
        <w:adjustRightInd w:val="0"/>
        <w:snapToGrid w:val="0"/>
        <w:rPr>
          <w:rFonts w:ascii="宋体" w:hAnsi="宋体"/>
          <w:sz w:val="18"/>
          <w:szCs w:val="18"/>
        </w:rPr>
      </w:pPr>
      <w:r>
        <w:rPr>
          <w:rFonts w:ascii="宋体" w:hAnsi="宋体" w:hint="eastAsia"/>
          <w:sz w:val="18"/>
          <w:szCs w:val="18"/>
        </w:rPr>
        <w:t>3</w:t>
      </w:r>
      <w:r>
        <w:rPr>
          <w:rFonts w:ascii="宋体" w:hAnsi="宋体" w:hint="eastAsia"/>
          <w:sz w:val="18"/>
          <w:szCs w:val="18"/>
        </w:rPr>
        <w:t>、奖券码，等待开奖</w:t>
      </w:r>
    </w:p>
    <w:p w:rsidR="0099451D" w:rsidRDefault="008D5DA9">
      <w:pPr>
        <w:adjustRightInd w:val="0"/>
        <w:snapToGrid w:val="0"/>
      </w:pPr>
      <w:r>
        <w:rPr>
          <w:rFonts w:ascii="宋体" w:hAnsi="宋体" w:hint="eastAsia"/>
          <w:sz w:val="18"/>
          <w:szCs w:val="18"/>
        </w:rPr>
        <w:t>4</w:t>
      </w:r>
      <w:r>
        <w:rPr>
          <w:rFonts w:ascii="宋体" w:hAnsi="宋体" w:hint="eastAsia"/>
          <w:sz w:val="18"/>
          <w:szCs w:val="18"/>
        </w:rPr>
        <w:t>、中奖状态</w:t>
      </w:r>
    </w:p>
    <w:p w:rsidR="0099451D" w:rsidRDefault="008D5DA9">
      <w:r>
        <w:rPr>
          <w:rFonts w:hint="eastAsia"/>
        </w:rPr>
        <w:t>奖券码与倒计时不同时存在，倒计时不为</w:t>
      </w:r>
      <w:r>
        <w:rPr>
          <w:rFonts w:hint="eastAsia"/>
        </w:rPr>
        <w:t>0</w:t>
      </w:r>
      <w:r>
        <w:rPr>
          <w:rFonts w:hint="eastAsia"/>
        </w:rPr>
        <w:t>时，返回倒计时</w:t>
      </w:r>
      <w:r>
        <w:rPr>
          <w:rFonts w:hint="eastAsia"/>
        </w:rPr>
        <w:t>(</w:t>
      </w:r>
      <w:r>
        <w:rPr>
          <w:rFonts w:hint="eastAsia"/>
        </w:rPr>
        <w:t>单位：秒</w:t>
      </w:r>
      <w:r>
        <w:rPr>
          <w:rFonts w:hint="eastAsia"/>
        </w:rPr>
        <w:t>)</w:t>
      </w:r>
      <w:r>
        <w:rPr>
          <w:rFonts w:hint="eastAsia"/>
        </w:rPr>
        <w:t>，状态为</w:t>
      </w:r>
      <w:r>
        <w:rPr>
          <w:rFonts w:hint="eastAsia"/>
        </w:rPr>
        <w:t>3</w:t>
      </w:r>
      <w:r>
        <w:rPr>
          <w:rFonts w:hint="eastAsia"/>
        </w:rPr>
        <w:t>等待开奖时，返回状态码，如果没有状态码，可以继续摇一摇操作</w:t>
      </w:r>
    </w:p>
    <w:p w:rsidR="0099451D" w:rsidRDefault="0099451D">
      <w:pPr>
        <w:adjustRightInd w:val="0"/>
        <w:snapToGrid w:val="0"/>
        <w:ind w:firstLine="0"/>
        <w:rPr>
          <w:rFonts w:ascii="宋体" w:hAnsi="宋体"/>
          <w:sz w:val="18"/>
          <w:szCs w:val="18"/>
        </w:rPr>
      </w:pPr>
    </w:p>
    <w:p w:rsidR="0099451D" w:rsidRDefault="008D5DA9">
      <w:pPr>
        <w:pStyle w:val="3"/>
        <w:ind w:left="851" w:hanging="851"/>
      </w:pPr>
      <w:bookmarkStart w:id="489" w:name="_Toc440285245"/>
      <w:bookmarkStart w:id="490" w:name="_Toc31608"/>
      <w:r>
        <w:rPr>
          <w:rFonts w:hint="eastAsia"/>
        </w:rPr>
        <w:t>摇一摇动作</w:t>
      </w:r>
      <w:bookmarkEnd w:id="489"/>
      <w:bookmarkEnd w:id="490"/>
    </w:p>
    <w:p w:rsidR="0099451D" w:rsidRDefault="008D5DA9">
      <w:pPr>
        <w:pStyle w:val="4"/>
        <w:rPr>
          <w:rFonts w:ascii="宋体" w:hAnsi="宋体"/>
        </w:rPr>
      </w:pPr>
      <w:r>
        <w:rPr>
          <w:rFonts w:ascii="宋体" w:hAnsi="宋体" w:hint="eastAsia"/>
        </w:rPr>
        <w:t>URL</w:t>
      </w:r>
    </w:p>
    <w:p w:rsidR="0099451D" w:rsidRDefault="008D5DA9">
      <w:pPr>
        <w:pStyle w:val="112"/>
        <w:ind w:left="240"/>
        <w:rPr>
          <w:rFonts w:ascii="宋体" w:hAnsi="宋体"/>
          <w:b/>
        </w:rPr>
      </w:pPr>
      <w:r>
        <w:rPr>
          <w:rFonts w:hint="eastAsia"/>
        </w:rPr>
        <w:t>http://</w:t>
      </w:r>
      <w:r>
        <w:t xml:space="preserve"> 115.238.28.</w:t>
      </w:r>
      <w:r>
        <w:rPr>
          <w:rFonts w:hint="eastAsia"/>
        </w:rPr>
        <w:t>38:8002/szf/shakeMobile?account=2014&amp;annual_id =1&amp;round_time=1</w:t>
      </w:r>
    </w:p>
    <w:p w:rsidR="0099451D" w:rsidRDefault="008D5DA9">
      <w:pPr>
        <w:pStyle w:val="4"/>
      </w:pPr>
      <w:r>
        <w:rPr>
          <w:rFonts w:hint="eastAsia"/>
        </w:rPr>
        <w:t>描述</w:t>
      </w:r>
    </w:p>
    <w:p w:rsidR="0099451D" w:rsidRDefault="008D5DA9">
      <w:pPr>
        <w:pStyle w:val="112"/>
        <w:ind w:left="240"/>
      </w:pPr>
      <w:r>
        <w:rPr>
          <w:rFonts w:hint="eastAsia"/>
        </w:rPr>
        <w:t>摇一摇，获取奖券</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276"/>
        <w:gridCol w:w="1276"/>
        <w:gridCol w:w="3969"/>
      </w:tblGrid>
      <w:tr w:rsidR="0099451D">
        <w:tc>
          <w:tcPr>
            <w:tcW w:w="195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account</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用户标识</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annual_id</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年会标识</w:t>
            </w:r>
          </w:p>
        </w:tc>
      </w:tr>
      <w:tr w:rsidR="0099451D">
        <w:trPr>
          <w:trHeight w:val="529"/>
        </w:trPr>
        <w:tc>
          <w:tcPr>
            <w:tcW w:w="195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round_time</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摇奖轮次</w:t>
            </w:r>
          </w:p>
        </w:tc>
      </w:tr>
      <w:tr w:rsidR="0099451D">
        <w:trPr>
          <w:trHeight w:val="529"/>
        </w:trPr>
        <w:tc>
          <w:tcPr>
            <w:tcW w:w="1951" w:type="dxa"/>
            <w:vAlign w:val="center"/>
          </w:tcPr>
          <w:p w:rsidR="0099451D" w:rsidRDefault="0099451D">
            <w:pPr>
              <w:adjustRightInd w:val="0"/>
              <w:snapToGrid w:val="0"/>
              <w:ind w:firstLine="0"/>
              <w:jc w:val="center"/>
              <w:rPr>
                <w:rFonts w:ascii="宋体" w:hAnsi="宋体"/>
                <w:sz w:val="18"/>
                <w:szCs w:val="18"/>
              </w:rPr>
            </w:pPr>
          </w:p>
        </w:tc>
        <w:tc>
          <w:tcPr>
            <w:tcW w:w="1276" w:type="dxa"/>
            <w:vAlign w:val="center"/>
          </w:tcPr>
          <w:p w:rsidR="0099451D" w:rsidRDefault="0099451D">
            <w:pPr>
              <w:adjustRightInd w:val="0"/>
              <w:snapToGrid w:val="0"/>
              <w:ind w:firstLine="0"/>
              <w:jc w:val="center"/>
              <w:rPr>
                <w:rFonts w:ascii="宋体" w:hAnsi="宋体"/>
                <w:sz w:val="18"/>
                <w:szCs w:val="18"/>
              </w:rPr>
            </w:pPr>
          </w:p>
        </w:tc>
        <w:tc>
          <w:tcPr>
            <w:tcW w:w="1276" w:type="dxa"/>
            <w:vAlign w:val="center"/>
          </w:tcPr>
          <w:p w:rsidR="0099451D" w:rsidRDefault="0099451D">
            <w:pPr>
              <w:adjustRightInd w:val="0"/>
              <w:snapToGrid w:val="0"/>
              <w:ind w:firstLine="0"/>
              <w:jc w:val="center"/>
              <w:rPr>
                <w:rFonts w:ascii="宋体" w:hAnsi="宋体"/>
                <w:sz w:val="18"/>
                <w:szCs w:val="18"/>
              </w:rPr>
            </w:pPr>
          </w:p>
        </w:tc>
        <w:tc>
          <w:tcPr>
            <w:tcW w:w="3969" w:type="dxa"/>
            <w:vAlign w:val="center"/>
          </w:tcPr>
          <w:p w:rsidR="0099451D" w:rsidRDefault="0099451D">
            <w:pPr>
              <w:adjustRightInd w:val="0"/>
              <w:snapToGrid w:val="0"/>
              <w:ind w:firstLine="0"/>
              <w:rPr>
                <w:rFonts w:ascii="宋体" w:hAnsi="宋体"/>
                <w:sz w:val="18"/>
                <w:szCs w:val="18"/>
              </w:rPr>
            </w:pPr>
          </w:p>
        </w:tc>
      </w:tr>
    </w:tbl>
    <w:p w:rsidR="0099451D" w:rsidRDefault="008D5DA9">
      <w:pPr>
        <w:pStyle w:val="40"/>
      </w:pPr>
      <w:r>
        <w:rPr>
          <w:rFonts w:hint="eastAsia"/>
        </w:rPr>
        <w:lastRenderedPageBreak/>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559"/>
        <w:gridCol w:w="1276"/>
        <w:gridCol w:w="1134"/>
        <w:gridCol w:w="2885"/>
      </w:tblGrid>
      <w:tr w:rsidR="0099451D">
        <w:trPr>
          <w:trHeight w:val="529"/>
        </w:trPr>
        <w:tc>
          <w:tcPr>
            <w:tcW w:w="1668" w:type="dxa"/>
            <w:vAlign w:val="center"/>
          </w:tcPr>
          <w:p w:rsidR="0099451D" w:rsidRDefault="008D5DA9">
            <w:pPr>
              <w:adjustRightInd w:val="0"/>
              <w:snapToGrid w:val="0"/>
              <w:ind w:firstLineChars="100" w:firstLine="180"/>
              <w:rPr>
                <w:rFonts w:ascii="宋体" w:hAnsi="宋体"/>
                <w:sz w:val="18"/>
                <w:szCs w:val="18"/>
              </w:rPr>
            </w:pPr>
            <w:r>
              <w:rPr>
                <w:rFonts w:ascii="宋体" w:hAnsi="宋体" w:hint="eastAsia"/>
                <w:sz w:val="18"/>
                <w:szCs w:val="18"/>
              </w:rPr>
              <w:t>award_code</w:t>
            </w:r>
          </w:p>
        </w:tc>
        <w:tc>
          <w:tcPr>
            <w:tcW w:w="1559"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body</w:t>
            </w: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奖券码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code</w:t>
            </w:r>
          </w:p>
        </w:tc>
        <w:tc>
          <w:tcPr>
            <w:tcW w:w="1559" w:type="dxa"/>
            <w:vAlign w:val="center"/>
          </w:tcPr>
          <w:p w:rsidR="0099451D" w:rsidRDefault="0099451D">
            <w:pPr>
              <w:adjustRightInd w:val="0"/>
              <w:snapToGrid w:val="0"/>
              <w:jc w:val="center"/>
              <w:rPr>
                <w:rFonts w:ascii="宋体" w:hAnsi="宋体"/>
                <w:sz w:val="18"/>
                <w:szCs w:val="18"/>
              </w:rPr>
            </w:pP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int</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w:t>
            </w:r>
          </w:p>
        </w:tc>
      </w:tr>
      <w:tr w:rsidR="0099451D">
        <w:trPr>
          <w:trHeight w:val="529"/>
        </w:trPr>
        <w:tc>
          <w:tcPr>
            <w:tcW w:w="1668" w:type="dxa"/>
            <w:vAlign w:val="center"/>
          </w:tcPr>
          <w:p w:rsidR="0099451D" w:rsidRDefault="008D5DA9">
            <w:pPr>
              <w:adjustRightInd w:val="0"/>
              <w:snapToGrid w:val="0"/>
              <w:jc w:val="center"/>
              <w:rPr>
                <w:rFonts w:ascii="宋体" w:hAnsi="宋体"/>
                <w:sz w:val="18"/>
                <w:szCs w:val="18"/>
              </w:rPr>
            </w:pPr>
            <w:r>
              <w:rPr>
                <w:rFonts w:ascii="宋体" w:hAnsi="宋体"/>
                <w:sz w:val="18"/>
                <w:szCs w:val="18"/>
              </w:rPr>
              <w:t>msg</w:t>
            </w:r>
          </w:p>
        </w:tc>
        <w:tc>
          <w:tcPr>
            <w:tcW w:w="1559" w:type="dxa"/>
            <w:vAlign w:val="center"/>
          </w:tcPr>
          <w:p w:rsidR="0099451D" w:rsidRDefault="0099451D">
            <w:pPr>
              <w:adjustRightInd w:val="0"/>
              <w:snapToGrid w:val="0"/>
              <w:jc w:val="center"/>
              <w:rPr>
                <w:rFonts w:ascii="宋体" w:hAnsi="宋体"/>
                <w:sz w:val="18"/>
                <w:szCs w:val="18"/>
              </w:rPr>
            </w:pPr>
          </w:p>
        </w:tc>
        <w:tc>
          <w:tcPr>
            <w:tcW w:w="12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s</w:t>
            </w:r>
            <w:r>
              <w:rPr>
                <w:rFonts w:ascii="宋体" w:hAnsi="宋体"/>
                <w:sz w:val="18"/>
                <w:szCs w:val="18"/>
              </w:rPr>
              <w:t>tring</w:t>
            </w:r>
          </w:p>
        </w:tc>
        <w:tc>
          <w:tcPr>
            <w:tcW w:w="1134"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状态码对应描述</w:t>
            </w:r>
          </w:p>
        </w:tc>
      </w:tr>
    </w:tbl>
    <w:p w:rsidR="0099451D" w:rsidRDefault="0099451D">
      <w:pPr>
        <w:ind w:firstLine="0"/>
      </w:pPr>
    </w:p>
    <w:p w:rsidR="0099451D" w:rsidRDefault="0099451D">
      <w:pPr>
        <w:pStyle w:val="a0"/>
      </w:pPr>
    </w:p>
    <w:p w:rsidR="0099451D" w:rsidRDefault="008D5DA9">
      <w:pPr>
        <w:pStyle w:val="2"/>
      </w:pPr>
      <w:bookmarkStart w:id="491" w:name="_Toc12645"/>
      <w:r>
        <w:rPr>
          <w:rFonts w:hint="eastAsia"/>
        </w:rPr>
        <w:t>其他</w:t>
      </w:r>
      <w:bookmarkEnd w:id="491"/>
    </w:p>
    <w:p w:rsidR="0099451D" w:rsidRDefault="008D5DA9">
      <w:pPr>
        <w:pStyle w:val="3"/>
      </w:pPr>
      <w:bookmarkStart w:id="492" w:name="_Toc24958"/>
      <w:r>
        <w:rPr>
          <w:rFonts w:hint="eastAsia"/>
        </w:rPr>
        <w:t>获取应用列表</w:t>
      </w:r>
      <w:bookmarkEnd w:id="492"/>
    </w:p>
    <w:p w:rsidR="0099451D" w:rsidRDefault="008D5DA9">
      <w:pPr>
        <w:pStyle w:val="4"/>
      </w:pPr>
      <w:r>
        <w:rPr>
          <w:rFonts w:hint="eastAsia"/>
        </w:rPr>
        <w:t>URL</w:t>
      </w:r>
    </w:p>
    <w:p w:rsidR="0099451D" w:rsidRDefault="008D5DA9">
      <w:r>
        <w:rPr>
          <w:rFonts w:hint="eastAsia"/>
        </w:rPr>
        <w:t>http://mobile.zjhcsoft.com:8090/szf/applist</w:t>
      </w:r>
    </w:p>
    <w:p w:rsidR="0099451D" w:rsidRDefault="008D5DA9">
      <w:pPr>
        <w:pStyle w:val="4"/>
      </w:pPr>
      <w:r>
        <w:rPr>
          <w:rFonts w:hint="eastAsia"/>
        </w:rPr>
        <w:t>描述</w:t>
      </w:r>
    </w:p>
    <w:p w:rsidR="0099451D" w:rsidRDefault="008D5DA9">
      <w:pPr>
        <w:pStyle w:val="112"/>
        <w:ind w:left="240"/>
      </w:pPr>
      <w:r>
        <w:rPr>
          <w:rFonts w:hint="eastAsia"/>
        </w:rPr>
        <w:t>应用超市获取应用列表。</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type</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系统类型</w:t>
            </w:r>
            <w:r>
              <w:rPr>
                <w:rFonts w:ascii="宋体" w:hAnsi="宋体" w:hint="eastAsia"/>
                <w:sz w:val="18"/>
                <w:szCs w:val="18"/>
              </w:rPr>
              <w:t>(Android:0</w:t>
            </w:r>
            <w:r>
              <w:rPr>
                <w:rFonts w:ascii="宋体" w:hAnsi="宋体" w:hint="eastAsia"/>
                <w:sz w:val="18"/>
                <w:szCs w:val="18"/>
              </w:rPr>
              <w:t>；</w:t>
            </w:r>
            <w:r>
              <w:rPr>
                <w:rFonts w:ascii="宋体" w:hAnsi="宋体" w:hint="eastAsia"/>
                <w:sz w:val="18"/>
                <w:szCs w:val="18"/>
              </w:rPr>
              <w:t>ios:1)</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category</w:t>
            </w:r>
          </w:p>
        </w:tc>
        <w:tc>
          <w:tcPr>
            <w:tcW w:w="1801" w:type="dxa"/>
            <w:vAlign w:val="center"/>
          </w:tcPr>
          <w:p w:rsidR="0099451D" w:rsidRDefault="008D5DA9">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应用类型</w:t>
            </w:r>
            <w:r>
              <w:rPr>
                <w:rFonts w:ascii="宋体" w:hAnsi="宋体" w:hint="eastAsia"/>
                <w:sz w:val="18"/>
                <w:szCs w:val="18"/>
              </w:rPr>
              <w:t>(0</w:t>
            </w:r>
            <w:r>
              <w:rPr>
                <w:rFonts w:ascii="宋体" w:hAnsi="宋体" w:hint="eastAsia"/>
                <w:sz w:val="18"/>
                <w:szCs w:val="18"/>
              </w:rPr>
              <w:t>：全部；</w:t>
            </w:r>
            <w:r>
              <w:rPr>
                <w:rFonts w:ascii="宋体" w:hAnsi="宋体" w:hint="eastAsia"/>
                <w:sz w:val="18"/>
                <w:szCs w:val="18"/>
              </w:rPr>
              <w:t>1</w:t>
            </w:r>
            <w:r>
              <w:rPr>
                <w:rFonts w:ascii="宋体" w:hAnsi="宋体" w:hint="eastAsia"/>
                <w:sz w:val="18"/>
                <w:szCs w:val="18"/>
              </w:rPr>
              <w:t>：数据统计；</w:t>
            </w:r>
            <w:r>
              <w:rPr>
                <w:rFonts w:ascii="宋体" w:hAnsi="宋体" w:hint="eastAsia"/>
                <w:sz w:val="18"/>
                <w:szCs w:val="18"/>
              </w:rPr>
              <w:t>2</w:t>
            </w:r>
            <w:r>
              <w:rPr>
                <w:rFonts w:ascii="宋体" w:hAnsi="宋体" w:hint="eastAsia"/>
                <w:sz w:val="18"/>
                <w:szCs w:val="18"/>
              </w:rPr>
              <w:t>：公众服务；</w:t>
            </w:r>
            <w:r>
              <w:rPr>
                <w:rFonts w:ascii="宋体" w:hAnsi="宋体" w:hint="eastAsia"/>
                <w:sz w:val="18"/>
                <w:szCs w:val="18"/>
              </w:rPr>
              <w:t>3</w:t>
            </w:r>
            <w:r>
              <w:rPr>
                <w:rFonts w:ascii="宋体" w:hAnsi="宋体" w:hint="eastAsia"/>
                <w:sz w:val="18"/>
                <w:szCs w:val="18"/>
              </w:rPr>
              <w:t>：稽查督报；</w:t>
            </w:r>
            <w:r>
              <w:rPr>
                <w:rFonts w:ascii="宋体" w:hAnsi="宋体" w:hint="eastAsia"/>
                <w:sz w:val="18"/>
                <w:szCs w:val="18"/>
              </w:rPr>
              <w:t>4</w:t>
            </w:r>
            <w:r>
              <w:rPr>
                <w:rFonts w:ascii="宋体" w:hAnsi="宋体" w:hint="eastAsia"/>
                <w:sz w:val="18"/>
                <w:szCs w:val="18"/>
              </w:rPr>
              <w:t>：移动办公</w:t>
            </w:r>
            <w:r>
              <w:rPr>
                <w:rFonts w:ascii="宋体" w:hAnsi="宋体" w:hint="eastAsia"/>
                <w:sz w:val="18"/>
                <w:szCs w:val="18"/>
              </w:rPr>
              <w:t>)</w:t>
            </w:r>
          </w:p>
        </w:tc>
      </w:tr>
    </w:tbl>
    <w:p w:rsidR="0099451D" w:rsidRDefault="0099451D">
      <w:pPr>
        <w:rPr>
          <w:sz w:val="22"/>
        </w:rPr>
      </w:pPr>
    </w:p>
    <w:p w:rsidR="0099451D" w:rsidRDefault="008D5DA9">
      <w:pPr>
        <w:pStyle w:val="40"/>
      </w:pPr>
      <w:r>
        <w:rPr>
          <w:rFonts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code</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应用列表数组</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应用</w:t>
            </w:r>
            <w:r>
              <w:rPr>
                <w:rFonts w:ascii="宋体" w:hAnsi="宋体"/>
                <w:sz w:val="18"/>
                <w:szCs w:val="18"/>
              </w:rPr>
              <w:t>信息</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id</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应用编号</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lastRenderedPageBreak/>
              <w:t>type</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应用类型：</w:t>
            </w:r>
            <w:r>
              <w:rPr>
                <w:rFonts w:ascii="宋体" w:hAnsi="宋体" w:hint="eastAsia"/>
                <w:sz w:val="18"/>
                <w:szCs w:val="18"/>
              </w:rPr>
              <w:t>0</w:t>
            </w:r>
            <w:r>
              <w:rPr>
                <w:rFonts w:ascii="宋体" w:hAnsi="宋体" w:hint="eastAsia"/>
                <w:sz w:val="18"/>
                <w:szCs w:val="18"/>
              </w:rPr>
              <w:t>：原生</w:t>
            </w:r>
            <w:r>
              <w:rPr>
                <w:rFonts w:ascii="宋体" w:hAnsi="宋体" w:hint="eastAsia"/>
                <w:sz w:val="18"/>
                <w:szCs w:val="18"/>
              </w:rPr>
              <w:t xml:space="preserve"> 1</w:t>
            </w:r>
            <w:r>
              <w:rPr>
                <w:rFonts w:ascii="宋体" w:hAnsi="宋体" w:hint="eastAsia"/>
                <w:sz w:val="18"/>
                <w:szCs w:val="18"/>
              </w:rPr>
              <w:t>：</w:t>
            </w:r>
            <w:r>
              <w:rPr>
                <w:rFonts w:ascii="宋体" w:hAnsi="宋体" w:hint="eastAsia"/>
                <w:sz w:val="18"/>
                <w:szCs w:val="18"/>
              </w:rPr>
              <w:t>Html5</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name</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应用名</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icon</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eastAsia="宋体" w:hAnsi="宋体" w:cs="宋体" w:hint="eastAsia"/>
                <w:color w:val="000000"/>
                <w:kern w:val="0"/>
                <w:sz w:val="18"/>
                <w:szCs w:val="18"/>
              </w:rPr>
              <w:t>应用图标</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package</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应用包名</w:t>
            </w:r>
            <w:r>
              <w:rPr>
                <w:rFonts w:ascii="宋体" w:hAnsi="宋体" w:hint="eastAsia"/>
                <w:sz w:val="18"/>
                <w:szCs w:val="18"/>
              </w:rPr>
              <w:t>(Android)</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url</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原生应用下载地址</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version</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原生应用版本</w:t>
            </w:r>
          </w:p>
        </w:tc>
      </w:tr>
      <w:tr w:rsidR="0099451D">
        <w:trPr>
          <w:trHeight w:hRule="exact" w:val="567"/>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category</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app</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原生应用类型</w:t>
            </w:r>
          </w:p>
        </w:tc>
      </w:tr>
    </w:tbl>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b/>
          <w:sz w:val="20"/>
        </w:rPr>
      </w:pPr>
      <w:r>
        <w:rPr>
          <w:rFonts w:hint="eastAsia"/>
          <w:b/>
          <w:sz w:val="20"/>
        </w:rPr>
        <w:t>Return</w:t>
      </w:r>
      <w:r>
        <w:rPr>
          <w:rFonts w:hint="eastAsia"/>
          <w:b/>
          <w:sz w:val="20"/>
        </w:rPr>
        <w:t>：</w:t>
      </w:r>
    </w:p>
    <w:p w:rsidR="0099451D" w:rsidRDefault="008D5DA9">
      <w:pPr>
        <w:wordWrap w:val="0"/>
        <w:ind w:left="482" w:firstLine="0"/>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wordWrap w:val="0"/>
        <w:ind w:left="482" w:firstLine="0"/>
        <w:rPr>
          <w:rFonts w:ascii="宋体" w:hAnsi="宋体"/>
          <w:sz w:val="18"/>
          <w:szCs w:val="18"/>
        </w:rPr>
      </w:pPr>
    </w:p>
    <w:p w:rsidR="0099451D" w:rsidRDefault="008D5DA9">
      <w:pPr>
        <w:pStyle w:val="3"/>
        <w:rPr>
          <w:color w:val="FF0000"/>
        </w:rPr>
      </w:pPr>
      <w:r>
        <w:rPr>
          <w:rFonts w:hint="eastAsia"/>
          <w:color w:val="FF0000"/>
        </w:rPr>
        <w:t>获取权限列表</w:t>
      </w:r>
    </w:p>
    <w:p w:rsidR="0099451D" w:rsidRDefault="008D5DA9">
      <w:pPr>
        <w:pStyle w:val="4"/>
      </w:pPr>
      <w:r>
        <w:rPr>
          <w:rFonts w:hint="eastAsia"/>
        </w:rPr>
        <w:t>URL</w:t>
      </w:r>
    </w:p>
    <w:p w:rsidR="0099451D" w:rsidRDefault="008D5DA9">
      <w:bookmarkStart w:id="493" w:name="OLE_LINK3"/>
      <w:r>
        <w:rPr>
          <w:rFonts w:hint="eastAsia"/>
        </w:rPr>
        <w:t>http://mobile.zjhcsoft.com:8090/szf/getpermissiondeptlist</w:t>
      </w:r>
    </w:p>
    <w:bookmarkEnd w:id="493"/>
    <w:p w:rsidR="0099451D" w:rsidRDefault="008D5DA9">
      <w:pPr>
        <w:pStyle w:val="4"/>
      </w:pPr>
      <w:r>
        <w:rPr>
          <w:rFonts w:hint="eastAsia"/>
        </w:rPr>
        <w:t>描述</w:t>
      </w:r>
    </w:p>
    <w:p w:rsidR="0099451D" w:rsidRDefault="008D5DA9">
      <w:pPr>
        <w:pStyle w:val="112"/>
        <w:ind w:left="240" w:firstLine="420"/>
        <w:rPr>
          <w:rFonts w:ascii="宋体" w:eastAsia="宋体" w:hAnsi="宋体"/>
          <w:sz w:val="21"/>
          <w:szCs w:val="21"/>
        </w:rPr>
      </w:pPr>
      <w:bookmarkStart w:id="494" w:name="OLE_LINK1"/>
      <w:r>
        <w:rPr>
          <w:rFonts w:ascii="宋体" w:eastAsia="宋体" w:hAnsi="宋体" w:hint="eastAsia"/>
          <w:sz w:val="21"/>
          <w:szCs w:val="21"/>
        </w:rPr>
        <w:t>获取某用户在指定应用模块中的权限及部门列表</w:t>
      </w:r>
      <w:bookmarkEnd w:id="494"/>
    </w:p>
    <w:p w:rsidR="0099451D" w:rsidRDefault="008D5DA9">
      <w:pPr>
        <w:pStyle w:val="4"/>
      </w:pPr>
      <w:r>
        <w:rPr>
          <w:rFonts w:hint="eastAsia"/>
        </w:rPr>
        <w:t>参数</w:t>
      </w:r>
    </w:p>
    <w:p w:rsidR="0099451D" w:rsidRDefault="008D5DA9">
      <w:pPr>
        <w:pStyle w:val="40"/>
      </w:pPr>
      <w:r>
        <w:rPr>
          <w:rFonts w:hint="eastAsia"/>
        </w:rPr>
        <w:t>请求参数</w:t>
      </w:r>
    </w:p>
    <w:p w:rsidR="0099451D" w:rsidRDefault="008D5DA9">
      <w:pPr>
        <w:pStyle w:val="40"/>
        <w:numPr>
          <w:ilvl w:val="0"/>
          <w:numId w:val="0"/>
        </w:numPr>
        <w:ind w:left="520" w:hanging="420"/>
        <w:rPr>
          <w:color w:val="FF0000"/>
        </w:rPr>
      </w:pPr>
      <w:bookmarkStart w:id="495" w:name="OLE_LINK2"/>
      <w:r>
        <w:rPr>
          <w:rFonts w:hint="eastAsia"/>
          <w:color w:val="FF0000"/>
        </w:rPr>
        <w:t xml:space="preserve">account </w:t>
      </w:r>
      <w:r>
        <w:rPr>
          <w:rFonts w:hint="eastAsia"/>
          <w:color w:val="FF0000"/>
        </w:rPr>
        <w:t>用户账号，头部参数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cs="宋体" w:hint="eastAsia"/>
                <w:sz w:val="18"/>
                <w:szCs w:val="18"/>
              </w:rPr>
              <w:t>moduleName</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应用模块英文名称</w:t>
            </w:r>
          </w:p>
        </w:tc>
      </w:tr>
    </w:tbl>
    <w:bookmarkEnd w:id="495"/>
    <w:p w:rsidR="0099451D" w:rsidRDefault="008D5DA9">
      <w:pPr>
        <w:pStyle w:val="40"/>
        <w:rPr>
          <w:rFonts w:ascii="宋体" w:eastAsia="宋体" w:hAnsi="宋体"/>
        </w:rPr>
      </w:pPr>
      <w:r>
        <w:rPr>
          <w:rFonts w:ascii="宋体" w:eastAsia="宋体" w:hAnsi="宋体"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rPr>
          <w:trHeight w:val="20"/>
        </w:trPr>
        <w:tc>
          <w:tcPr>
            <w:tcW w:w="1426" w:type="dxa"/>
            <w:shd w:val="pct30" w:color="auto" w:fill="auto"/>
          </w:tcPr>
          <w:p w:rsidR="0099451D" w:rsidRDefault="008D5DA9">
            <w:pPr>
              <w:tabs>
                <w:tab w:val="left" w:pos="864"/>
              </w:tabs>
              <w:ind w:firstLine="0"/>
              <w:jc w:val="center"/>
              <w:rPr>
                <w:b/>
                <w:sz w:val="18"/>
                <w:szCs w:val="18"/>
              </w:rPr>
            </w:pPr>
            <w:bookmarkStart w:id="496" w:name="OLE_LINK4"/>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986"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118"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20"/>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lastRenderedPageBreak/>
              <w:t>code</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trPr>
          <w:trHeight w:val="20"/>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body</w:t>
            </w: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是</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应用列表数组</w:t>
            </w:r>
          </w:p>
        </w:tc>
      </w:tr>
      <w:tr w:rsidR="0099451D">
        <w:trPr>
          <w:trHeight w:val="20"/>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list</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body</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Object</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用户权限列表</w:t>
            </w:r>
          </w:p>
        </w:tc>
      </w:tr>
      <w:tr w:rsidR="0099451D">
        <w:trPr>
          <w:trHeight w:val="20"/>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perCode</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list</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权限编码</w:t>
            </w:r>
          </w:p>
        </w:tc>
      </w:tr>
      <w:tr w:rsidR="0099451D">
        <w:trPr>
          <w:trHeight w:val="20"/>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deptList</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sz w:val="18"/>
                <w:szCs w:val="18"/>
              </w:rPr>
              <w:t>list</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部门列表</w:t>
            </w:r>
          </w:p>
        </w:tc>
      </w:tr>
      <w:tr w:rsidR="0099451D">
        <w:trPr>
          <w:trHeight w:val="20"/>
        </w:trPr>
        <w:tc>
          <w:tcPr>
            <w:tcW w:w="142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deptId</w:t>
            </w:r>
          </w:p>
        </w:tc>
        <w:tc>
          <w:tcPr>
            <w:tcW w:w="1801"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deptList</w:t>
            </w:r>
          </w:p>
        </w:tc>
        <w:tc>
          <w:tcPr>
            <w:tcW w:w="986"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spacing w:before="0"/>
              <w:ind w:firstLine="0"/>
              <w:jc w:val="left"/>
              <w:rPr>
                <w:rFonts w:ascii="宋体" w:hAnsi="宋体"/>
                <w:sz w:val="18"/>
                <w:szCs w:val="18"/>
              </w:rPr>
            </w:pPr>
            <w:r>
              <w:rPr>
                <w:rFonts w:ascii="宋体" w:hAnsi="宋体" w:hint="eastAsia"/>
                <w:sz w:val="18"/>
                <w:szCs w:val="18"/>
              </w:rPr>
              <w:t>否</w:t>
            </w:r>
          </w:p>
        </w:tc>
        <w:tc>
          <w:tcPr>
            <w:tcW w:w="3118"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部门</w:t>
            </w:r>
            <w:r>
              <w:rPr>
                <w:rFonts w:ascii="宋体" w:hAnsi="宋体" w:hint="eastAsia"/>
                <w:sz w:val="18"/>
                <w:szCs w:val="18"/>
              </w:rPr>
              <w:t>ID</w:t>
            </w:r>
          </w:p>
        </w:tc>
      </w:tr>
      <w:tr w:rsidR="0099451D">
        <w:trPr>
          <w:trHeight w:val="20"/>
        </w:trPr>
        <w:tc>
          <w:tcPr>
            <w:tcW w:w="1426" w:type="dxa"/>
            <w:vAlign w:val="center"/>
          </w:tcPr>
          <w:p w:rsidR="0099451D" w:rsidRDefault="0099451D">
            <w:pPr>
              <w:adjustRightInd w:val="0"/>
              <w:snapToGrid w:val="0"/>
              <w:spacing w:before="0"/>
              <w:ind w:firstLine="0"/>
              <w:jc w:val="left"/>
              <w:rPr>
                <w:rFonts w:ascii="宋体" w:hAnsi="宋体"/>
                <w:sz w:val="18"/>
                <w:szCs w:val="18"/>
              </w:rPr>
            </w:pPr>
          </w:p>
        </w:tc>
        <w:tc>
          <w:tcPr>
            <w:tcW w:w="1801" w:type="dxa"/>
            <w:vAlign w:val="center"/>
          </w:tcPr>
          <w:p w:rsidR="0099451D" w:rsidRDefault="0099451D">
            <w:pPr>
              <w:adjustRightInd w:val="0"/>
              <w:snapToGrid w:val="0"/>
              <w:spacing w:before="0"/>
              <w:ind w:firstLine="0"/>
              <w:jc w:val="left"/>
              <w:rPr>
                <w:rFonts w:ascii="宋体" w:hAnsi="宋体"/>
                <w:sz w:val="18"/>
                <w:szCs w:val="18"/>
              </w:rPr>
            </w:pPr>
          </w:p>
        </w:tc>
        <w:tc>
          <w:tcPr>
            <w:tcW w:w="986" w:type="dxa"/>
            <w:vAlign w:val="center"/>
          </w:tcPr>
          <w:p w:rsidR="0099451D" w:rsidRDefault="0099451D">
            <w:pPr>
              <w:adjustRightInd w:val="0"/>
              <w:snapToGrid w:val="0"/>
              <w:spacing w:before="0"/>
              <w:ind w:firstLine="0"/>
              <w:jc w:val="left"/>
              <w:rPr>
                <w:rFonts w:ascii="宋体" w:hAnsi="宋体"/>
                <w:sz w:val="18"/>
                <w:szCs w:val="18"/>
              </w:rPr>
            </w:pPr>
          </w:p>
        </w:tc>
        <w:tc>
          <w:tcPr>
            <w:tcW w:w="1424" w:type="dxa"/>
            <w:vAlign w:val="center"/>
          </w:tcPr>
          <w:p w:rsidR="0099451D" w:rsidRDefault="0099451D">
            <w:pPr>
              <w:adjustRightInd w:val="0"/>
              <w:snapToGrid w:val="0"/>
              <w:spacing w:before="0"/>
              <w:ind w:firstLine="0"/>
              <w:jc w:val="left"/>
              <w:rPr>
                <w:rFonts w:ascii="宋体" w:hAnsi="宋体"/>
                <w:sz w:val="18"/>
                <w:szCs w:val="18"/>
              </w:rPr>
            </w:pPr>
          </w:p>
        </w:tc>
        <w:tc>
          <w:tcPr>
            <w:tcW w:w="3118" w:type="dxa"/>
            <w:vAlign w:val="center"/>
          </w:tcPr>
          <w:p w:rsidR="0099451D" w:rsidRDefault="0099451D">
            <w:pPr>
              <w:adjustRightInd w:val="0"/>
              <w:snapToGrid w:val="0"/>
              <w:spacing w:before="0"/>
              <w:ind w:firstLine="0"/>
              <w:rPr>
                <w:rFonts w:ascii="宋体" w:hAnsi="宋体"/>
                <w:sz w:val="18"/>
                <w:szCs w:val="18"/>
              </w:rPr>
            </w:pPr>
          </w:p>
        </w:tc>
      </w:tr>
    </w:tbl>
    <w:bookmarkEnd w:id="496"/>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b/>
          <w:sz w:val="20"/>
        </w:rPr>
      </w:pPr>
      <w:r>
        <w:rPr>
          <w:rFonts w:hint="eastAsia"/>
          <w:b/>
          <w:sz w:val="20"/>
        </w:rPr>
        <w:t>Return</w:t>
      </w:r>
      <w:r>
        <w:rPr>
          <w:rFonts w:hint="eastAsia"/>
          <w:b/>
          <w:sz w:val="20"/>
        </w:rPr>
        <w:t>：</w:t>
      </w:r>
    </w:p>
    <w:p w:rsidR="0099451D" w:rsidRDefault="008D5DA9">
      <w:pPr>
        <w:wordWrap w:val="0"/>
        <w:ind w:left="482" w:firstLine="0"/>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8D5DA9">
      <w:pPr>
        <w:pStyle w:val="3"/>
      </w:pPr>
      <w:r>
        <w:t>获取下属信息</w:t>
      </w:r>
    </w:p>
    <w:p w:rsidR="0099451D" w:rsidRDefault="008D5DA9">
      <w:pPr>
        <w:pStyle w:val="4"/>
      </w:pPr>
      <w:r>
        <w:rPr>
          <w:rFonts w:hint="eastAsia"/>
        </w:rPr>
        <w:t>URL</w:t>
      </w:r>
    </w:p>
    <w:p w:rsidR="0099451D" w:rsidRDefault="008D5DA9">
      <w:r>
        <w:rPr>
          <w:rFonts w:hint="eastAsia"/>
        </w:rPr>
        <w:t>http://mobile.zjhcsoft.com:8090/szf/</w:t>
      </w:r>
      <w:r>
        <w:t>getSubordinateList</w:t>
      </w:r>
    </w:p>
    <w:p w:rsidR="0099451D" w:rsidRDefault="008D5DA9">
      <w:pPr>
        <w:pStyle w:val="4"/>
      </w:pPr>
      <w:r>
        <w:rPr>
          <w:rFonts w:hint="eastAsia"/>
        </w:rPr>
        <w:t>描述</w:t>
      </w:r>
    </w:p>
    <w:p w:rsidR="0099451D" w:rsidRDefault="008D5DA9">
      <w:pPr>
        <w:pStyle w:val="112"/>
        <w:ind w:left="240" w:firstLine="420"/>
        <w:rPr>
          <w:rFonts w:ascii="宋体" w:eastAsia="宋体" w:hAnsi="宋体"/>
          <w:sz w:val="21"/>
          <w:szCs w:val="21"/>
        </w:rPr>
      </w:pPr>
      <w:r>
        <w:rPr>
          <w:rFonts w:ascii="宋体" w:eastAsia="宋体" w:hAnsi="宋体" w:hint="eastAsia"/>
          <w:sz w:val="21"/>
          <w:szCs w:val="21"/>
        </w:rPr>
        <w:t>根据用户id获取下属信息</w:t>
      </w:r>
    </w:p>
    <w:p w:rsidR="0099451D" w:rsidRDefault="008D5DA9">
      <w:pPr>
        <w:pStyle w:val="4"/>
      </w:pPr>
      <w:r>
        <w:rPr>
          <w:rFonts w:hint="eastAsia"/>
        </w:rPr>
        <w:t>参数</w:t>
      </w:r>
    </w:p>
    <w:p w:rsidR="0099451D" w:rsidRDefault="008D5DA9">
      <w:pPr>
        <w:pStyle w:val="40"/>
      </w:pPr>
      <w:r>
        <w:rPr>
          <w:rFonts w:hint="eastAsia"/>
        </w:rPr>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userid</w:t>
            </w:r>
          </w:p>
        </w:tc>
        <w:tc>
          <w:tcPr>
            <w:tcW w:w="1801"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String</w:t>
            </w:r>
          </w:p>
        </w:tc>
        <w:tc>
          <w:tcPr>
            <w:tcW w:w="127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否</w:t>
            </w:r>
          </w:p>
        </w:tc>
        <w:tc>
          <w:tcPr>
            <w:tcW w:w="3969" w:type="dxa"/>
            <w:vAlign w:val="center"/>
          </w:tcPr>
          <w:p w:rsidR="0099451D" w:rsidRDefault="008D5DA9">
            <w:pPr>
              <w:adjustRightInd w:val="0"/>
              <w:snapToGrid w:val="0"/>
              <w:spacing w:before="0"/>
              <w:ind w:firstLine="0"/>
              <w:rPr>
                <w:rFonts w:ascii="宋体" w:hAnsi="宋体"/>
                <w:sz w:val="18"/>
                <w:szCs w:val="18"/>
              </w:rPr>
            </w:pPr>
            <w:r>
              <w:rPr>
                <w:rFonts w:ascii="宋体" w:hAnsi="宋体" w:hint="eastAsia"/>
                <w:sz w:val="18"/>
                <w:szCs w:val="18"/>
              </w:rPr>
              <w:t>用户</w:t>
            </w:r>
            <w:r>
              <w:rPr>
                <w:rFonts w:ascii="宋体" w:hAnsi="宋体" w:hint="eastAsia"/>
                <w:sz w:val="18"/>
                <w:szCs w:val="18"/>
              </w:rPr>
              <w:t>id</w:t>
            </w:r>
          </w:p>
        </w:tc>
      </w:tr>
    </w:tbl>
    <w:p w:rsidR="0099451D" w:rsidRDefault="008D5DA9">
      <w:pPr>
        <w:pStyle w:val="40"/>
        <w:rPr>
          <w:rFonts w:ascii="宋体" w:eastAsia="宋体" w:hAnsi="宋体"/>
        </w:rPr>
      </w:pPr>
      <w:r>
        <w:rPr>
          <w:rFonts w:ascii="宋体" w:eastAsia="宋体" w:hAnsi="宋体" w:hint="eastAsia"/>
        </w:rPr>
        <w:t>返回参数</w:t>
      </w:r>
    </w:p>
    <w:tbl>
      <w:tblPr>
        <w:tblpPr w:leftFromText="180" w:rightFromText="180" w:vertAnchor="text" w:horzAnchor="margin" w:tblpY="35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986"/>
        <w:gridCol w:w="1424"/>
        <w:gridCol w:w="3118"/>
      </w:tblGrid>
      <w:tr w:rsidR="0099451D">
        <w:trPr>
          <w:trHeight w:val="20"/>
        </w:trPr>
        <w:tc>
          <w:tcPr>
            <w:tcW w:w="1426" w:type="dxa"/>
            <w:shd w:val="pct30" w:color="auto" w:fill="auto"/>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参数名称</w:t>
            </w:r>
          </w:p>
        </w:tc>
        <w:tc>
          <w:tcPr>
            <w:tcW w:w="1801" w:type="dxa"/>
            <w:shd w:val="pct30" w:color="auto" w:fill="auto"/>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上级参数</w:t>
            </w:r>
          </w:p>
        </w:tc>
        <w:tc>
          <w:tcPr>
            <w:tcW w:w="986" w:type="dxa"/>
            <w:shd w:val="pct30" w:color="auto" w:fill="auto"/>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类型</w:t>
            </w:r>
          </w:p>
        </w:tc>
        <w:tc>
          <w:tcPr>
            <w:tcW w:w="1424" w:type="dxa"/>
            <w:shd w:val="pct30" w:color="auto" w:fill="auto"/>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字段可空</w:t>
            </w:r>
          </w:p>
        </w:tc>
        <w:tc>
          <w:tcPr>
            <w:tcW w:w="3118" w:type="dxa"/>
            <w:shd w:val="pct30" w:color="auto" w:fill="auto"/>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描述</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code</w:t>
            </w:r>
          </w:p>
        </w:tc>
        <w:tc>
          <w:tcPr>
            <w:tcW w:w="1801" w:type="dxa"/>
            <w:vAlign w:val="center"/>
          </w:tcPr>
          <w:p w:rsidR="0099451D" w:rsidRPr="008D5DA9" w:rsidRDefault="0099451D">
            <w:pPr>
              <w:adjustRightInd w:val="0"/>
              <w:snapToGrid w:val="0"/>
              <w:jc w:val="center"/>
              <w:rPr>
                <w:rFonts w:ascii="宋体" w:hAnsi="宋体" w:cs="宋体"/>
                <w:color w:val="000000"/>
                <w:sz w:val="18"/>
                <w:szCs w:val="18"/>
              </w:rPr>
            </w:pP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Int</w:t>
            </w:r>
          </w:p>
        </w:tc>
        <w:tc>
          <w:tcPr>
            <w:tcW w:w="1424"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否</w:t>
            </w: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0</w:t>
            </w:r>
            <w:r w:rsidRPr="008D5DA9">
              <w:rPr>
                <w:rFonts w:ascii="宋体" w:hAnsi="宋体" w:cs="宋体" w:hint="eastAsia"/>
                <w:color w:val="000000"/>
                <w:sz w:val="18"/>
                <w:szCs w:val="18"/>
              </w:rPr>
              <w:t>：成功其他：失败</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body</w:t>
            </w:r>
          </w:p>
        </w:tc>
        <w:tc>
          <w:tcPr>
            <w:tcW w:w="1801" w:type="dxa"/>
            <w:vAlign w:val="center"/>
          </w:tcPr>
          <w:p w:rsidR="0099451D" w:rsidRPr="008D5DA9" w:rsidRDefault="0099451D">
            <w:pPr>
              <w:adjustRightInd w:val="0"/>
              <w:snapToGrid w:val="0"/>
              <w:jc w:val="center"/>
              <w:rPr>
                <w:rFonts w:ascii="宋体" w:hAnsi="宋体" w:cs="宋体"/>
                <w:color w:val="000000"/>
                <w:sz w:val="18"/>
                <w:szCs w:val="18"/>
              </w:rPr>
            </w:pP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Object</w:t>
            </w:r>
          </w:p>
        </w:tc>
        <w:tc>
          <w:tcPr>
            <w:tcW w:w="1424"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是</w:t>
            </w:r>
          </w:p>
        </w:tc>
        <w:tc>
          <w:tcPr>
            <w:tcW w:w="3118" w:type="dxa"/>
            <w:vAlign w:val="center"/>
          </w:tcPr>
          <w:p w:rsidR="0099451D" w:rsidRPr="008D5DA9" w:rsidRDefault="0099451D">
            <w:pPr>
              <w:adjustRightInd w:val="0"/>
              <w:snapToGrid w:val="0"/>
              <w:jc w:val="center"/>
              <w:rPr>
                <w:rFonts w:ascii="宋体" w:hAnsi="宋体" w:cs="宋体"/>
                <w:color w:val="000000"/>
                <w:sz w:val="18"/>
                <w:szCs w:val="18"/>
              </w:rPr>
            </w:pP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body</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Object</w:t>
            </w:r>
          </w:p>
        </w:tc>
        <w:tc>
          <w:tcPr>
            <w:tcW w:w="1424"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是</w:t>
            </w: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用户信息列表</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userid</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List</w:t>
            </w:r>
          </w:p>
        </w:tc>
        <w:tc>
          <w:tcPr>
            <w:tcW w:w="1424"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是</w:t>
            </w: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用户</w:t>
            </w:r>
            <w:r w:rsidRPr="008D5DA9">
              <w:rPr>
                <w:rFonts w:ascii="宋体" w:hAnsi="宋体" w:cs="宋体" w:hint="eastAsia"/>
                <w:color w:val="000000"/>
                <w:sz w:val="18"/>
                <w:szCs w:val="18"/>
              </w:rPr>
              <w:t>id</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account</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是</w:t>
            </w: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用户帐号</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clientId</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是</w:t>
            </w: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终端</w:t>
            </w:r>
            <w:r w:rsidRPr="008D5DA9">
              <w:rPr>
                <w:rFonts w:ascii="宋体" w:hAnsi="宋体" w:cs="宋体" w:hint="eastAsia"/>
                <w:color w:val="000000"/>
                <w:sz w:val="18"/>
                <w:szCs w:val="18"/>
              </w:rPr>
              <w:t>id</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empId</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w:t>
            </w:r>
            <w:r w:rsidRPr="008D5DA9">
              <w:rPr>
                <w:rFonts w:ascii="宋体" w:hAnsi="宋体" w:cs="宋体" w:hint="eastAsia"/>
                <w:color w:val="000000"/>
                <w:sz w:val="18"/>
                <w:szCs w:val="18"/>
              </w:rPr>
              <w:lastRenderedPageBreak/>
              <w:t>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员工工号</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lastRenderedPageBreak/>
              <w:t>empName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员工名字</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deptId</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部门</w:t>
            </w:r>
            <w:r w:rsidRPr="008D5DA9">
              <w:rPr>
                <w:rFonts w:ascii="宋体" w:hAnsi="宋体" w:cs="宋体" w:hint="eastAsia"/>
                <w:color w:val="000000"/>
                <w:sz w:val="18"/>
                <w:szCs w:val="18"/>
              </w:rPr>
              <w:t>id</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deptName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部门名称</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mobilePhone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移动电话</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fixedPhone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固定电话</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standbyPhone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备用电话</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email</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邮箱</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createTime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创建时间</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createUserId</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创建用户</w:t>
            </w:r>
            <w:r w:rsidRPr="008D5DA9">
              <w:rPr>
                <w:rFonts w:ascii="宋体" w:hAnsi="宋体" w:cs="宋体" w:hint="eastAsia"/>
                <w:color w:val="000000"/>
                <w:sz w:val="18"/>
                <w:szCs w:val="18"/>
              </w:rPr>
              <w:t>id</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status</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状态：</w:t>
            </w:r>
            <w:r w:rsidRPr="008D5DA9">
              <w:rPr>
                <w:rFonts w:ascii="宋体" w:hAnsi="宋体" w:cs="宋体" w:hint="eastAsia"/>
                <w:color w:val="000000"/>
                <w:sz w:val="18"/>
                <w:szCs w:val="18"/>
              </w:rPr>
              <w:t>0--</w:t>
            </w:r>
            <w:r w:rsidRPr="008D5DA9">
              <w:rPr>
                <w:rFonts w:ascii="宋体" w:hAnsi="宋体" w:cs="宋体" w:hint="eastAsia"/>
                <w:color w:val="000000"/>
                <w:sz w:val="18"/>
                <w:szCs w:val="18"/>
              </w:rPr>
              <w:t>在职，</w:t>
            </w:r>
            <w:r w:rsidRPr="008D5DA9">
              <w:rPr>
                <w:rFonts w:ascii="宋体" w:hAnsi="宋体" w:cs="宋体" w:hint="eastAsia"/>
                <w:color w:val="000000"/>
                <w:sz w:val="18"/>
                <w:szCs w:val="18"/>
              </w:rPr>
              <w:t>1--</w:t>
            </w:r>
            <w:r w:rsidRPr="008D5DA9">
              <w:rPr>
                <w:rFonts w:ascii="宋体" w:hAnsi="宋体" w:cs="宋体" w:hint="eastAsia"/>
                <w:color w:val="000000"/>
                <w:sz w:val="18"/>
                <w:szCs w:val="18"/>
              </w:rPr>
              <w:t>离职，</w:t>
            </w:r>
            <w:r w:rsidRPr="008D5DA9">
              <w:rPr>
                <w:rFonts w:ascii="宋体" w:hAnsi="宋体" w:cs="宋体" w:hint="eastAsia"/>
                <w:color w:val="000000"/>
                <w:sz w:val="18"/>
                <w:szCs w:val="18"/>
              </w:rPr>
              <w:t>2--</w:t>
            </w:r>
            <w:r w:rsidRPr="008D5DA9">
              <w:rPr>
                <w:rFonts w:ascii="宋体" w:hAnsi="宋体" w:cs="宋体" w:hint="eastAsia"/>
                <w:color w:val="000000"/>
                <w:sz w:val="18"/>
                <w:szCs w:val="18"/>
              </w:rPr>
              <w:t>删除，</w:t>
            </w:r>
            <w:r w:rsidRPr="008D5DA9">
              <w:rPr>
                <w:rFonts w:ascii="宋体" w:hAnsi="宋体" w:cs="宋体" w:hint="eastAsia"/>
                <w:color w:val="000000"/>
                <w:sz w:val="18"/>
                <w:szCs w:val="18"/>
              </w:rPr>
              <w:t>3--</w:t>
            </w:r>
            <w:r w:rsidRPr="008D5DA9">
              <w:rPr>
                <w:rFonts w:ascii="宋体" w:hAnsi="宋体" w:cs="宋体" w:hint="eastAsia"/>
                <w:color w:val="000000"/>
                <w:sz w:val="18"/>
                <w:szCs w:val="18"/>
              </w:rPr>
              <w:t>退休</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sort</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在部门中的显示顺序</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updateTime</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修改时间</w:t>
            </w:r>
          </w:p>
        </w:tc>
      </w:tr>
      <w:tr w:rsidR="0099451D">
        <w:trPr>
          <w:trHeight w:val="20"/>
        </w:trPr>
        <w:tc>
          <w:tcPr>
            <w:tcW w:w="142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updateUserId</w:t>
            </w:r>
          </w:p>
        </w:tc>
        <w:tc>
          <w:tcPr>
            <w:tcW w:w="180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userlist</w:t>
            </w:r>
          </w:p>
        </w:tc>
        <w:tc>
          <w:tcPr>
            <w:tcW w:w="986"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String</w:t>
            </w:r>
          </w:p>
        </w:tc>
        <w:tc>
          <w:tcPr>
            <w:tcW w:w="1424" w:type="dxa"/>
            <w:vAlign w:val="center"/>
          </w:tcPr>
          <w:p w:rsidR="0099451D" w:rsidRPr="008D5DA9" w:rsidRDefault="0099451D">
            <w:pPr>
              <w:adjustRightInd w:val="0"/>
              <w:snapToGrid w:val="0"/>
              <w:jc w:val="center"/>
              <w:rPr>
                <w:rFonts w:ascii="宋体" w:hAnsi="宋体" w:cs="宋体"/>
                <w:color w:val="000000"/>
                <w:sz w:val="18"/>
                <w:szCs w:val="18"/>
              </w:rPr>
            </w:pPr>
          </w:p>
        </w:tc>
        <w:tc>
          <w:tcPr>
            <w:tcW w:w="3118"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修改用户</w:t>
            </w:r>
            <w:r w:rsidRPr="008D5DA9">
              <w:rPr>
                <w:rFonts w:ascii="宋体" w:hAnsi="宋体" w:cs="宋体" w:hint="eastAsia"/>
                <w:color w:val="000000"/>
                <w:sz w:val="18"/>
                <w:szCs w:val="18"/>
              </w:rPr>
              <w:t>id</w:t>
            </w:r>
          </w:p>
        </w:tc>
      </w:tr>
    </w:tbl>
    <w:p w:rsidR="0099451D" w:rsidRDefault="008D5DA9">
      <w:pPr>
        <w:pStyle w:val="4"/>
      </w:pPr>
      <w:r>
        <w:rPr>
          <w:rFonts w:hint="eastAsia"/>
        </w:rPr>
        <w:t>范例</w:t>
      </w:r>
    </w:p>
    <w:p w:rsidR="0099451D" w:rsidRDefault="008D5DA9">
      <w:pPr>
        <w:pStyle w:val="2"/>
      </w:pPr>
      <w:r>
        <w:rPr>
          <w:rFonts w:hint="eastAsia"/>
        </w:rPr>
        <w:t>临海项目签到考勤</w:t>
      </w:r>
    </w:p>
    <w:p w:rsidR="0099451D" w:rsidRDefault="008D5DA9">
      <w:pPr>
        <w:pStyle w:val="3"/>
      </w:pPr>
      <w:r>
        <w:rPr>
          <w:rFonts w:hint="eastAsia"/>
        </w:rPr>
        <w:t>签到</w:t>
      </w:r>
      <w:r>
        <w:rPr>
          <w:rFonts w:hint="eastAsia"/>
        </w:rPr>
        <w:t>/</w:t>
      </w:r>
      <w:r>
        <w:rPr>
          <w:rFonts w:hint="eastAsia"/>
        </w:rPr>
        <w:t>签出</w:t>
      </w:r>
    </w:p>
    <w:p w:rsidR="0099451D" w:rsidRDefault="008D5DA9">
      <w:pPr>
        <w:pStyle w:val="4"/>
      </w:pPr>
      <w:r>
        <w:rPr>
          <w:rFonts w:hint="eastAsia"/>
        </w:rPr>
        <w:t>URL</w:t>
      </w:r>
    </w:p>
    <w:p w:rsidR="0099451D" w:rsidRDefault="008D5DA9">
      <w:pPr>
        <w:pStyle w:val="112"/>
        <w:ind w:left="240"/>
      </w:pPr>
      <w:r>
        <w:rPr>
          <w:rFonts w:hint="eastAsia"/>
        </w:rPr>
        <w:t>http://mobile.zjhcsoft.com:8090/szf/lhsign</w:t>
      </w:r>
    </w:p>
    <w:p w:rsidR="0099451D" w:rsidRDefault="008D5DA9">
      <w:pPr>
        <w:pStyle w:val="4"/>
      </w:pPr>
      <w:r>
        <w:rPr>
          <w:rFonts w:hint="eastAsia"/>
        </w:rPr>
        <w:t>描述</w:t>
      </w:r>
    </w:p>
    <w:p w:rsidR="0099451D" w:rsidRDefault="008D5DA9">
      <w:pPr>
        <w:pStyle w:val="112"/>
        <w:ind w:left="240"/>
      </w:pPr>
      <w:r>
        <w:rPr>
          <w:rFonts w:hint="eastAsia"/>
        </w:rPr>
        <w:t>用户签到操作。</w:t>
      </w:r>
    </w:p>
    <w:p w:rsidR="0099451D" w:rsidRDefault="008D5DA9">
      <w:pPr>
        <w:pStyle w:val="4"/>
      </w:pPr>
      <w:r>
        <w:rPr>
          <w:rFonts w:hint="eastAsia"/>
        </w:rPr>
        <w:t>参数</w:t>
      </w:r>
    </w:p>
    <w:p w:rsidR="0099451D" w:rsidRDefault="008D5DA9">
      <w:pPr>
        <w:pStyle w:val="40"/>
      </w:pPr>
      <w:r>
        <w:rPr>
          <w:rFonts w:hint="eastAsia"/>
        </w:rPr>
        <w:t>请求参数</w:t>
      </w:r>
    </w:p>
    <w:tbl>
      <w:tblPr>
        <w:tblW w:w="8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1"/>
        <w:gridCol w:w="1100"/>
        <w:gridCol w:w="1165"/>
        <w:gridCol w:w="1034"/>
        <w:gridCol w:w="3420"/>
      </w:tblGrid>
      <w:tr w:rsidR="0099451D">
        <w:trPr>
          <w:trHeight w:val="405"/>
        </w:trPr>
        <w:tc>
          <w:tcPr>
            <w:tcW w:w="1681" w:type="dxa"/>
            <w:shd w:val="clear" w:color="auto" w:fill="BFBFBF"/>
          </w:tcPr>
          <w:p w:rsidR="0099451D" w:rsidRDefault="008D5DA9">
            <w:pPr>
              <w:tabs>
                <w:tab w:val="left" w:pos="864"/>
              </w:tabs>
              <w:ind w:firstLine="0"/>
              <w:jc w:val="center"/>
              <w:rPr>
                <w:b/>
                <w:sz w:val="18"/>
                <w:szCs w:val="18"/>
              </w:rPr>
            </w:pPr>
            <w:r>
              <w:rPr>
                <w:rFonts w:hint="eastAsia"/>
                <w:b/>
                <w:sz w:val="18"/>
                <w:szCs w:val="18"/>
              </w:rPr>
              <w:t>参数名称</w:t>
            </w:r>
          </w:p>
        </w:tc>
        <w:tc>
          <w:tcPr>
            <w:tcW w:w="1100" w:type="dxa"/>
            <w:shd w:val="clear" w:color="auto" w:fill="BFBFBF"/>
          </w:tcPr>
          <w:p w:rsidR="0099451D" w:rsidRDefault="008D5DA9">
            <w:pPr>
              <w:tabs>
                <w:tab w:val="left" w:pos="864"/>
              </w:tabs>
              <w:ind w:firstLine="0"/>
              <w:jc w:val="center"/>
              <w:rPr>
                <w:b/>
                <w:sz w:val="18"/>
                <w:szCs w:val="18"/>
              </w:rPr>
            </w:pPr>
            <w:r>
              <w:rPr>
                <w:rFonts w:hint="eastAsia"/>
                <w:b/>
                <w:sz w:val="18"/>
                <w:szCs w:val="18"/>
              </w:rPr>
              <w:t>类型</w:t>
            </w:r>
          </w:p>
        </w:tc>
        <w:tc>
          <w:tcPr>
            <w:tcW w:w="1165" w:type="dxa"/>
            <w:shd w:val="clear" w:color="auto" w:fill="BFBFBF"/>
          </w:tcPr>
          <w:p w:rsidR="0099451D" w:rsidRDefault="008D5DA9">
            <w:pPr>
              <w:tabs>
                <w:tab w:val="left" w:pos="864"/>
              </w:tabs>
              <w:ind w:firstLine="0"/>
              <w:jc w:val="center"/>
              <w:rPr>
                <w:b/>
                <w:sz w:val="18"/>
                <w:szCs w:val="18"/>
              </w:rPr>
            </w:pPr>
            <w:r>
              <w:rPr>
                <w:rFonts w:hint="eastAsia"/>
                <w:b/>
                <w:sz w:val="18"/>
                <w:szCs w:val="18"/>
              </w:rPr>
              <w:t>上级参数</w:t>
            </w:r>
          </w:p>
        </w:tc>
        <w:tc>
          <w:tcPr>
            <w:tcW w:w="1034" w:type="dxa"/>
            <w:shd w:val="clear" w:color="auto" w:fill="BFBFBF"/>
          </w:tcPr>
          <w:p w:rsidR="0099451D" w:rsidRDefault="008D5DA9">
            <w:pPr>
              <w:tabs>
                <w:tab w:val="left" w:pos="864"/>
              </w:tabs>
              <w:ind w:firstLine="0"/>
              <w:jc w:val="center"/>
              <w:rPr>
                <w:b/>
                <w:sz w:val="18"/>
                <w:szCs w:val="18"/>
              </w:rPr>
            </w:pPr>
            <w:r>
              <w:rPr>
                <w:rFonts w:hint="eastAsia"/>
                <w:b/>
                <w:sz w:val="18"/>
                <w:szCs w:val="18"/>
              </w:rPr>
              <w:t>字段可空</w:t>
            </w:r>
          </w:p>
        </w:tc>
        <w:tc>
          <w:tcPr>
            <w:tcW w:w="3420" w:type="dxa"/>
            <w:shd w:val="clear" w:color="auto" w:fill="BFBFBF"/>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2"/>
        </w:trPr>
        <w:tc>
          <w:tcPr>
            <w:tcW w:w="168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lastRenderedPageBreak/>
              <w:t>userId</w:t>
            </w:r>
          </w:p>
        </w:tc>
        <w:tc>
          <w:tcPr>
            <w:tcW w:w="1100"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165"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034"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420"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登录用户</w:t>
            </w:r>
            <w:r>
              <w:rPr>
                <w:rFonts w:ascii="宋体" w:hAnsi="宋体" w:hint="eastAsia"/>
                <w:sz w:val="18"/>
                <w:szCs w:val="18"/>
              </w:rPr>
              <w:t>id</w:t>
            </w:r>
          </w:p>
        </w:tc>
      </w:tr>
      <w:tr w:rsidR="0099451D">
        <w:trPr>
          <w:trHeight w:val="522"/>
        </w:trPr>
        <w:tc>
          <w:tcPr>
            <w:tcW w:w="1681"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signType</w:t>
            </w:r>
          </w:p>
        </w:tc>
        <w:tc>
          <w:tcPr>
            <w:tcW w:w="1100"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String</w:t>
            </w:r>
          </w:p>
        </w:tc>
        <w:tc>
          <w:tcPr>
            <w:tcW w:w="1165" w:type="dxa"/>
          </w:tcPr>
          <w:p w:rsidR="0099451D" w:rsidRDefault="008D5DA9">
            <w:pPr>
              <w:adjustRightInd w:val="0"/>
              <w:snapToGrid w:val="0"/>
              <w:ind w:firstLine="0"/>
              <w:jc w:val="center"/>
              <w:rPr>
                <w:rFonts w:ascii="宋体" w:hAnsi="宋体"/>
                <w:color w:val="FF0000"/>
                <w:sz w:val="18"/>
                <w:szCs w:val="18"/>
              </w:rPr>
            </w:pPr>
            <w:r>
              <w:rPr>
                <w:rFonts w:ascii="宋体" w:hAnsi="宋体" w:hint="eastAsia"/>
                <w:sz w:val="18"/>
                <w:szCs w:val="18"/>
              </w:rPr>
              <w:t>body</w:t>
            </w:r>
          </w:p>
        </w:tc>
        <w:tc>
          <w:tcPr>
            <w:tcW w:w="1034"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否</w:t>
            </w:r>
          </w:p>
        </w:tc>
        <w:tc>
          <w:tcPr>
            <w:tcW w:w="3420" w:type="dxa"/>
            <w:vAlign w:val="center"/>
          </w:tcPr>
          <w:p w:rsidR="0099451D" w:rsidRDefault="008D5DA9">
            <w:pPr>
              <w:ind w:firstLine="0"/>
              <w:jc w:val="center"/>
              <w:rPr>
                <w:rFonts w:ascii="宋体" w:hAnsi="宋体"/>
                <w:color w:val="FF0000"/>
                <w:sz w:val="18"/>
                <w:szCs w:val="18"/>
              </w:rPr>
            </w:pPr>
            <w:r>
              <w:rPr>
                <w:rFonts w:ascii="宋体" w:hAnsi="宋体" w:hint="eastAsia"/>
                <w:color w:val="FF0000"/>
                <w:sz w:val="18"/>
                <w:szCs w:val="18"/>
              </w:rPr>
              <w:t>签到</w:t>
            </w:r>
            <w:r>
              <w:rPr>
                <w:rFonts w:ascii="宋体" w:hAnsi="宋体" w:hint="eastAsia"/>
                <w:color w:val="FF0000"/>
                <w:sz w:val="18"/>
                <w:szCs w:val="18"/>
              </w:rPr>
              <w:t>/</w:t>
            </w:r>
            <w:r>
              <w:rPr>
                <w:rFonts w:ascii="宋体" w:hAnsi="宋体" w:hint="eastAsia"/>
                <w:color w:val="FF0000"/>
                <w:sz w:val="18"/>
                <w:szCs w:val="18"/>
              </w:rPr>
              <w:t>签出：</w:t>
            </w:r>
            <w:r>
              <w:rPr>
                <w:rFonts w:ascii="宋体" w:hAnsi="宋体" w:hint="eastAsia"/>
                <w:color w:val="FF0000"/>
                <w:sz w:val="18"/>
                <w:szCs w:val="18"/>
              </w:rPr>
              <w:t>0</w:t>
            </w:r>
            <w:r>
              <w:rPr>
                <w:rFonts w:ascii="宋体" w:hAnsi="宋体"/>
                <w:color w:val="FF0000"/>
                <w:sz w:val="18"/>
                <w:szCs w:val="18"/>
              </w:rPr>
              <w:t>—</w:t>
            </w:r>
            <w:r>
              <w:rPr>
                <w:rFonts w:ascii="宋体" w:hAnsi="宋体" w:hint="eastAsia"/>
                <w:color w:val="FF0000"/>
                <w:sz w:val="18"/>
                <w:szCs w:val="18"/>
              </w:rPr>
              <w:t>上班，</w:t>
            </w:r>
            <w:r>
              <w:rPr>
                <w:rFonts w:ascii="宋体" w:hAnsi="宋体" w:hint="eastAsia"/>
                <w:color w:val="FF0000"/>
                <w:sz w:val="18"/>
                <w:szCs w:val="18"/>
              </w:rPr>
              <w:t>1</w:t>
            </w:r>
            <w:r>
              <w:rPr>
                <w:rFonts w:ascii="宋体" w:hAnsi="宋体"/>
                <w:color w:val="FF0000"/>
                <w:sz w:val="18"/>
                <w:szCs w:val="18"/>
              </w:rPr>
              <w:t>—</w:t>
            </w:r>
            <w:r>
              <w:rPr>
                <w:rFonts w:ascii="宋体" w:hAnsi="宋体" w:hint="eastAsia"/>
                <w:color w:val="FF0000"/>
                <w:sz w:val="18"/>
                <w:szCs w:val="18"/>
              </w:rPr>
              <w:t>外勤</w:t>
            </w:r>
          </w:p>
        </w:tc>
      </w:tr>
      <w:tr w:rsidR="0099451D">
        <w:trPr>
          <w:trHeight w:val="522"/>
        </w:trPr>
        <w:tc>
          <w:tcPr>
            <w:tcW w:w="1681" w:type="dxa"/>
            <w:vAlign w:val="center"/>
          </w:tcPr>
          <w:p w:rsidR="0099451D" w:rsidRDefault="008D5DA9">
            <w:pPr>
              <w:adjustRightInd w:val="0"/>
              <w:snapToGrid w:val="0"/>
              <w:ind w:firstLine="0"/>
              <w:jc w:val="center"/>
              <w:rPr>
                <w:rFonts w:ascii="宋体" w:hAnsi="宋体"/>
                <w:sz w:val="18"/>
                <w:szCs w:val="18"/>
              </w:rPr>
            </w:pPr>
            <w:r>
              <w:rPr>
                <w:rFonts w:ascii="宋体" w:hAnsi="宋体" w:cs="宋体"/>
                <w:sz w:val="18"/>
                <w:szCs w:val="18"/>
              </w:rPr>
              <w:t>addressLongitude</w:t>
            </w:r>
          </w:p>
        </w:tc>
        <w:tc>
          <w:tcPr>
            <w:tcW w:w="1100"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165"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034"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420"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经度</w:t>
            </w:r>
          </w:p>
        </w:tc>
      </w:tr>
      <w:tr w:rsidR="0099451D">
        <w:trPr>
          <w:trHeight w:val="522"/>
        </w:trPr>
        <w:tc>
          <w:tcPr>
            <w:tcW w:w="1681" w:type="dxa"/>
            <w:vAlign w:val="center"/>
          </w:tcPr>
          <w:p w:rsidR="0099451D" w:rsidRDefault="008D5DA9">
            <w:pPr>
              <w:adjustRightInd w:val="0"/>
              <w:snapToGrid w:val="0"/>
              <w:ind w:firstLine="0"/>
              <w:jc w:val="center"/>
              <w:rPr>
                <w:rFonts w:ascii="宋体" w:hAnsi="宋体" w:cs="宋体"/>
                <w:sz w:val="18"/>
                <w:szCs w:val="18"/>
              </w:rPr>
            </w:pPr>
            <w:r>
              <w:rPr>
                <w:rFonts w:ascii="宋体" w:hAnsi="宋体" w:cs="宋体"/>
                <w:sz w:val="18"/>
                <w:szCs w:val="18"/>
              </w:rPr>
              <w:t>addressLatitude</w:t>
            </w:r>
          </w:p>
        </w:tc>
        <w:tc>
          <w:tcPr>
            <w:tcW w:w="1100"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165" w:type="dxa"/>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body</w:t>
            </w:r>
          </w:p>
        </w:tc>
        <w:tc>
          <w:tcPr>
            <w:tcW w:w="1034"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否</w:t>
            </w:r>
          </w:p>
        </w:tc>
        <w:tc>
          <w:tcPr>
            <w:tcW w:w="3420"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维度</w:t>
            </w:r>
          </w:p>
        </w:tc>
      </w:tr>
      <w:tr w:rsidR="0099451D">
        <w:trPr>
          <w:trHeight w:val="522"/>
        </w:trPr>
        <w:tc>
          <w:tcPr>
            <w:tcW w:w="168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address</w:t>
            </w:r>
          </w:p>
        </w:tc>
        <w:tc>
          <w:tcPr>
            <w:tcW w:w="1100" w:type="dxa"/>
            <w:vAlign w:val="center"/>
          </w:tcPr>
          <w:p w:rsidR="0099451D" w:rsidRPr="008D5DA9" w:rsidRDefault="008D5DA9">
            <w:pPr>
              <w:adjustRightInd w:val="0"/>
              <w:snapToGrid w:val="0"/>
              <w:ind w:firstLineChars="150" w:firstLine="270"/>
              <w:jc w:val="center"/>
              <w:rPr>
                <w:rFonts w:ascii="宋体" w:hAnsi="宋体"/>
                <w:color w:val="000000"/>
                <w:sz w:val="18"/>
                <w:szCs w:val="18"/>
              </w:rPr>
            </w:pPr>
            <w:r w:rsidRPr="008D5DA9">
              <w:rPr>
                <w:rFonts w:ascii="宋体" w:hAnsi="宋体" w:hint="eastAsia"/>
                <w:color w:val="000000"/>
                <w:sz w:val="18"/>
                <w:szCs w:val="18"/>
              </w:rPr>
              <w:t>String</w:t>
            </w:r>
          </w:p>
        </w:tc>
        <w:tc>
          <w:tcPr>
            <w:tcW w:w="1165" w:type="dxa"/>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body</w:t>
            </w:r>
          </w:p>
        </w:tc>
        <w:tc>
          <w:tcPr>
            <w:tcW w:w="1034"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是</w:t>
            </w:r>
          </w:p>
        </w:tc>
        <w:tc>
          <w:tcPr>
            <w:tcW w:w="3420"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签到地址</w:t>
            </w:r>
          </w:p>
        </w:tc>
      </w:tr>
      <w:tr w:rsidR="0099451D">
        <w:trPr>
          <w:trHeight w:val="522"/>
        </w:trPr>
        <w:tc>
          <w:tcPr>
            <w:tcW w:w="1681" w:type="dxa"/>
            <w:vAlign w:val="center"/>
          </w:tcPr>
          <w:p w:rsidR="0099451D" w:rsidRPr="008D5DA9" w:rsidRDefault="008D5DA9">
            <w:pPr>
              <w:adjustRightInd w:val="0"/>
              <w:snapToGrid w:val="0"/>
              <w:jc w:val="center"/>
              <w:rPr>
                <w:rFonts w:ascii="宋体" w:hAnsi="宋体" w:cs="宋体"/>
                <w:color w:val="000000"/>
                <w:sz w:val="18"/>
                <w:szCs w:val="18"/>
              </w:rPr>
            </w:pPr>
            <w:bookmarkStart w:id="497" w:name="OLE_LINK21"/>
            <w:r w:rsidRPr="008D5DA9">
              <w:rPr>
                <w:rFonts w:ascii="宋体" w:hAnsi="宋体" w:cs="宋体" w:hint="eastAsia"/>
                <w:color w:val="000000"/>
                <w:sz w:val="18"/>
                <w:szCs w:val="18"/>
              </w:rPr>
              <w:t>imgList</w:t>
            </w:r>
            <w:bookmarkEnd w:id="497"/>
          </w:p>
        </w:tc>
        <w:tc>
          <w:tcPr>
            <w:tcW w:w="1100" w:type="dxa"/>
            <w:vAlign w:val="center"/>
          </w:tcPr>
          <w:p w:rsidR="0099451D" w:rsidRPr="008D5DA9" w:rsidRDefault="008D5DA9">
            <w:pPr>
              <w:adjustRightInd w:val="0"/>
              <w:snapToGrid w:val="0"/>
              <w:ind w:firstLineChars="100" w:firstLine="180"/>
              <w:jc w:val="center"/>
              <w:rPr>
                <w:rFonts w:ascii="宋体" w:hAnsi="宋体"/>
                <w:color w:val="000000"/>
                <w:sz w:val="18"/>
                <w:szCs w:val="18"/>
              </w:rPr>
            </w:pPr>
            <w:r w:rsidRPr="008D5DA9">
              <w:rPr>
                <w:rFonts w:ascii="宋体" w:hAnsi="宋体" w:hint="eastAsia"/>
                <w:color w:val="000000"/>
                <w:sz w:val="18"/>
                <w:szCs w:val="18"/>
              </w:rPr>
              <w:t>List</w:t>
            </w:r>
          </w:p>
        </w:tc>
        <w:tc>
          <w:tcPr>
            <w:tcW w:w="1165" w:type="dxa"/>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body</w:t>
            </w:r>
          </w:p>
        </w:tc>
        <w:tc>
          <w:tcPr>
            <w:tcW w:w="1034" w:type="dxa"/>
            <w:vAlign w:val="center"/>
          </w:tcPr>
          <w:p w:rsidR="0099451D" w:rsidRPr="008D5DA9" w:rsidRDefault="008D5DA9">
            <w:pPr>
              <w:adjustRightInd w:val="0"/>
              <w:snapToGrid w:val="0"/>
              <w:rPr>
                <w:rFonts w:ascii="宋体" w:hAnsi="宋体"/>
                <w:color w:val="000000"/>
                <w:sz w:val="18"/>
                <w:szCs w:val="18"/>
              </w:rPr>
            </w:pPr>
            <w:r w:rsidRPr="008D5DA9">
              <w:rPr>
                <w:rFonts w:ascii="宋体" w:hAnsi="宋体"/>
                <w:color w:val="000000"/>
                <w:sz w:val="18"/>
                <w:szCs w:val="18"/>
              </w:rPr>
              <w:t>是</w:t>
            </w:r>
          </w:p>
        </w:tc>
        <w:tc>
          <w:tcPr>
            <w:tcW w:w="3420"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图片列表</w:t>
            </w:r>
          </w:p>
        </w:tc>
      </w:tr>
      <w:tr w:rsidR="0099451D">
        <w:trPr>
          <w:trHeight w:val="522"/>
        </w:trPr>
        <w:tc>
          <w:tcPr>
            <w:tcW w:w="168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file</w:t>
            </w:r>
          </w:p>
        </w:tc>
        <w:tc>
          <w:tcPr>
            <w:tcW w:w="1100" w:type="dxa"/>
            <w:vAlign w:val="center"/>
          </w:tcPr>
          <w:p w:rsidR="0099451D" w:rsidRPr="008D5DA9" w:rsidRDefault="008D5DA9">
            <w:pPr>
              <w:adjustRightInd w:val="0"/>
              <w:snapToGrid w:val="0"/>
              <w:ind w:firstLineChars="100" w:firstLine="180"/>
              <w:jc w:val="center"/>
              <w:rPr>
                <w:rFonts w:ascii="宋体" w:hAnsi="宋体"/>
                <w:color w:val="000000"/>
                <w:sz w:val="18"/>
                <w:szCs w:val="18"/>
              </w:rPr>
            </w:pPr>
            <w:r w:rsidRPr="008D5DA9">
              <w:rPr>
                <w:rFonts w:ascii="宋体" w:hAnsi="宋体" w:cs="宋体" w:hint="eastAsia"/>
                <w:color w:val="000000"/>
                <w:sz w:val="18"/>
                <w:szCs w:val="18"/>
              </w:rPr>
              <w:t>图片流</w:t>
            </w:r>
          </w:p>
        </w:tc>
        <w:tc>
          <w:tcPr>
            <w:tcW w:w="1165" w:type="dxa"/>
          </w:tcPr>
          <w:p w:rsidR="0099451D" w:rsidRPr="008D5DA9" w:rsidRDefault="008D5DA9">
            <w:pPr>
              <w:adjustRightInd w:val="0"/>
              <w:snapToGrid w:val="0"/>
              <w:ind w:firstLineChars="150" w:firstLine="270"/>
              <w:jc w:val="center"/>
              <w:rPr>
                <w:rFonts w:ascii="宋体" w:hAnsi="宋体"/>
                <w:color w:val="000000"/>
                <w:sz w:val="18"/>
                <w:szCs w:val="18"/>
              </w:rPr>
            </w:pPr>
            <w:r w:rsidRPr="008D5DA9">
              <w:rPr>
                <w:rFonts w:ascii="宋体" w:hAnsi="宋体" w:cs="宋体" w:hint="eastAsia"/>
                <w:color w:val="000000"/>
                <w:sz w:val="18"/>
                <w:szCs w:val="18"/>
              </w:rPr>
              <w:t>imgList</w:t>
            </w:r>
          </w:p>
        </w:tc>
        <w:tc>
          <w:tcPr>
            <w:tcW w:w="1034" w:type="dxa"/>
            <w:vAlign w:val="center"/>
          </w:tcPr>
          <w:p w:rsidR="0099451D" w:rsidRPr="008D5DA9" w:rsidRDefault="008D5DA9">
            <w:pPr>
              <w:adjustRightInd w:val="0"/>
              <w:snapToGrid w:val="0"/>
              <w:rPr>
                <w:rFonts w:ascii="宋体" w:hAnsi="宋体"/>
                <w:color w:val="000000"/>
                <w:sz w:val="18"/>
                <w:szCs w:val="18"/>
              </w:rPr>
            </w:pPr>
            <w:r w:rsidRPr="008D5DA9">
              <w:rPr>
                <w:rFonts w:ascii="宋体" w:hAnsi="宋体"/>
                <w:color w:val="000000"/>
                <w:sz w:val="18"/>
                <w:szCs w:val="18"/>
              </w:rPr>
              <w:t>是</w:t>
            </w:r>
          </w:p>
        </w:tc>
        <w:tc>
          <w:tcPr>
            <w:tcW w:w="3420"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图片文件流</w:t>
            </w:r>
          </w:p>
        </w:tc>
      </w:tr>
      <w:tr w:rsidR="0099451D">
        <w:trPr>
          <w:trHeight w:val="532"/>
        </w:trPr>
        <w:tc>
          <w:tcPr>
            <w:tcW w:w="1681" w:type="dxa"/>
            <w:vAlign w:val="center"/>
          </w:tcPr>
          <w:p w:rsidR="0099451D" w:rsidRPr="008D5DA9" w:rsidRDefault="008D5DA9">
            <w:pPr>
              <w:adjustRightInd w:val="0"/>
              <w:snapToGrid w:val="0"/>
              <w:jc w:val="center"/>
              <w:rPr>
                <w:rFonts w:ascii="宋体" w:hAnsi="宋体" w:cs="宋体"/>
                <w:color w:val="000000"/>
                <w:sz w:val="18"/>
                <w:szCs w:val="18"/>
              </w:rPr>
            </w:pPr>
            <w:r w:rsidRPr="008D5DA9">
              <w:rPr>
                <w:rFonts w:ascii="宋体" w:hAnsi="宋体" w:cs="宋体" w:hint="eastAsia"/>
                <w:color w:val="000000"/>
                <w:sz w:val="18"/>
                <w:szCs w:val="18"/>
              </w:rPr>
              <w:t>remark</w:t>
            </w:r>
          </w:p>
        </w:tc>
        <w:tc>
          <w:tcPr>
            <w:tcW w:w="1100" w:type="dxa"/>
            <w:vAlign w:val="center"/>
          </w:tcPr>
          <w:p w:rsidR="0099451D" w:rsidRPr="008D5DA9" w:rsidRDefault="008D5DA9">
            <w:pPr>
              <w:adjustRightInd w:val="0"/>
              <w:snapToGrid w:val="0"/>
              <w:ind w:firstLineChars="100" w:firstLine="180"/>
              <w:jc w:val="center"/>
              <w:rPr>
                <w:rFonts w:ascii="宋体" w:hAnsi="宋体"/>
                <w:color w:val="000000"/>
                <w:sz w:val="18"/>
                <w:szCs w:val="18"/>
              </w:rPr>
            </w:pPr>
            <w:r w:rsidRPr="008D5DA9">
              <w:rPr>
                <w:rFonts w:ascii="宋体" w:hAnsi="宋体" w:hint="eastAsia"/>
                <w:color w:val="000000"/>
                <w:sz w:val="18"/>
                <w:szCs w:val="18"/>
              </w:rPr>
              <w:t>String</w:t>
            </w:r>
          </w:p>
        </w:tc>
        <w:tc>
          <w:tcPr>
            <w:tcW w:w="1165" w:type="dxa"/>
          </w:tcPr>
          <w:p w:rsidR="0099451D" w:rsidRPr="008D5DA9" w:rsidRDefault="008D5DA9">
            <w:pPr>
              <w:adjustRightInd w:val="0"/>
              <w:snapToGrid w:val="0"/>
              <w:ind w:firstLineChars="150" w:firstLine="270"/>
              <w:jc w:val="center"/>
              <w:rPr>
                <w:rFonts w:ascii="宋体" w:hAnsi="宋体"/>
                <w:color w:val="000000"/>
                <w:sz w:val="18"/>
                <w:szCs w:val="18"/>
              </w:rPr>
            </w:pPr>
            <w:r w:rsidRPr="008D5DA9">
              <w:rPr>
                <w:rFonts w:ascii="宋体" w:hAnsi="宋体" w:hint="eastAsia"/>
                <w:color w:val="000000"/>
                <w:sz w:val="18"/>
                <w:szCs w:val="18"/>
              </w:rPr>
              <w:t>body</w:t>
            </w:r>
          </w:p>
        </w:tc>
        <w:tc>
          <w:tcPr>
            <w:tcW w:w="1034" w:type="dxa"/>
            <w:vAlign w:val="center"/>
          </w:tcPr>
          <w:p w:rsidR="0099451D" w:rsidRPr="008D5DA9" w:rsidRDefault="008D5DA9">
            <w:pPr>
              <w:adjustRightInd w:val="0"/>
              <w:snapToGrid w:val="0"/>
              <w:rPr>
                <w:rFonts w:ascii="宋体" w:hAnsi="宋体"/>
                <w:color w:val="000000"/>
                <w:sz w:val="18"/>
                <w:szCs w:val="18"/>
              </w:rPr>
            </w:pPr>
            <w:r w:rsidRPr="008D5DA9">
              <w:rPr>
                <w:rFonts w:ascii="宋体" w:hAnsi="宋体"/>
                <w:color w:val="000000"/>
                <w:sz w:val="18"/>
                <w:szCs w:val="18"/>
              </w:rPr>
              <w:t>是</w:t>
            </w:r>
          </w:p>
        </w:tc>
        <w:tc>
          <w:tcPr>
            <w:tcW w:w="3420"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color w:val="000000"/>
                <w:sz w:val="18"/>
                <w:szCs w:val="18"/>
              </w:rPr>
              <w:t>备注</w:t>
            </w:r>
          </w:p>
        </w:tc>
      </w:tr>
    </w:tbl>
    <w:p w:rsidR="0099451D" w:rsidRDefault="008D5DA9">
      <w:pPr>
        <w:pStyle w:val="40"/>
      </w:pPr>
      <w:r>
        <w:rPr>
          <w:rFonts w:hint="eastAsia"/>
        </w:rPr>
        <w:t>返回参数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376"/>
        <w:gridCol w:w="1411"/>
        <w:gridCol w:w="1424"/>
        <w:gridCol w:w="2885"/>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376" w:type="dxa"/>
            <w:shd w:val="pct30" w:color="auto" w:fill="auto"/>
          </w:tcPr>
          <w:p w:rsidR="0099451D" w:rsidRDefault="008D5DA9">
            <w:pPr>
              <w:tabs>
                <w:tab w:val="left" w:pos="864"/>
              </w:tabs>
              <w:ind w:firstLine="0"/>
              <w:jc w:val="center"/>
              <w:rPr>
                <w:b/>
                <w:sz w:val="18"/>
                <w:szCs w:val="18"/>
              </w:rPr>
            </w:pPr>
            <w:r>
              <w:rPr>
                <w:rFonts w:hint="eastAsia"/>
                <w:b/>
                <w:sz w:val="18"/>
                <w:szCs w:val="18"/>
              </w:rPr>
              <w:t>上级参数</w:t>
            </w:r>
          </w:p>
        </w:tc>
        <w:tc>
          <w:tcPr>
            <w:tcW w:w="141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424"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2885"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529"/>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code</w:t>
            </w:r>
          </w:p>
        </w:tc>
        <w:tc>
          <w:tcPr>
            <w:tcW w:w="1376" w:type="dxa"/>
            <w:vAlign w:val="center"/>
          </w:tcPr>
          <w:p w:rsidR="0099451D" w:rsidRDefault="0099451D">
            <w:pPr>
              <w:adjustRightInd w:val="0"/>
              <w:snapToGrid w:val="0"/>
              <w:ind w:firstLine="0"/>
              <w:jc w:val="center"/>
              <w:rPr>
                <w:rFonts w:ascii="宋体" w:hAnsi="宋体"/>
                <w:sz w:val="18"/>
                <w:szCs w:val="18"/>
              </w:rPr>
            </w:pPr>
          </w:p>
        </w:tc>
        <w:tc>
          <w:tcPr>
            <w:tcW w:w="141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Int</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2885"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详见状态码定义</w:t>
            </w:r>
          </w:p>
        </w:tc>
      </w:tr>
      <w:tr w:rsidR="0099451D">
        <w:trPr>
          <w:trHeight w:val="529"/>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msg</w:t>
            </w:r>
          </w:p>
        </w:tc>
        <w:tc>
          <w:tcPr>
            <w:tcW w:w="1376" w:type="dxa"/>
            <w:vAlign w:val="center"/>
          </w:tcPr>
          <w:p w:rsidR="0099451D" w:rsidRDefault="0099451D">
            <w:pPr>
              <w:adjustRightInd w:val="0"/>
              <w:snapToGrid w:val="0"/>
              <w:ind w:firstLine="0"/>
              <w:jc w:val="center"/>
              <w:rPr>
                <w:rFonts w:ascii="宋体" w:hAnsi="宋体"/>
                <w:sz w:val="18"/>
                <w:szCs w:val="18"/>
              </w:rPr>
            </w:pPr>
          </w:p>
        </w:tc>
        <w:tc>
          <w:tcPr>
            <w:tcW w:w="1411"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2885"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状态码对应描述</w:t>
            </w:r>
          </w:p>
        </w:tc>
      </w:tr>
      <w:tr w:rsidR="0099451D">
        <w:trPr>
          <w:trHeight w:val="529"/>
        </w:trPr>
        <w:tc>
          <w:tcPr>
            <w:tcW w:w="1426" w:type="dxa"/>
            <w:vAlign w:val="center"/>
          </w:tcPr>
          <w:p w:rsidR="0099451D" w:rsidRDefault="008D5DA9">
            <w:pPr>
              <w:adjustRightInd w:val="0"/>
              <w:snapToGrid w:val="0"/>
              <w:ind w:firstLine="0"/>
              <w:jc w:val="center"/>
              <w:rPr>
                <w:rFonts w:ascii="宋体" w:hAnsi="宋体"/>
                <w:sz w:val="18"/>
                <w:szCs w:val="18"/>
              </w:rPr>
            </w:pPr>
            <w:r>
              <w:rPr>
                <w:rFonts w:ascii="宋体" w:hAnsi="宋体"/>
                <w:sz w:val="18"/>
                <w:szCs w:val="18"/>
              </w:rPr>
              <w:t>body</w:t>
            </w:r>
          </w:p>
        </w:tc>
        <w:tc>
          <w:tcPr>
            <w:tcW w:w="1376" w:type="dxa"/>
            <w:vAlign w:val="center"/>
          </w:tcPr>
          <w:p w:rsidR="0099451D" w:rsidRDefault="0099451D">
            <w:pPr>
              <w:adjustRightInd w:val="0"/>
              <w:snapToGrid w:val="0"/>
              <w:ind w:firstLine="0"/>
              <w:jc w:val="center"/>
              <w:rPr>
                <w:rFonts w:ascii="宋体" w:hAnsi="宋体"/>
                <w:sz w:val="18"/>
                <w:szCs w:val="18"/>
              </w:rPr>
            </w:pPr>
          </w:p>
        </w:tc>
        <w:tc>
          <w:tcPr>
            <w:tcW w:w="1411"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String</w:t>
            </w:r>
          </w:p>
        </w:tc>
        <w:tc>
          <w:tcPr>
            <w:tcW w:w="142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2885" w:type="dxa"/>
            <w:vAlign w:val="center"/>
          </w:tcPr>
          <w:p w:rsidR="0099451D" w:rsidRDefault="0099451D">
            <w:pPr>
              <w:adjustRightInd w:val="0"/>
              <w:snapToGrid w:val="0"/>
              <w:ind w:firstLine="0"/>
              <w:jc w:val="center"/>
              <w:rPr>
                <w:rFonts w:ascii="宋体" w:hAnsi="宋体"/>
                <w:sz w:val="18"/>
                <w:szCs w:val="18"/>
              </w:rPr>
            </w:pPr>
          </w:p>
        </w:tc>
      </w:tr>
    </w:tbl>
    <w:p w:rsidR="0099451D" w:rsidRDefault="0099451D"/>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pPr>
        <w:rPr>
          <w:b/>
          <w:sz w:val="20"/>
        </w:rPr>
      </w:pPr>
      <w:r>
        <w:rPr>
          <w:rFonts w:hint="eastAsia"/>
          <w:b/>
          <w:sz w:val="20"/>
        </w:rPr>
        <w:t>Return</w:t>
      </w:r>
      <w:r>
        <w:rPr>
          <w:rFonts w:hint="eastAsia"/>
          <w:b/>
          <w:sz w:val="20"/>
        </w:rPr>
        <w:t>：</w:t>
      </w:r>
    </w:p>
    <w:p w:rsidR="0099451D" w:rsidRDefault="008D5DA9">
      <w:pPr>
        <w:adjustRightInd w:val="0"/>
        <w:snapToGrid w:val="0"/>
        <w:ind w:leftChars="177" w:left="425"/>
        <w:rPr>
          <w:rFonts w:ascii="宋体" w:hAnsi="宋体"/>
          <w:sz w:val="18"/>
          <w:szCs w:val="18"/>
        </w:rPr>
      </w:pP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 "</w:t>
      </w:r>
      <w:r>
        <w:rPr>
          <w:rFonts w:ascii="宋体" w:hAnsi="宋体"/>
          <w:sz w:val="18"/>
          <w:szCs w:val="18"/>
        </w:rPr>
        <w:t>msg</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hint="eastAsia"/>
          <w:sz w:val="18"/>
          <w:szCs w:val="18"/>
        </w:rPr>
        <w:t>签到成功</w:t>
      </w:r>
      <w:r>
        <w:rPr>
          <w:rFonts w:ascii="宋体" w:hAnsi="宋体" w:hint="eastAsia"/>
          <w:sz w:val="18"/>
          <w:szCs w:val="18"/>
        </w:rPr>
        <w:t>"</w:t>
      </w:r>
      <w:r>
        <w:rPr>
          <w:rFonts w:ascii="宋体" w:hAnsi="宋体"/>
          <w:sz w:val="18"/>
          <w:szCs w:val="18"/>
        </w:rPr>
        <w:t xml:space="preserve">, </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99451D">
      <w:pPr>
        <w:adjustRightInd w:val="0"/>
        <w:snapToGrid w:val="0"/>
        <w:ind w:leftChars="177" w:left="425"/>
        <w:rPr>
          <w:rFonts w:ascii="宋体" w:hAnsi="宋体"/>
          <w:sz w:val="18"/>
          <w:szCs w:val="18"/>
        </w:rPr>
      </w:pPr>
    </w:p>
    <w:p w:rsidR="0099451D" w:rsidRDefault="008D5DA9">
      <w:pPr>
        <w:pStyle w:val="3"/>
        <w:rPr>
          <w:color w:val="FF0000"/>
        </w:rPr>
      </w:pPr>
      <w:r>
        <w:rPr>
          <w:rFonts w:hint="eastAsia"/>
          <w:color w:val="FF0000"/>
        </w:rPr>
        <w:t>按天获取用户及下属的列表考勤信息</w:t>
      </w:r>
    </w:p>
    <w:p w:rsidR="0099451D" w:rsidRDefault="008D5DA9">
      <w:pPr>
        <w:pStyle w:val="4"/>
        <w:rPr>
          <w:color w:val="FF0000"/>
        </w:rPr>
      </w:pPr>
      <w:r>
        <w:rPr>
          <w:rFonts w:hint="eastAsia"/>
          <w:color w:val="FF0000"/>
        </w:rPr>
        <w:t>URL</w:t>
      </w:r>
    </w:p>
    <w:p w:rsidR="0099451D" w:rsidRDefault="008D5DA9">
      <w:pPr>
        <w:pStyle w:val="112"/>
        <w:ind w:left="240"/>
        <w:rPr>
          <w:color w:val="FF0000"/>
        </w:rPr>
      </w:pPr>
      <w:bookmarkStart w:id="498" w:name="OLE_LINK14"/>
      <w:r>
        <w:rPr>
          <w:rFonts w:hint="eastAsia"/>
          <w:color w:val="FF0000"/>
        </w:rPr>
        <w:t>http://mobile.zjhcsoft.com:8090/szf/</w:t>
      </w:r>
      <w:bookmarkStart w:id="499" w:name="OLE_LINK26"/>
      <w:r>
        <w:rPr>
          <w:rFonts w:hint="eastAsia"/>
          <w:color w:val="FF0000"/>
        </w:rPr>
        <w:t>lhgetsignlist</w:t>
      </w:r>
      <w:bookmarkEnd w:id="499"/>
    </w:p>
    <w:bookmarkEnd w:id="498"/>
    <w:p w:rsidR="0099451D" w:rsidRDefault="008D5DA9">
      <w:pPr>
        <w:pStyle w:val="4"/>
      </w:pPr>
      <w:r>
        <w:rPr>
          <w:rFonts w:hint="eastAsia"/>
        </w:rPr>
        <w:t>描述</w:t>
      </w:r>
    </w:p>
    <w:p w:rsidR="0099451D" w:rsidRDefault="008D5DA9">
      <w:pPr>
        <w:pStyle w:val="40"/>
        <w:numPr>
          <w:ilvl w:val="0"/>
          <w:numId w:val="0"/>
        </w:numPr>
        <w:ind w:left="520"/>
        <w:rPr>
          <w:color w:val="FF0000"/>
        </w:rPr>
      </w:pPr>
      <w:r>
        <w:rPr>
          <w:rFonts w:hint="eastAsia"/>
          <w:color w:val="FF0000"/>
        </w:rPr>
        <w:t>查询该员工及其下属的某天的签到列表信息</w:t>
      </w:r>
    </w:p>
    <w:p w:rsidR="0099451D" w:rsidRDefault="008D5DA9">
      <w:pPr>
        <w:pStyle w:val="4"/>
      </w:pPr>
      <w:r>
        <w:rPr>
          <w:rFonts w:hint="eastAsia"/>
        </w:rPr>
        <w:t>参数</w:t>
      </w:r>
    </w:p>
    <w:p w:rsidR="0099451D" w:rsidRDefault="008D5DA9">
      <w:pPr>
        <w:pStyle w:val="40"/>
      </w:pPr>
      <w:bookmarkStart w:id="500" w:name="OLE_LINK13"/>
      <w:r>
        <w:rPr>
          <w:rFonts w:hint="eastAsia"/>
        </w:rPr>
        <w:lastRenderedPageBreak/>
        <w:t>请求参数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801"/>
        <w:gridCol w:w="127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801" w:type="dxa"/>
            <w:shd w:val="pct30" w:color="auto" w:fill="auto"/>
          </w:tcPr>
          <w:p w:rsidR="0099451D" w:rsidRDefault="008D5DA9">
            <w:pPr>
              <w:tabs>
                <w:tab w:val="left" w:pos="864"/>
              </w:tabs>
              <w:ind w:firstLine="0"/>
              <w:jc w:val="center"/>
              <w:rPr>
                <w:b/>
                <w:sz w:val="18"/>
                <w:szCs w:val="18"/>
              </w:rPr>
            </w:pPr>
            <w:r>
              <w:rPr>
                <w:rFonts w:hint="eastAsia"/>
                <w:b/>
                <w:sz w:val="18"/>
                <w:szCs w:val="18"/>
              </w:rPr>
              <w:t>类型</w:t>
            </w:r>
          </w:p>
        </w:tc>
        <w:tc>
          <w:tcPr>
            <w:tcW w:w="1276" w:type="dxa"/>
            <w:shd w:val="pct30" w:color="auto" w:fill="auto"/>
          </w:tcPr>
          <w:p w:rsidR="0099451D" w:rsidRDefault="008D5DA9">
            <w:pPr>
              <w:tabs>
                <w:tab w:val="left" w:pos="864"/>
              </w:tabs>
              <w:ind w:firstLine="0"/>
              <w:jc w:val="center"/>
              <w:rPr>
                <w:b/>
                <w:sz w:val="18"/>
                <w:szCs w:val="18"/>
              </w:rPr>
            </w:pPr>
            <w:r>
              <w:rPr>
                <w:rFonts w:hint="eastAsia"/>
                <w:b/>
                <w:sz w:val="18"/>
                <w:szCs w:val="18"/>
              </w:rPr>
              <w:t>字段可空</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21"/>
                <w:szCs w:val="21"/>
              </w:rPr>
              <w:t>userId</w:t>
            </w:r>
          </w:p>
        </w:tc>
        <w:tc>
          <w:tcPr>
            <w:tcW w:w="1801"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String</w:t>
            </w:r>
          </w:p>
        </w:tc>
        <w:tc>
          <w:tcPr>
            <w:tcW w:w="12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否</w:t>
            </w:r>
          </w:p>
        </w:tc>
        <w:tc>
          <w:tcPr>
            <w:tcW w:w="396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用户账号</w:t>
            </w:r>
          </w:p>
        </w:tc>
      </w:tr>
      <w:tr w:rsidR="0099451D">
        <w:trPr>
          <w:trHeight w:val="471"/>
        </w:trPr>
        <w:tc>
          <w:tcPr>
            <w:tcW w:w="1426" w:type="dxa"/>
            <w:vAlign w:val="center"/>
          </w:tcPr>
          <w:p w:rsidR="0099451D" w:rsidRPr="008D5DA9" w:rsidRDefault="008D5DA9">
            <w:pPr>
              <w:ind w:firstLineChars="50" w:firstLine="90"/>
              <w:rPr>
                <w:rFonts w:ascii="宋体" w:hAnsi="宋体" w:cs="宋体"/>
                <w:color w:val="000000"/>
                <w:sz w:val="18"/>
                <w:szCs w:val="18"/>
              </w:rPr>
            </w:pPr>
            <w:r w:rsidRPr="008D5DA9">
              <w:rPr>
                <w:rFonts w:ascii="宋体" w:hAnsi="宋体" w:cs="宋体"/>
                <w:color w:val="000000"/>
                <w:sz w:val="18"/>
                <w:szCs w:val="18"/>
              </w:rPr>
              <w:t>searchDate</w:t>
            </w:r>
          </w:p>
        </w:tc>
        <w:tc>
          <w:tcPr>
            <w:tcW w:w="1801"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String</w:t>
            </w:r>
          </w:p>
        </w:tc>
        <w:tc>
          <w:tcPr>
            <w:tcW w:w="12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否</w:t>
            </w:r>
          </w:p>
        </w:tc>
        <w:tc>
          <w:tcPr>
            <w:tcW w:w="3969"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查询日期：年月日</w:t>
            </w:r>
            <w:r w:rsidRPr="008D5DA9">
              <w:rPr>
                <w:rFonts w:ascii="宋体" w:hAnsi="宋体" w:hint="eastAsia"/>
                <w:color w:val="000000"/>
                <w:sz w:val="18"/>
                <w:szCs w:val="18"/>
              </w:rPr>
              <w:t>2015-06-01</w:t>
            </w:r>
          </w:p>
        </w:tc>
      </w:tr>
    </w:tbl>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501" w:author="Administrator" w:date="2016-04-24T17:06:00Z">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976"/>
        <w:gridCol w:w="1534"/>
        <w:gridCol w:w="993"/>
        <w:gridCol w:w="742"/>
        <w:gridCol w:w="3119"/>
        <w:tblGridChange w:id="502">
          <w:tblGrid>
            <w:gridCol w:w="1976"/>
            <w:gridCol w:w="259"/>
            <w:gridCol w:w="1015"/>
            <w:gridCol w:w="260"/>
            <w:gridCol w:w="723"/>
            <w:gridCol w:w="270"/>
            <w:gridCol w:w="742"/>
            <w:gridCol w:w="3119"/>
          </w:tblGrid>
        </w:tblGridChange>
      </w:tblGrid>
      <w:tr w:rsidR="0099451D" w:rsidTr="0099451D">
        <w:trPr>
          <w:trHeight w:val="529"/>
          <w:trPrChange w:id="503" w:author="Administrator" w:date="2016-04-24T17:06:00Z">
            <w:trPr>
              <w:trHeight w:val="529"/>
            </w:trPr>
          </w:trPrChange>
        </w:trPr>
        <w:tc>
          <w:tcPr>
            <w:tcW w:w="1976" w:type="dxa"/>
            <w:shd w:val="pct30" w:color="auto" w:fill="auto"/>
            <w:tcPrChange w:id="504" w:author="Administrator" w:date="2016-04-24T17:06:00Z">
              <w:tcPr>
                <w:tcW w:w="2235" w:type="dxa"/>
                <w:gridSpan w:val="2"/>
                <w:shd w:val="pct30" w:color="auto" w:fill="auto"/>
              </w:tcPr>
            </w:tcPrChange>
          </w:tcPr>
          <w:p w:rsidR="0099451D" w:rsidRDefault="008D5DA9">
            <w:pPr>
              <w:tabs>
                <w:tab w:val="left" w:pos="864"/>
              </w:tabs>
              <w:ind w:firstLine="0"/>
              <w:jc w:val="center"/>
              <w:rPr>
                <w:b/>
                <w:sz w:val="18"/>
                <w:szCs w:val="18"/>
              </w:rPr>
            </w:pPr>
            <w:bookmarkStart w:id="505" w:name="OLE_LINK25"/>
            <w:r>
              <w:rPr>
                <w:rFonts w:hint="eastAsia"/>
                <w:b/>
                <w:sz w:val="18"/>
                <w:szCs w:val="18"/>
              </w:rPr>
              <w:t>参数名称</w:t>
            </w:r>
          </w:p>
        </w:tc>
        <w:tc>
          <w:tcPr>
            <w:tcW w:w="1534" w:type="dxa"/>
            <w:shd w:val="pct30" w:color="auto" w:fill="auto"/>
            <w:tcPrChange w:id="506" w:author="Administrator" w:date="2016-04-24T17:06:00Z">
              <w:tcPr>
                <w:tcW w:w="1015"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上级参数</w:t>
            </w:r>
          </w:p>
        </w:tc>
        <w:tc>
          <w:tcPr>
            <w:tcW w:w="993" w:type="dxa"/>
            <w:shd w:val="pct30" w:color="auto" w:fill="auto"/>
            <w:tcPrChange w:id="507" w:author="Administrator" w:date="2016-04-24T17:06:00Z">
              <w:tcPr>
                <w:tcW w:w="983" w:type="dxa"/>
                <w:gridSpan w:val="2"/>
                <w:shd w:val="pct30" w:color="auto" w:fill="auto"/>
              </w:tcPr>
            </w:tcPrChange>
          </w:tcPr>
          <w:p w:rsidR="0099451D" w:rsidRDefault="008D5DA9">
            <w:pPr>
              <w:tabs>
                <w:tab w:val="left" w:pos="864"/>
              </w:tabs>
              <w:ind w:firstLine="0"/>
              <w:rPr>
                <w:b/>
                <w:sz w:val="18"/>
                <w:szCs w:val="18"/>
              </w:rPr>
            </w:pPr>
            <w:r>
              <w:rPr>
                <w:rFonts w:hint="eastAsia"/>
                <w:b/>
                <w:sz w:val="18"/>
                <w:szCs w:val="18"/>
              </w:rPr>
              <w:t>类型</w:t>
            </w:r>
          </w:p>
        </w:tc>
        <w:tc>
          <w:tcPr>
            <w:tcW w:w="742" w:type="dxa"/>
            <w:shd w:val="pct30" w:color="auto" w:fill="auto"/>
            <w:tcPrChange w:id="508" w:author="Administrator" w:date="2016-04-24T17:06:00Z">
              <w:tcPr>
                <w:tcW w:w="1012" w:type="dxa"/>
                <w:gridSpan w:val="2"/>
                <w:shd w:val="pct30" w:color="auto" w:fill="auto"/>
              </w:tcPr>
            </w:tcPrChange>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Change w:id="509" w:author="Administrator" w:date="2016-04-24T17:06:00Z">
              <w:tcPr>
                <w:tcW w:w="3119"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描述</w:t>
            </w:r>
          </w:p>
        </w:tc>
      </w:tr>
      <w:tr w:rsidR="0099451D" w:rsidTr="0099451D">
        <w:trPr>
          <w:trHeight w:hRule="exact" w:val="541"/>
          <w:trPrChange w:id="510" w:author="Administrator" w:date="2016-04-24T17:06:00Z">
            <w:trPr>
              <w:trHeight w:hRule="exact" w:val="541"/>
            </w:trPr>
          </w:trPrChange>
        </w:trPr>
        <w:tc>
          <w:tcPr>
            <w:tcW w:w="1976" w:type="dxa"/>
            <w:vAlign w:val="center"/>
            <w:tcPrChange w:id="511" w:author="Administrator" w:date="2016-04-24T17:06:00Z">
              <w:tcPr>
                <w:tcW w:w="2235" w:type="dxa"/>
                <w:gridSpan w:val="2"/>
                <w:vAlign w:val="center"/>
              </w:tcPr>
            </w:tcPrChange>
          </w:tcPr>
          <w:p w:rsidR="0099451D" w:rsidRDefault="008D5DA9">
            <w:pPr>
              <w:adjustRightInd w:val="0"/>
              <w:snapToGrid w:val="0"/>
              <w:ind w:firstLine="0"/>
              <w:jc w:val="center"/>
              <w:rPr>
                <w:rFonts w:ascii="宋体" w:hAnsi="宋体"/>
                <w:sz w:val="18"/>
                <w:szCs w:val="18"/>
              </w:rPr>
            </w:pPr>
            <w:r>
              <w:rPr>
                <w:rFonts w:ascii="宋体" w:hAnsi="宋体"/>
                <w:sz w:val="18"/>
                <w:szCs w:val="18"/>
              </w:rPr>
              <w:t>code</w:t>
            </w:r>
          </w:p>
        </w:tc>
        <w:tc>
          <w:tcPr>
            <w:tcW w:w="1534" w:type="dxa"/>
            <w:vAlign w:val="center"/>
            <w:tcPrChange w:id="512" w:author="Administrator" w:date="2016-04-24T17:06:00Z">
              <w:tcPr>
                <w:tcW w:w="1015" w:type="dxa"/>
                <w:vAlign w:val="center"/>
              </w:tcPr>
            </w:tcPrChange>
          </w:tcPr>
          <w:p w:rsidR="0099451D" w:rsidRDefault="0099451D">
            <w:pPr>
              <w:adjustRightInd w:val="0"/>
              <w:snapToGrid w:val="0"/>
              <w:ind w:firstLine="0"/>
              <w:rPr>
                <w:rFonts w:ascii="宋体" w:hAnsi="宋体"/>
                <w:sz w:val="18"/>
                <w:szCs w:val="18"/>
              </w:rPr>
            </w:pPr>
          </w:p>
        </w:tc>
        <w:tc>
          <w:tcPr>
            <w:tcW w:w="993" w:type="dxa"/>
            <w:vAlign w:val="center"/>
            <w:tcPrChange w:id="513"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742" w:type="dxa"/>
            <w:vAlign w:val="center"/>
            <w:tcPrChange w:id="514"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Change w:id="515"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rsidTr="0099451D">
        <w:trPr>
          <w:trHeight w:hRule="exact" w:val="541"/>
          <w:trPrChange w:id="516" w:author="Administrator" w:date="2016-04-24T17:06:00Z">
            <w:trPr>
              <w:trHeight w:hRule="exact" w:val="541"/>
            </w:trPr>
          </w:trPrChange>
        </w:trPr>
        <w:tc>
          <w:tcPr>
            <w:tcW w:w="1976" w:type="dxa"/>
            <w:vAlign w:val="center"/>
            <w:tcPrChange w:id="517" w:author="Administrator" w:date="2016-04-24T17:06:00Z">
              <w:tcPr>
                <w:tcW w:w="2235" w:type="dxa"/>
                <w:gridSpan w:val="2"/>
                <w:vAlign w:val="center"/>
              </w:tcPr>
            </w:tcPrChange>
          </w:tcPr>
          <w:p w:rsidR="0099451D" w:rsidRDefault="008D5DA9">
            <w:pPr>
              <w:adjustRightInd w:val="0"/>
              <w:snapToGrid w:val="0"/>
              <w:ind w:firstLine="0"/>
              <w:jc w:val="center"/>
              <w:rPr>
                <w:rFonts w:ascii="宋体" w:hAnsi="宋体"/>
                <w:sz w:val="18"/>
                <w:szCs w:val="18"/>
              </w:rPr>
            </w:pPr>
            <w:r>
              <w:rPr>
                <w:rFonts w:ascii="宋体" w:hAnsi="宋体"/>
                <w:sz w:val="18"/>
                <w:szCs w:val="18"/>
              </w:rPr>
              <w:t>body</w:t>
            </w:r>
          </w:p>
        </w:tc>
        <w:tc>
          <w:tcPr>
            <w:tcW w:w="1534" w:type="dxa"/>
            <w:vAlign w:val="center"/>
            <w:tcPrChange w:id="518" w:author="Administrator" w:date="2016-04-24T17:06:00Z">
              <w:tcPr>
                <w:tcW w:w="1015" w:type="dxa"/>
                <w:vAlign w:val="center"/>
              </w:tcPr>
            </w:tcPrChange>
          </w:tcPr>
          <w:p w:rsidR="0099451D" w:rsidRDefault="0099451D">
            <w:pPr>
              <w:adjustRightInd w:val="0"/>
              <w:snapToGrid w:val="0"/>
              <w:ind w:firstLine="0"/>
              <w:rPr>
                <w:rFonts w:ascii="宋体" w:hAnsi="宋体"/>
                <w:sz w:val="18"/>
                <w:szCs w:val="18"/>
              </w:rPr>
            </w:pPr>
          </w:p>
        </w:tc>
        <w:tc>
          <w:tcPr>
            <w:tcW w:w="993" w:type="dxa"/>
            <w:vAlign w:val="center"/>
            <w:tcPrChange w:id="519"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742" w:type="dxa"/>
            <w:vAlign w:val="center"/>
            <w:tcPrChange w:id="520"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521"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考勤记录列表</w:t>
            </w:r>
          </w:p>
        </w:tc>
      </w:tr>
      <w:tr w:rsidR="0099451D" w:rsidTr="0099451D">
        <w:trPr>
          <w:trHeight w:hRule="exact" w:val="541"/>
          <w:trPrChange w:id="522" w:author="Administrator" w:date="2016-04-24T17:06:00Z">
            <w:trPr>
              <w:trHeight w:hRule="exact" w:val="541"/>
            </w:trPr>
          </w:trPrChange>
        </w:trPr>
        <w:tc>
          <w:tcPr>
            <w:tcW w:w="1976" w:type="dxa"/>
            <w:vAlign w:val="center"/>
            <w:tcPrChange w:id="523" w:author="Administrator" w:date="2016-04-24T17:06:00Z">
              <w:tcPr>
                <w:tcW w:w="2235" w:type="dxa"/>
                <w:gridSpan w:val="2"/>
                <w:vAlign w:val="center"/>
              </w:tcPr>
            </w:tcPrChange>
          </w:tcPr>
          <w:p w:rsidR="0099451D" w:rsidRDefault="008D5DA9">
            <w:pPr>
              <w:ind w:firstLineChars="200" w:firstLine="360"/>
              <w:rPr>
                <w:rFonts w:ascii="宋体" w:hAnsi="宋体" w:cs="宋体"/>
                <w:sz w:val="21"/>
                <w:szCs w:val="21"/>
              </w:rPr>
            </w:pPr>
            <w:r>
              <w:rPr>
                <w:rFonts w:ascii="宋体" w:hAnsi="宋体" w:hint="eastAsia"/>
                <w:sz w:val="18"/>
                <w:szCs w:val="18"/>
              </w:rPr>
              <w:t>searchDate</w:t>
            </w:r>
          </w:p>
        </w:tc>
        <w:tc>
          <w:tcPr>
            <w:tcW w:w="1534" w:type="dxa"/>
            <w:vAlign w:val="center"/>
            <w:tcPrChange w:id="524"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93" w:type="dxa"/>
            <w:vAlign w:val="center"/>
            <w:tcPrChange w:id="525"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Change w:id="526"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Change w:id="527"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查询日期：年月日</w:t>
            </w:r>
            <w:r>
              <w:rPr>
                <w:rFonts w:ascii="宋体" w:hAnsi="宋体" w:hint="eastAsia"/>
                <w:sz w:val="18"/>
                <w:szCs w:val="18"/>
              </w:rPr>
              <w:t>2015-06-01</w:t>
            </w:r>
          </w:p>
        </w:tc>
      </w:tr>
      <w:tr w:rsidR="0099451D" w:rsidTr="0099451D">
        <w:trPr>
          <w:trHeight w:hRule="exact" w:val="541"/>
          <w:trPrChange w:id="528" w:author="Administrator" w:date="2016-04-24T17:06:00Z">
            <w:trPr>
              <w:trHeight w:hRule="exact" w:val="541"/>
            </w:trPr>
          </w:trPrChange>
        </w:trPr>
        <w:tc>
          <w:tcPr>
            <w:tcW w:w="1976" w:type="dxa"/>
            <w:vAlign w:val="center"/>
            <w:tcPrChange w:id="529" w:author="Administrator" w:date="2016-04-24T17:06:00Z">
              <w:tcPr>
                <w:tcW w:w="2235" w:type="dxa"/>
                <w:gridSpan w:val="2"/>
                <w:vAlign w:val="center"/>
              </w:tcPr>
            </w:tcPrChange>
          </w:tcPr>
          <w:p w:rsidR="0099451D" w:rsidRDefault="008D5DA9">
            <w:pPr>
              <w:adjustRightInd w:val="0"/>
              <w:snapToGrid w:val="0"/>
              <w:rPr>
                <w:rFonts w:ascii="宋体" w:hAnsi="宋体"/>
                <w:sz w:val="18"/>
                <w:szCs w:val="18"/>
              </w:rPr>
            </w:pPr>
            <w:bookmarkStart w:id="530" w:name="OLE_LINK23"/>
            <w:r>
              <w:rPr>
                <w:rFonts w:ascii="宋体" w:hAnsi="宋体" w:hint="eastAsia"/>
                <w:sz w:val="18"/>
                <w:szCs w:val="18"/>
              </w:rPr>
              <w:t>signL</w:t>
            </w:r>
            <w:r>
              <w:rPr>
                <w:rFonts w:ascii="宋体" w:hAnsi="宋体"/>
                <w:sz w:val="18"/>
                <w:szCs w:val="18"/>
              </w:rPr>
              <w:t>ist</w:t>
            </w:r>
            <w:bookmarkEnd w:id="530"/>
          </w:p>
        </w:tc>
        <w:tc>
          <w:tcPr>
            <w:tcW w:w="1534" w:type="dxa"/>
            <w:vAlign w:val="center"/>
            <w:tcPrChange w:id="531"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body</w:t>
            </w:r>
          </w:p>
        </w:tc>
        <w:tc>
          <w:tcPr>
            <w:tcW w:w="993" w:type="dxa"/>
            <w:vAlign w:val="center"/>
            <w:tcPrChange w:id="532"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742" w:type="dxa"/>
            <w:vAlign w:val="center"/>
            <w:tcPrChange w:id="533" w:author="Administrator" w:date="2016-04-24T17:06:00Z">
              <w:tcPr>
                <w:tcW w:w="1012" w:type="dxa"/>
                <w:gridSpan w:val="2"/>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Change w:id="534"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考勤记录列表</w:t>
            </w:r>
          </w:p>
        </w:tc>
      </w:tr>
      <w:tr w:rsidR="0099451D" w:rsidTr="0099451D">
        <w:trPr>
          <w:trHeight w:hRule="exact" w:val="541"/>
          <w:trPrChange w:id="535" w:author="Administrator" w:date="2016-04-24T17:06:00Z">
            <w:trPr>
              <w:trHeight w:hRule="exact" w:val="541"/>
            </w:trPr>
          </w:trPrChange>
        </w:trPr>
        <w:tc>
          <w:tcPr>
            <w:tcW w:w="1976" w:type="dxa"/>
            <w:vAlign w:val="center"/>
            <w:tcPrChange w:id="536" w:author="Administrator" w:date="2016-04-24T17:06:00Z">
              <w:tcPr>
                <w:tcW w:w="2235" w:type="dxa"/>
                <w:gridSpan w:val="2"/>
                <w:vAlign w:val="center"/>
              </w:tcPr>
            </w:tcPrChange>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userId</w:t>
            </w:r>
          </w:p>
        </w:tc>
        <w:tc>
          <w:tcPr>
            <w:tcW w:w="1534" w:type="dxa"/>
            <w:vAlign w:val="center"/>
            <w:tcPrChange w:id="537" w:author="Administrator" w:date="2016-04-24T17:06:00Z">
              <w:tcPr>
                <w:tcW w:w="1015" w:type="dxa"/>
                <w:vAlign w:val="center"/>
              </w:tcPr>
            </w:tcPrChange>
          </w:tcPr>
          <w:p w:rsidR="0099451D" w:rsidRDefault="008D5DA9">
            <w:pPr>
              <w:adjustRightInd w:val="0"/>
              <w:snapToGrid w:val="0"/>
              <w:ind w:firstLine="0"/>
              <w:rPr>
                <w:rFonts w:ascii="宋体" w:hAnsi="宋体"/>
                <w:sz w:val="18"/>
                <w:szCs w:val="18"/>
              </w:rPr>
            </w:pPr>
            <w:bookmarkStart w:id="538" w:name="OLE_LINK11"/>
            <w:r>
              <w:rPr>
                <w:rFonts w:ascii="宋体" w:hAnsi="宋体" w:hint="eastAsia"/>
                <w:sz w:val="18"/>
                <w:szCs w:val="18"/>
              </w:rPr>
              <w:t>signL</w:t>
            </w:r>
            <w:r>
              <w:rPr>
                <w:rFonts w:ascii="宋体" w:hAnsi="宋体"/>
                <w:sz w:val="18"/>
                <w:szCs w:val="18"/>
              </w:rPr>
              <w:t>ist</w:t>
            </w:r>
            <w:bookmarkEnd w:id="538"/>
          </w:p>
        </w:tc>
        <w:tc>
          <w:tcPr>
            <w:tcW w:w="993" w:type="dxa"/>
            <w:vAlign w:val="center"/>
            <w:tcPrChange w:id="539" w:author="Administrator" w:date="2016-04-24T17:06:00Z">
              <w:tcPr>
                <w:tcW w:w="983" w:type="dxa"/>
                <w:gridSpan w:val="2"/>
                <w:vAlign w:val="center"/>
              </w:tcPr>
            </w:tcPrChange>
          </w:tcPr>
          <w:p w:rsidR="0099451D" w:rsidRDefault="008D5DA9">
            <w:pPr>
              <w:adjustRightInd w:val="0"/>
              <w:snapToGrid w:val="0"/>
              <w:ind w:firstLine="0"/>
              <w:rPr>
                <w:rFonts w:ascii="宋体" w:hAnsi="宋体"/>
                <w:sz w:val="18"/>
                <w:szCs w:val="18"/>
              </w:rPr>
            </w:pPr>
            <w:bookmarkStart w:id="540" w:name="OLE_LINK12"/>
            <w:r>
              <w:rPr>
                <w:rFonts w:ascii="宋体" w:hAnsi="宋体" w:hint="eastAsia"/>
                <w:sz w:val="18"/>
                <w:szCs w:val="18"/>
              </w:rPr>
              <w:t>String</w:t>
            </w:r>
            <w:bookmarkEnd w:id="540"/>
          </w:p>
        </w:tc>
        <w:tc>
          <w:tcPr>
            <w:tcW w:w="742" w:type="dxa"/>
            <w:vAlign w:val="center"/>
            <w:tcPrChange w:id="541" w:author="Administrator" w:date="2016-04-24T17:06:00Z">
              <w:tcPr>
                <w:tcW w:w="1012" w:type="dxa"/>
                <w:gridSpan w:val="2"/>
                <w:vAlign w:val="center"/>
              </w:tcPr>
            </w:tcPrChange>
          </w:tcPr>
          <w:p w:rsidR="0099451D" w:rsidRDefault="008D5DA9">
            <w:pPr>
              <w:adjustRightInd w:val="0"/>
              <w:snapToGrid w:val="0"/>
              <w:ind w:firstLine="0"/>
              <w:rPr>
                <w:rFonts w:ascii="宋体" w:hAnsi="宋体"/>
                <w:b/>
                <w:sz w:val="18"/>
                <w:szCs w:val="18"/>
              </w:rPr>
            </w:pPr>
            <w:r>
              <w:rPr>
                <w:rFonts w:ascii="宋体" w:hAnsi="宋体" w:hint="eastAsia"/>
                <w:sz w:val="18"/>
                <w:szCs w:val="18"/>
              </w:rPr>
              <w:t>否</w:t>
            </w:r>
          </w:p>
        </w:tc>
        <w:tc>
          <w:tcPr>
            <w:tcW w:w="3119" w:type="dxa"/>
            <w:vAlign w:val="center"/>
            <w:tcPrChange w:id="542"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用户</w:t>
            </w:r>
            <w:r>
              <w:rPr>
                <w:rFonts w:ascii="宋体" w:hAnsi="宋体" w:hint="eastAsia"/>
                <w:sz w:val="18"/>
                <w:szCs w:val="18"/>
              </w:rPr>
              <w:t>id</w:t>
            </w:r>
          </w:p>
        </w:tc>
      </w:tr>
      <w:tr w:rsidR="0099451D">
        <w:trPr>
          <w:trHeight w:hRule="exact" w:val="541"/>
        </w:trPr>
        <w:tc>
          <w:tcPr>
            <w:tcW w:w="1976" w:type="dxa"/>
            <w:vAlign w:val="center"/>
          </w:tcPr>
          <w:p w:rsidR="0099451D" w:rsidRDefault="008D5DA9">
            <w:pPr>
              <w:adjustRightInd w:val="0"/>
              <w:snapToGrid w:val="0"/>
              <w:ind w:firstLine="0"/>
              <w:jc w:val="center"/>
              <w:rPr>
                <w:rFonts w:ascii="宋体" w:hAnsi="宋体"/>
                <w:sz w:val="18"/>
                <w:szCs w:val="18"/>
              </w:rPr>
            </w:pPr>
            <w:r>
              <w:rPr>
                <w:rFonts w:ascii="宋体" w:hAnsi="宋体" w:hint="eastAsia"/>
                <w:sz w:val="18"/>
                <w:szCs w:val="18"/>
              </w:rPr>
              <w:t>realName</w:t>
            </w:r>
          </w:p>
        </w:tc>
        <w:tc>
          <w:tcPr>
            <w:tcW w:w="15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用户真实姓名</w:t>
            </w:r>
          </w:p>
        </w:tc>
      </w:tr>
      <w:tr w:rsidR="0099451D">
        <w:trPr>
          <w:trHeight w:hRule="exact" w:val="541"/>
        </w:trPr>
        <w:tc>
          <w:tcPr>
            <w:tcW w:w="1976" w:type="dxa"/>
            <w:vAlign w:val="center"/>
          </w:tcPr>
          <w:p w:rsidR="0099451D" w:rsidRDefault="008D5DA9">
            <w:pPr>
              <w:adjustRightInd w:val="0"/>
              <w:snapToGrid w:val="0"/>
              <w:rPr>
                <w:rFonts w:ascii="宋体" w:hAnsi="宋体"/>
                <w:sz w:val="18"/>
                <w:szCs w:val="18"/>
              </w:rPr>
            </w:pPr>
            <w:bookmarkStart w:id="543" w:name="OLE_LINK27"/>
            <w:r>
              <w:rPr>
                <w:rFonts w:ascii="宋体" w:hAnsi="宋体" w:hint="eastAsia"/>
                <w:sz w:val="18"/>
                <w:szCs w:val="18"/>
              </w:rPr>
              <w:t>signDate</w:t>
            </w:r>
            <w:bookmarkEnd w:id="543"/>
          </w:p>
        </w:tc>
        <w:tc>
          <w:tcPr>
            <w:tcW w:w="15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
          <w:p w:rsidR="0099451D" w:rsidRDefault="008D5DA9">
            <w:pPr>
              <w:adjustRightInd w:val="0"/>
              <w:snapToGrid w:val="0"/>
              <w:ind w:firstLine="0"/>
              <w:rPr>
                <w:rFonts w:ascii="宋体" w:hAnsi="宋体"/>
                <w:b/>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打卡日期：</w:t>
            </w:r>
            <w:r>
              <w:rPr>
                <w:rFonts w:ascii="宋体" w:hAnsi="宋体" w:hint="eastAsia"/>
                <w:sz w:val="18"/>
                <w:szCs w:val="18"/>
              </w:rPr>
              <w:t>2015-08-01</w:t>
            </w:r>
          </w:p>
        </w:tc>
      </w:tr>
      <w:tr w:rsidR="0099451D">
        <w:trPr>
          <w:trHeight w:hRule="exact" w:val="541"/>
        </w:trPr>
        <w:tc>
          <w:tcPr>
            <w:tcW w:w="1976" w:type="dxa"/>
            <w:vAlign w:val="center"/>
          </w:tcPr>
          <w:p w:rsidR="0099451D" w:rsidRDefault="008D5DA9">
            <w:pPr>
              <w:adjustRightInd w:val="0"/>
              <w:snapToGrid w:val="0"/>
              <w:ind w:firstLine="0"/>
              <w:jc w:val="center"/>
              <w:rPr>
                <w:rFonts w:ascii="宋体" w:hAnsi="宋体"/>
                <w:sz w:val="18"/>
                <w:szCs w:val="18"/>
              </w:rPr>
            </w:pPr>
            <w:r w:rsidRPr="008D5DA9">
              <w:rPr>
                <w:rFonts w:ascii="宋体" w:hAnsi="宋体"/>
                <w:color w:val="000000"/>
                <w:sz w:val="18"/>
                <w:szCs w:val="18"/>
              </w:rPr>
              <w:t>signType</w:t>
            </w:r>
          </w:p>
        </w:tc>
        <w:tc>
          <w:tcPr>
            <w:tcW w:w="1534" w:type="dxa"/>
            <w:vAlign w:val="center"/>
          </w:tcPr>
          <w:p w:rsidR="0099451D" w:rsidRDefault="008D5DA9">
            <w:pPr>
              <w:adjustRightInd w:val="0"/>
              <w:snapToGrid w:val="0"/>
              <w:ind w:firstLine="0"/>
              <w:rPr>
                <w:rFonts w:ascii="宋体" w:hAnsi="宋体"/>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
          <w:p w:rsidR="0099451D" w:rsidRDefault="008D5DA9">
            <w:pPr>
              <w:adjustRightInd w:val="0"/>
              <w:snapToGrid w:val="0"/>
              <w:ind w:firstLine="0"/>
              <w:rPr>
                <w:rFonts w:ascii="宋体" w:hAnsi="宋体"/>
                <w:sz w:val="18"/>
                <w:szCs w:val="18"/>
              </w:rPr>
            </w:pPr>
            <w:r w:rsidRPr="008D5DA9">
              <w:rPr>
                <w:rFonts w:ascii="宋体" w:hAnsi="宋体" w:hint="eastAsia"/>
                <w:color w:val="000000"/>
                <w:sz w:val="18"/>
                <w:szCs w:val="18"/>
              </w:rPr>
              <w:t>String</w:t>
            </w:r>
          </w:p>
        </w:tc>
        <w:tc>
          <w:tcPr>
            <w:tcW w:w="742" w:type="dxa"/>
            <w:vAlign w:val="center"/>
          </w:tcPr>
          <w:p w:rsidR="0099451D" w:rsidRDefault="008D5DA9">
            <w:pPr>
              <w:adjustRightInd w:val="0"/>
              <w:snapToGrid w:val="0"/>
              <w:ind w:firstLine="0"/>
              <w:rPr>
                <w:rFonts w:ascii="宋体" w:hAnsi="宋体"/>
                <w:sz w:val="18"/>
                <w:szCs w:val="18"/>
              </w:rPr>
            </w:pPr>
            <w:r w:rsidRPr="008D5DA9">
              <w:rPr>
                <w:rFonts w:ascii="宋体" w:hAnsi="宋体" w:hint="eastAsia"/>
                <w:color w:val="000000"/>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sidRPr="008D5DA9">
              <w:rPr>
                <w:rFonts w:ascii="宋体" w:hAnsi="宋体" w:hint="eastAsia"/>
                <w:color w:val="000000"/>
                <w:sz w:val="18"/>
                <w:szCs w:val="18"/>
              </w:rPr>
              <w:t>签到类型：</w:t>
            </w:r>
            <w:r w:rsidRPr="008D5DA9">
              <w:rPr>
                <w:rFonts w:ascii="宋体" w:hAnsi="宋体" w:hint="eastAsia"/>
                <w:color w:val="000000"/>
                <w:sz w:val="18"/>
                <w:szCs w:val="18"/>
              </w:rPr>
              <w:t>1-</w:t>
            </w:r>
            <w:r w:rsidRPr="008D5DA9">
              <w:rPr>
                <w:rFonts w:ascii="宋体" w:hAnsi="宋体" w:hint="eastAsia"/>
                <w:color w:val="000000"/>
                <w:sz w:val="18"/>
                <w:szCs w:val="18"/>
              </w:rPr>
              <w:t>正常，</w:t>
            </w:r>
            <w:r w:rsidRPr="008D5DA9">
              <w:rPr>
                <w:rFonts w:ascii="宋体" w:hAnsi="宋体" w:hint="eastAsia"/>
                <w:color w:val="000000"/>
                <w:sz w:val="18"/>
                <w:szCs w:val="18"/>
              </w:rPr>
              <w:t>2-</w:t>
            </w:r>
            <w:r w:rsidRPr="008D5DA9">
              <w:rPr>
                <w:rFonts w:ascii="宋体" w:hAnsi="宋体" w:hint="eastAsia"/>
                <w:color w:val="000000"/>
                <w:sz w:val="18"/>
                <w:szCs w:val="18"/>
              </w:rPr>
              <w:t>迟到，</w:t>
            </w:r>
            <w:r w:rsidRPr="008D5DA9">
              <w:rPr>
                <w:rFonts w:ascii="宋体" w:hAnsi="宋体" w:hint="eastAsia"/>
                <w:color w:val="000000"/>
                <w:sz w:val="18"/>
                <w:szCs w:val="18"/>
              </w:rPr>
              <w:t>3-</w:t>
            </w:r>
            <w:r w:rsidRPr="008D5DA9">
              <w:rPr>
                <w:rFonts w:ascii="宋体" w:hAnsi="宋体" w:hint="eastAsia"/>
                <w:color w:val="000000"/>
                <w:sz w:val="18"/>
                <w:szCs w:val="18"/>
              </w:rPr>
              <w:t>外勤，</w:t>
            </w:r>
            <w:r w:rsidRPr="008D5DA9">
              <w:rPr>
                <w:rFonts w:ascii="宋体" w:hAnsi="宋体" w:hint="eastAsia"/>
                <w:color w:val="000000"/>
                <w:sz w:val="18"/>
                <w:szCs w:val="18"/>
              </w:rPr>
              <w:t>4-</w:t>
            </w:r>
            <w:r w:rsidRPr="008D5DA9">
              <w:rPr>
                <w:rFonts w:ascii="宋体" w:hAnsi="宋体" w:hint="eastAsia"/>
                <w:color w:val="000000"/>
                <w:sz w:val="18"/>
                <w:szCs w:val="18"/>
              </w:rPr>
              <w:t>未考勤</w:t>
            </w:r>
            <w:r>
              <w:rPr>
                <w:rFonts w:ascii="宋体" w:hAnsi="宋体" w:hint="eastAsia"/>
                <w:color w:val="FF0000"/>
                <w:sz w:val="18"/>
                <w:szCs w:val="18"/>
              </w:rPr>
              <w:t>5-</w:t>
            </w:r>
            <w:r>
              <w:rPr>
                <w:rFonts w:ascii="宋体" w:hAnsi="宋体" w:hint="eastAsia"/>
                <w:color w:val="FF0000"/>
                <w:sz w:val="18"/>
                <w:szCs w:val="18"/>
              </w:rPr>
              <w:t>请假</w:t>
            </w:r>
          </w:p>
        </w:tc>
      </w:tr>
      <w:tr w:rsidR="0099451D">
        <w:trPr>
          <w:trHeight w:hRule="exact" w:val="541"/>
        </w:trPr>
        <w:tc>
          <w:tcPr>
            <w:tcW w:w="19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signStatus</w:t>
            </w:r>
          </w:p>
        </w:tc>
        <w:tc>
          <w:tcPr>
            <w:tcW w:w="1534"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考勤状态（中文）</w:t>
            </w:r>
          </w:p>
        </w:tc>
      </w:tr>
      <w:tr w:rsidR="0099451D">
        <w:trPr>
          <w:trHeight w:hRule="exact" w:val="541"/>
        </w:trPr>
        <w:tc>
          <w:tcPr>
            <w:tcW w:w="1976"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signInTime</w:t>
            </w:r>
          </w:p>
        </w:tc>
        <w:tc>
          <w:tcPr>
            <w:tcW w:w="15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上午签到时间：</w:t>
            </w:r>
            <w:r>
              <w:rPr>
                <w:rFonts w:ascii="宋体" w:hAnsi="宋体" w:hint="eastAsia"/>
                <w:sz w:val="18"/>
                <w:szCs w:val="18"/>
              </w:rPr>
              <w:t>08:28:09</w:t>
            </w:r>
          </w:p>
        </w:tc>
      </w:tr>
      <w:tr w:rsidR="0099451D">
        <w:trPr>
          <w:trHeight w:hRule="exact" w:val="541"/>
        </w:trPr>
        <w:tc>
          <w:tcPr>
            <w:tcW w:w="1976"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signOutTime</w:t>
            </w:r>
          </w:p>
        </w:tc>
        <w:tc>
          <w:tcPr>
            <w:tcW w:w="15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
          <w:p w:rsidR="0099451D" w:rsidRDefault="008D5DA9">
            <w:pPr>
              <w:adjustRightInd w:val="0"/>
              <w:snapToGrid w:val="0"/>
              <w:ind w:firstLine="0"/>
              <w:rPr>
                <w:rFonts w:ascii="宋体" w:hAnsi="宋体"/>
                <w:sz w:val="18"/>
                <w:szCs w:val="18"/>
              </w:rPr>
            </w:pPr>
            <w:r>
              <w:rPr>
                <w:rFonts w:ascii="宋体" w:hAnsi="宋体"/>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下午签出时间：</w:t>
            </w:r>
            <w:r>
              <w:rPr>
                <w:rFonts w:ascii="宋体" w:hAnsi="宋体" w:hint="eastAsia"/>
                <w:sz w:val="18"/>
                <w:szCs w:val="18"/>
              </w:rPr>
              <w:t>17:30:03</w:t>
            </w:r>
          </w:p>
        </w:tc>
      </w:tr>
      <w:tr w:rsidR="0099451D">
        <w:trPr>
          <w:trHeight w:hRule="exact" w:val="541"/>
        </w:trPr>
        <w:tc>
          <w:tcPr>
            <w:tcW w:w="1976" w:type="dxa"/>
            <w:vAlign w:val="center"/>
          </w:tcPr>
          <w:p w:rsidR="0099451D" w:rsidRDefault="008D5DA9">
            <w:pPr>
              <w:adjustRightInd w:val="0"/>
              <w:snapToGrid w:val="0"/>
              <w:rPr>
                <w:rFonts w:ascii="宋体" w:hAnsi="宋体"/>
                <w:sz w:val="18"/>
                <w:szCs w:val="18"/>
              </w:rPr>
            </w:pPr>
            <w:r>
              <w:rPr>
                <w:rFonts w:ascii="宋体" w:hAnsi="宋体" w:hint="eastAsia"/>
                <w:sz w:val="18"/>
                <w:szCs w:val="18"/>
              </w:rPr>
              <w:t>inA</w:t>
            </w:r>
            <w:r>
              <w:rPr>
                <w:rFonts w:ascii="宋体" w:hAnsi="宋体"/>
                <w:sz w:val="18"/>
                <w:szCs w:val="18"/>
              </w:rPr>
              <w:t>ddressName</w:t>
            </w:r>
          </w:p>
        </w:tc>
        <w:tc>
          <w:tcPr>
            <w:tcW w:w="1534" w:type="dxa"/>
            <w:vAlign w:val="center"/>
          </w:tcPr>
          <w:p w:rsidR="0099451D" w:rsidRDefault="008D5DA9">
            <w:pPr>
              <w:adjustRightInd w:val="0"/>
              <w:snapToGrid w:val="0"/>
              <w:ind w:firstLine="0"/>
              <w:rPr>
                <w:rFonts w:ascii="宋体" w:hAnsi="宋体"/>
                <w:sz w:val="18"/>
                <w:szCs w:val="18"/>
              </w:rPr>
            </w:pPr>
            <w:bookmarkStart w:id="544" w:name="OLE_LINK8"/>
            <w:r>
              <w:rPr>
                <w:rFonts w:ascii="宋体" w:hAnsi="宋体" w:hint="eastAsia"/>
                <w:sz w:val="18"/>
                <w:szCs w:val="18"/>
              </w:rPr>
              <w:t>signL</w:t>
            </w:r>
            <w:r>
              <w:rPr>
                <w:rFonts w:ascii="宋体" w:hAnsi="宋体"/>
                <w:sz w:val="18"/>
                <w:szCs w:val="18"/>
              </w:rPr>
              <w:t>ist</w:t>
            </w:r>
            <w:bookmarkEnd w:id="544"/>
          </w:p>
        </w:tc>
        <w:tc>
          <w:tcPr>
            <w:tcW w:w="993" w:type="dxa"/>
            <w:vAlign w:val="center"/>
          </w:tcPr>
          <w:p w:rsidR="0099451D" w:rsidRDefault="008D5DA9">
            <w:pPr>
              <w:adjustRightInd w:val="0"/>
              <w:snapToGrid w:val="0"/>
              <w:ind w:firstLine="0"/>
              <w:rPr>
                <w:rFonts w:ascii="宋体" w:hAnsi="宋体"/>
                <w:sz w:val="18"/>
                <w:szCs w:val="18"/>
              </w:rPr>
            </w:pPr>
            <w:bookmarkStart w:id="545" w:name="OLE_LINK9"/>
            <w:r>
              <w:rPr>
                <w:rFonts w:ascii="宋体" w:hAnsi="宋体" w:hint="eastAsia"/>
                <w:sz w:val="18"/>
                <w:szCs w:val="18"/>
              </w:rPr>
              <w:t>String</w:t>
            </w:r>
            <w:bookmarkEnd w:id="545"/>
          </w:p>
        </w:tc>
        <w:tc>
          <w:tcPr>
            <w:tcW w:w="742" w:type="dxa"/>
            <w:vAlign w:val="center"/>
          </w:tcPr>
          <w:p w:rsidR="0099451D" w:rsidRDefault="008D5DA9">
            <w:pPr>
              <w:adjustRightInd w:val="0"/>
              <w:snapToGrid w:val="0"/>
              <w:ind w:firstLine="0"/>
              <w:rPr>
                <w:rFonts w:ascii="宋体" w:hAnsi="宋体"/>
                <w:sz w:val="18"/>
                <w:szCs w:val="18"/>
              </w:rPr>
            </w:pPr>
            <w:bookmarkStart w:id="546" w:name="OLE_LINK10"/>
            <w:r>
              <w:rPr>
                <w:rFonts w:ascii="宋体" w:hAnsi="宋体" w:hint="eastAsia"/>
                <w:sz w:val="18"/>
                <w:szCs w:val="18"/>
              </w:rPr>
              <w:t>是</w:t>
            </w:r>
            <w:bookmarkEnd w:id="546"/>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上午</w:t>
            </w:r>
            <w:r>
              <w:rPr>
                <w:rFonts w:ascii="宋体" w:hAnsi="宋体"/>
                <w:sz w:val="18"/>
                <w:szCs w:val="18"/>
              </w:rPr>
              <w:t>签到地址</w:t>
            </w:r>
            <w:bookmarkStart w:id="547" w:name="OLE_LINK16"/>
            <w:r>
              <w:rPr>
                <w:rFonts w:ascii="宋体" w:hAnsi="宋体" w:hint="eastAsia"/>
                <w:sz w:val="18"/>
                <w:szCs w:val="18"/>
              </w:rPr>
              <w:t>（请假时，显示上午请假说明）</w:t>
            </w:r>
            <w:bookmarkEnd w:id="547"/>
          </w:p>
        </w:tc>
      </w:tr>
      <w:tr w:rsidR="0099451D">
        <w:trPr>
          <w:trHeight w:hRule="exact" w:val="541"/>
        </w:trPr>
        <w:tc>
          <w:tcPr>
            <w:tcW w:w="1976" w:type="dxa"/>
            <w:vAlign w:val="center"/>
          </w:tcPr>
          <w:p w:rsidR="0099451D" w:rsidRDefault="008D5DA9">
            <w:pPr>
              <w:adjustRightInd w:val="0"/>
              <w:snapToGrid w:val="0"/>
              <w:jc w:val="center"/>
              <w:rPr>
                <w:rFonts w:ascii="宋体" w:hAnsi="宋体"/>
                <w:sz w:val="18"/>
                <w:szCs w:val="18"/>
              </w:rPr>
            </w:pPr>
            <w:r>
              <w:rPr>
                <w:rFonts w:ascii="宋体" w:hAnsi="宋体" w:hint="eastAsia"/>
                <w:sz w:val="18"/>
                <w:szCs w:val="18"/>
              </w:rPr>
              <w:t>outAddressName</w:t>
            </w:r>
          </w:p>
        </w:tc>
        <w:tc>
          <w:tcPr>
            <w:tcW w:w="1534"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signL</w:t>
            </w:r>
            <w:r>
              <w:rPr>
                <w:rFonts w:ascii="宋体" w:hAnsi="宋体"/>
                <w:sz w:val="18"/>
                <w:szCs w:val="18"/>
              </w:rPr>
              <w:t>ist</w:t>
            </w:r>
          </w:p>
        </w:tc>
        <w:tc>
          <w:tcPr>
            <w:tcW w:w="993"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String</w:t>
            </w:r>
          </w:p>
        </w:tc>
        <w:tc>
          <w:tcPr>
            <w:tcW w:w="742"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
          <w:p w:rsidR="0099451D" w:rsidRDefault="008D5DA9">
            <w:pPr>
              <w:adjustRightInd w:val="0"/>
              <w:snapToGrid w:val="0"/>
              <w:ind w:firstLine="0"/>
              <w:rPr>
                <w:rFonts w:ascii="宋体" w:hAnsi="宋体"/>
                <w:sz w:val="18"/>
                <w:szCs w:val="18"/>
              </w:rPr>
            </w:pPr>
            <w:r>
              <w:rPr>
                <w:rFonts w:ascii="宋体" w:hAnsi="宋体" w:hint="eastAsia"/>
                <w:sz w:val="18"/>
                <w:szCs w:val="18"/>
              </w:rPr>
              <w:t>下午签到地址（请假时，显示下午请假说明）</w:t>
            </w:r>
          </w:p>
        </w:tc>
      </w:tr>
      <w:tr w:rsidR="0099451D">
        <w:trPr>
          <w:trHeight w:hRule="exact" w:val="541"/>
        </w:trPr>
        <w:tc>
          <w:tcPr>
            <w:tcW w:w="1976" w:type="dxa"/>
            <w:vAlign w:val="center"/>
          </w:tcPr>
          <w:p w:rsidR="0099451D" w:rsidRPr="008D5DA9" w:rsidRDefault="008D5DA9">
            <w:pPr>
              <w:adjustRightInd w:val="0"/>
              <w:snapToGrid w:val="0"/>
              <w:ind w:firstLine="0"/>
              <w:jc w:val="center"/>
              <w:rPr>
                <w:rFonts w:ascii="宋体" w:hAnsi="宋体"/>
                <w:color w:val="000000"/>
                <w:sz w:val="18"/>
                <w:szCs w:val="18"/>
              </w:rPr>
            </w:pPr>
            <w:bookmarkStart w:id="548" w:name="OLE_LINK22"/>
            <w:r w:rsidRPr="008D5DA9">
              <w:rPr>
                <w:rFonts w:ascii="宋体" w:hAnsi="宋体" w:hint="eastAsia"/>
                <w:color w:val="000000"/>
                <w:sz w:val="18"/>
                <w:szCs w:val="18"/>
              </w:rPr>
              <w:t>signInImg</w:t>
            </w:r>
            <w:bookmarkEnd w:id="548"/>
          </w:p>
        </w:tc>
        <w:tc>
          <w:tcPr>
            <w:tcW w:w="1534" w:type="dxa"/>
            <w:vAlign w:val="center"/>
          </w:tcPr>
          <w:p w:rsidR="0099451D" w:rsidRPr="008D5DA9" w:rsidRDefault="008D5DA9">
            <w:pPr>
              <w:adjustRightInd w:val="0"/>
              <w:snapToGrid w:val="0"/>
              <w:ind w:firstLine="0"/>
              <w:rPr>
                <w:rFonts w:ascii="宋体" w:hAnsi="宋体"/>
                <w:color w:val="000000"/>
                <w:sz w:val="18"/>
                <w:szCs w:val="18"/>
              </w:rPr>
            </w:pPr>
            <w:bookmarkStart w:id="549" w:name="OLE_LINK17"/>
            <w:r w:rsidRPr="008D5DA9">
              <w:rPr>
                <w:rFonts w:ascii="宋体" w:hAnsi="宋体" w:hint="eastAsia"/>
                <w:color w:val="000000"/>
                <w:sz w:val="18"/>
                <w:szCs w:val="18"/>
              </w:rPr>
              <w:t>signL</w:t>
            </w:r>
            <w:r w:rsidRPr="008D5DA9">
              <w:rPr>
                <w:rFonts w:ascii="宋体" w:hAnsi="宋体"/>
                <w:color w:val="000000"/>
                <w:sz w:val="18"/>
                <w:szCs w:val="18"/>
              </w:rPr>
              <w:t>ist</w:t>
            </w:r>
            <w:bookmarkEnd w:id="549"/>
          </w:p>
        </w:tc>
        <w:tc>
          <w:tcPr>
            <w:tcW w:w="993" w:type="dxa"/>
            <w:vAlign w:val="center"/>
          </w:tcPr>
          <w:p w:rsidR="0099451D" w:rsidRPr="008D5DA9" w:rsidRDefault="008D5DA9">
            <w:pPr>
              <w:adjustRightInd w:val="0"/>
              <w:snapToGrid w:val="0"/>
              <w:ind w:firstLine="0"/>
              <w:rPr>
                <w:rFonts w:ascii="宋体" w:hAnsi="宋体"/>
                <w:color w:val="000000"/>
                <w:sz w:val="18"/>
                <w:szCs w:val="18"/>
              </w:rPr>
            </w:pPr>
            <w:bookmarkStart w:id="550" w:name="OLE_LINK18"/>
            <w:r w:rsidRPr="008D5DA9">
              <w:rPr>
                <w:rFonts w:ascii="宋体" w:hAnsi="宋体" w:hint="eastAsia"/>
                <w:color w:val="000000"/>
                <w:sz w:val="18"/>
                <w:szCs w:val="18"/>
              </w:rPr>
              <w:t>String</w:t>
            </w:r>
            <w:bookmarkEnd w:id="550"/>
          </w:p>
        </w:tc>
        <w:tc>
          <w:tcPr>
            <w:tcW w:w="742" w:type="dxa"/>
            <w:vAlign w:val="center"/>
          </w:tcPr>
          <w:p w:rsidR="0099451D" w:rsidRPr="008D5DA9" w:rsidRDefault="008D5DA9">
            <w:pPr>
              <w:adjustRightInd w:val="0"/>
              <w:snapToGrid w:val="0"/>
              <w:ind w:firstLine="0"/>
              <w:rPr>
                <w:rFonts w:ascii="宋体" w:hAnsi="宋体"/>
                <w:color w:val="000000"/>
                <w:sz w:val="18"/>
                <w:szCs w:val="18"/>
              </w:rPr>
            </w:pPr>
            <w:bookmarkStart w:id="551" w:name="OLE_LINK19"/>
            <w:r w:rsidRPr="008D5DA9">
              <w:rPr>
                <w:rFonts w:ascii="宋体" w:hAnsi="宋体" w:hint="eastAsia"/>
                <w:color w:val="000000"/>
                <w:sz w:val="18"/>
                <w:szCs w:val="18"/>
              </w:rPr>
              <w:t>是</w:t>
            </w:r>
            <w:bookmarkEnd w:id="551"/>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上午签到是否有图片：</w:t>
            </w:r>
            <w:r w:rsidRPr="008D5DA9">
              <w:rPr>
                <w:rFonts w:ascii="宋体" w:hAnsi="宋体" w:hint="eastAsia"/>
                <w:color w:val="000000"/>
                <w:sz w:val="18"/>
                <w:szCs w:val="18"/>
              </w:rPr>
              <w:t>0-</w:t>
            </w:r>
            <w:r w:rsidRPr="008D5DA9">
              <w:rPr>
                <w:rFonts w:ascii="宋体" w:hAnsi="宋体" w:hint="eastAsia"/>
                <w:color w:val="000000"/>
                <w:sz w:val="18"/>
                <w:szCs w:val="18"/>
              </w:rPr>
              <w:t>没有</w:t>
            </w:r>
            <w:r w:rsidRPr="008D5DA9">
              <w:rPr>
                <w:rFonts w:ascii="宋体" w:hAnsi="宋体" w:hint="eastAsia"/>
                <w:color w:val="000000"/>
                <w:sz w:val="18"/>
                <w:szCs w:val="18"/>
              </w:rPr>
              <w:t xml:space="preserve"> 1-</w:t>
            </w:r>
            <w:r w:rsidRPr="008D5DA9">
              <w:rPr>
                <w:rFonts w:ascii="宋体" w:hAnsi="宋体" w:hint="eastAsia"/>
                <w:color w:val="000000"/>
                <w:sz w:val="18"/>
                <w:szCs w:val="18"/>
              </w:rPr>
              <w:t>有</w:t>
            </w:r>
          </w:p>
        </w:tc>
      </w:tr>
      <w:tr w:rsidR="0099451D">
        <w:trPr>
          <w:trHeight w:hRule="exact" w:val="541"/>
        </w:trPr>
        <w:tc>
          <w:tcPr>
            <w:tcW w:w="1976" w:type="dxa"/>
            <w:vAlign w:val="center"/>
          </w:tcPr>
          <w:p w:rsidR="0099451D" w:rsidRPr="008D5DA9" w:rsidRDefault="008D5DA9">
            <w:pPr>
              <w:adjustRightInd w:val="0"/>
              <w:snapToGrid w:val="0"/>
              <w:ind w:firstLine="0"/>
              <w:jc w:val="center"/>
              <w:rPr>
                <w:rFonts w:ascii="宋体" w:hAnsi="宋体"/>
                <w:color w:val="000000"/>
                <w:sz w:val="18"/>
                <w:szCs w:val="18"/>
              </w:rPr>
            </w:pPr>
            <w:r w:rsidRPr="008D5DA9">
              <w:rPr>
                <w:rFonts w:ascii="宋体" w:hAnsi="宋体" w:hint="eastAsia"/>
                <w:color w:val="000000"/>
                <w:sz w:val="18"/>
                <w:szCs w:val="18"/>
              </w:rPr>
              <w:t>signOutImg</w:t>
            </w:r>
          </w:p>
        </w:tc>
        <w:tc>
          <w:tcPr>
            <w:tcW w:w="1534"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signL</w:t>
            </w:r>
            <w:r w:rsidRPr="008D5DA9">
              <w:rPr>
                <w:rFonts w:ascii="宋体" w:hAnsi="宋体"/>
                <w:color w:val="000000"/>
                <w:sz w:val="18"/>
                <w:szCs w:val="18"/>
              </w:rPr>
              <w:t>ist</w:t>
            </w:r>
          </w:p>
        </w:tc>
        <w:tc>
          <w:tcPr>
            <w:tcW w:w="993"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String</w:t>
            </w:r>
          </w:p>
        </w:tc>
        <w:tc>
          <w:tcPr>
            <w:tcW w:w="742"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是</w:t>
            </w:r>
          </w:p>
        </w:tc>
        <w:tc>
          <w:tcPr>
            <w:tcW w:w="3119" w:type="dxa"/>
            <w:vAlign w:val="center"/>
          </w:tcPr>
          <w:p w:rsidR="0099451D" w:rsidRPr="008D5DA9" w:rsidRDefault="008D5DA9">
            <w:pPr>
              <w:adjustRightInd w:val="0"/>
              <w:snapToGrid w:val="0"/>
              <w:ind w:firstLine="0"/>
              <w:rPr>
                <w:rFonts w:ascii="宋体" w:hAnsi="宋体"/>
                <w:color w:val="000000"/>
                <w:sz w:val="18"/>
                <w:szCs w:val="18"/>
              </w:rPr>
            </w:pPr>
            <w:r w:rsidRPr="008D5DA9">
              <w:rPr>
                <w:rFonts w:ascii="宋体" w:hAnsi="宋体" w:hint="eastAsia"/>
                <w:color w:val="000000"/>
                <w:sz w:val="18"/>
                <w:szCs w:val="18"/>
              </w:rPr>
              <w:t>下午签到是否有图片：</w:t>
            </w:r>
            <w:r w:rsidRPr="008D5DA9">
              <w:rPr>
                <w:rFonts w:ascii="宋体" w:hAnsi="宋体" w:hint="eastAsia"/>
                <w:color w:val="000000"/>
                <w:sz w:val="18"/>
                <w:szCs w:val="18"/>
              </w:rPr>
              <w:t>0-</w:t>
            </w:r>
            <w:r w:rsidRPr="008D5DA9">
              <w:rPr>
                <w:rFonts w:ascii="宋体" w:hAnsi="宋体" w:hint="eastAsia"/>
                <w:color w:val="000000"/>
                <w:sz w:val="18"/>
                <w:szCs w:val="18"/>
              </w:rPr>
              <w:t>没有</w:t>
            </w:r>
            <w:r w:rsidRPr="008D5DA9">
              <w:rPr>
                <w:rFonts w:ascii="宋体" w:hAnsi="宋体" w:hint="eastAsia"/>
                <w:color w:val="000000"/>
                <w:sz w:val="18"/>
                <w:szCs w:val="18"/>
              </w:rPr>
              <w:t xml:space="preserve"> 1-</w:t>
            </w:r>
            <w:r w:rsidRPr="008D5DA9">
              <w:rPr>
                <w:rFonts w:ascii="宋体" w:hAnsi="宋体" w:hint="eastAsia"/>
                <w:color w:val="000000"/>
                <w:sz w:val="18"/>
                <w:szCs w:val="18"/>
              </w:rPr>
              <w:t>有</w:t>
            </w:r>
          </w:p>
        </w:tc>
      </w:tr>
    </w:tbl>
    <w:bookmarkEnd w:id="500"/>
    <w:bookmarkEnd w:id="505"/>
    <w:p w:rsidR="0099451D" w:rsidRDefault="008D5DA9">
      <w:pPr>
        <w:pStyle w:val="4"/>
      </w:pPr>
      <w:r>
        <w:rPr>
          <w:rFonts w:hint="eastAsia"/>
        </w:rPr>
        <w:t>范例</w:t>
      </w:r>
    </w:p>
    <w:p w:rsidR="0099451D" w:rsidRDefault="008D5DA9">
      <w:pPr>
        <w:rPr>
          <w:b/>
          <w:sz w:val="20"/>
        </w:rPr>
      </w:pPr>
      <w:bookmarkStart w:id="552" w:name="OLE_LINK15"/>
      <w:r>
        <w:rPr>
          <w:rFonts w:hint="eastAsia"/>
          <w:b/>
          <w:sz w:val="20"/>
        </w:rPr>
        <w:t>GET</w:t>
      </w:r>
      <w:r>
        <w:rPr>
          <w:rFonts w:hint="eastAsia"/>
          <w:b/>
          <w:sz w:val="20"/>
        </w:rPr>
        <w:t>：</w:t>
      </w:r>
    </w:p>
    <w:p w:rsidR="0099451D" w:rsidRDefault="008D5DA9">
      <w:pPr>
        <w:rPr>
          <w:rFonts w:ascii="宋体" w:hAnsi="宋体"/>
          <w:sz w:val="18"/>
          <w:szCs w:val="18"/>
        </w:rPr>
      </w:pPr>
      <w:r>
        <w:rPr>
          <w:rFonts w:hint="eastAsia"/>
          <w:b/>
          <w:sz w:val="20"/>
        </w:rPr>
        <w:t>Return</w:t>
      </w:r>
      <w:r>
        <w:rPr>
          <w:rFonts w:hint="eastAsia"/>
          <w:b/>
          <w:sz w:val="20"/>
        </w:rPr>
        <w:t>：</w:t>
      </w: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8D5DA9">
      <w:pPr>
        <w:pStyle w:val="3"/>
      </w:pPr>
      <w:bookmarkStart w:id="553" w:name="OLE_LINK20"/>
      <w:bookmarkEnd w:id="552"/>
      <w:r>
        <w:rPr>
          <w:rFonts w:hint="eastAsia"/>
        </w:rPr>
        <w:lastRenderedPageBreak/>
        <w:t>签到考勤导入请假数据</w:t>
      </w:r>
    </w:p>
    <w:p w:rsidR="0099451D" w:rsidRDefault="008D5DA9">
      <w:pPr>
        <w:pStyle w:val="4"/>
      </w:pPr>
      <w:r>
        <w:rPr>
          <w:rFonts w:hint="eastAsia"/>
        </w:rPr>
        <w:t>URL</w:t>
      </w:r>
    </w:p>
    <w:p w:rsidR="0099451D" w:rsidRDefault="008D5DA9">
      <w:pPr>
        <w:pStyle w:val="112"/>
        <w:ind w:left="240"/>
        <w:rPr>
          <w:color w:val="FF0000"/>
        </w:rPr>
      </w:pPr>
      <w:r>
        <w:rPr>
          <w:rFonts w:hint="eastAsia"/>
          <w:color w:val="FF0000"/>
        </w:rPr>
        <w:t>http://mobile.zjhcsoft.com:8090/szf/lheditleave</w:t>
      </w:r>
    </w:p>
    <w:p w:rsidR="0099451D" w:rsidRDefault="008D5DA9">
      <w:pPr>
        <w:pStyle w:val="4"/>
      </w:pPr>
      <w:r>
        <w:rPr>
          <w:rFonts w:hint="eastAsia"/>
        </w:rPr>
        <w:t>描述</w:t>
      </w:r>
    </w:p>
    <w:p w:rsidR="0099451D" w:rsidRDefault="008D5DA9">
      <w:pPr>
        <w:pStyle w:val="a0"/>
      </w:pPr>
      <w:r>
        <w:rPr>
          <w:rFonts w:hint="eastAsia"/>
        </w:rPr>
        <w:t>签到考勤中插入请假数据</w:t>
      </w:r>
    </w:p>
    <w:p w:rsidR="0099451D" w:rsidRDefault="008D5DA9">
      <w:pPr>
        <w:pStyle w:val="4"/>
      </w:pPr>
      <w:r>
        <w:rPr>
          <w:rFonts w:hint="eastAsia"/>
        </w:rPr>
        <w:t>参数</w:t>
      </w:r>
    </w:p>
    <w:p w:rsidR="0099451D" w:rsidRDefault="008D5DA9">
      <w:pPr>
        <w:pStyle w:val="40"/>
      </w:pPr>
      <w:r>
        <w:rPr>
          <w:rFonts w:hint="eastAsia"/>
        </w:rPr>
        <w:t>请求参数</w:t>
      </w:r>
    </w:p>
    <w:tbl>
      <w:tblPr>
        <w:tblpPr w:leftFromText="180" w:rightFromText="180" w:vertAnchor="text" w:horzAnchor="page" w:tblpX="1818" w:tblpY="105"/>
        <w:tblW w:w="7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00"/>
        <w:gridCol w:w="1161"/>
        <w:gridCol w:w="1100"/>
        <w:gridCol w:w="3435"/>
      </w:tblGrid>
      <w:tr w:rsidR="0099451D">
        <w:tc>
          <w:tcPr>
            <w:tcW w:w="1600" w:type="dxa"/>
            <w:shd w:val="pct10" w:color="auto" w:fill="auto"/>
          </w:tcPr>
          <w:p w:rsidR="0099451D" w:rsidRDefault="008D5DA9">
            <w:pPr>
              <w:tabs>
                <w:tab w:val="left" w:pos="864"/>
              </w:tabs>
              <w:ind w:firstLine="0"/>
              <w:jc w:val="center"/>
              <w:rPr>
                <w:b/>
                <w:sz w:val="18"/>
                <w:szCs w:val="18"/>
              </w:rPr>
            </w:pPr>
            <w:r>
              <w:rPr>
                <w:rFonts w:hint="eastAsia"/>
                <w:b/>
                <w:sz w:val="18"/>
                <w:szCs w:val="18"/>
              </w:rPr>
              <w:t>参数名称</w:t>
            </w:r>
          </w:p>
        </w:tc>
        <w:tc>
          <w:tcPr>
            <w:tcW w:w="1161" w:type="dxa"/>
            <w:shd w:val="pct10" w:color="auto" w:fill="auto"/>
          </w:tcPr>
          <w:p w:rsidR="0099451D" w:rsidRDefault="008D5DA9">
            <w:pPr>
              <w:tabs>
                <w:tab w:val="left" w:pos="864"/>
              </w:tabs>
              <w:ind w:firstLine="0"/>
              <w:jc w:val="center"/>
              <w:rPr>
                <w:b/>
                <w:sz w:val="18"/>
                <w:szCs w:val="18"/>
              </w:rPr>
            </w:pPr>
            <w:r>
              <w:rPr>
                <w:rFonts w:hint="eastAsia"/>
                <w:b/>
                <w:sz w:val="18"/>
                <w:szCs w:val="18"/>
              </w:rPr>
              <w:t>参数类型</w:t>
            </w:r>
          </w:p>
        </w:tc>
        <w:tc>
          <w:tcPr>
            <w:tcW w:w="1100" w:type="dxa"/>
            <w:shd w:val="pct10" w:color="auto" w:fill="auto"/>
          </w:tcPr>
          <w:p w:rsidR="0099451D" w:rsidRDefault="008D5DA9">
            <w:pPr>
              <w:tabs>
                <w:tab w:val="left" w:pos="864"/>
              </w:tabs>
              <w:ind w:firstLine="0"/>
              <w:jc w:val="center"/>
              <w:rPr>
                <w:b/>
                <w:sz w:val="18"/>
                <w:szCs w:val="18"/>
              </w:rPr>
            </w:pPr>
            <w:r>
              <w:rPr>
                <w:rFonts w:hint="eastAsia"/>
                <w:b/>
                <w:sz w:val="18"/>
                <w:szCs w:val="18"/>
              </w:rPr>
              <w:t>是否可空</w:t>
            </w:r>
          </w:p>
        </w:tc>
        <w:tc>
          <w:tcPr>
            <w:tcW w:w="3435" w:type="dxa"/>
            <w:shd w:val="pct10" w:color="auto" w:fill="auto"/>
          </w:tcPr>
          <w:p w:rsidR="0099451D" w:rsidRDefault="008D5DA9">
            <w:pPr>
              <w:tabs>
                <w:tab w:val="left" w:pos="864"/>
              </w:tabs>
              <w:ind w:firstLine="0"/>
              <w:jc w:val="center"/>
              <w:rPr>
                <w:b/>
                <w:sz w:val="18"/>
                <w:szCs w:val="18"/>
              </w:rPr>
            </w:pPr>
            <w:r>
              <w:rPr>
                <w:rFonts w:hint="eastAsia"/>
                <w:b/>
                <w:sz w:val="18"/>
                <w:szCs w:val="18"/>
              </w:rPr>
              <w:t>参数描述</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userId</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用户</w:t>
            </w:r>
            <w:r>
              <w:rPr>
                <w:rFonts w:ascii="宋体" w:hAnsi="宋体" w:hint="eastAsia"/>
                <w:sz w:val="18"/>
                <w:szCs w:val="18"/>
              </w:rPr>
              <w:t>id</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leaveId</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请假唯一标识</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leaveFlag</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0"/>
              <w:rPr>
                <w:rFonts w:ascii="宋体" w:hAnsi="宋体"/>
                <w:sz w:val="18"/>
                <w:szCs w:val="18"/>
              </w:rPr>
            </w:pPr>
            <w:r>
              <w:rPr>
                <w:rFonts w:ascii="宋体" w:hAnsi="宋体" w:hint="eastAsia"/>
                <w:sz w:val="18"/>
                <w:szCs w:val="18"/>
              </w:rPr>
              <w:t>请假标志</w:t>
            </w:r>
            <w:r>
              <w:rPr>
                <w:rFonts w:ascii="宋体" w:hAnsi="宋体" w:hint="eastAsia"/>
                <w:sz w:val="18"/>
                <w:szCs w:val="18"/>
              </w:rPr>
              <w:t xml:space="preserve"> 0-</w:t>
            </w:r>
            <w:r>
              <w:rPr>
                <w:rFonts w:ascii="宋体" w:hAnsi="宋体" w:hint="eastAsia"/>
                <w:sz w:val="18"/>
                <w:szCs w:val="18"/>
              </w:rPr>
              <w:t>请假</w:t>
            </w:r>
            <w:r>
              <w:rPr>
                <w:rFonts w:ascii="宋体" w:hAnsi="宋体" w:hint="eastAsia"/>
                <w:sz w:val="18"/>
                <w:szCs w:val="18"/>
              </w:rPr>
              <w:t xml:space="preserve"> 1-</w:t>
            </w:r>
            <w:r>
              <w:rPr>
                <w:rFonts w:ascii="宋体" w:hAnsi="宋体" w:hint="eastAsia"/>
                <w:sz w:val="18"/>
                <w:szCs w:val="18"/>
              </w:rPr>
              <w:t>销假（更新数据）</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leaveType</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请假类型（中文）</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startDate</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 xml:space="preserve">String </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请假开始时间，格式</w:t>
            </w:r>
            <w:r>
              <w:rPr>
                <w:rFonts w:ascii="宋体" w:hAnsi="宋体" w:hint="eastAsia"/>
                <w:sz w:val="18"/>
                <w:szCs w:val="18"/>
              </w:rPr>
              <w:t>yyyy-MM-dd</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startStatus</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开始时间标志，</w:t>
            </w:r>
            <w:r>
              <w:rPr>
                <w:rFonts w:ascii="宋体" w:hAnsi="宋体" w:hint="eastAsia"/>
                <w:sz w:val="18"/>
                <w:szCs w:val="18"/>
              </w:rPr>
              <w:t>0-</w:t>
            </w:r>
            <w:r>
              <w:rPr>
                <w:rFonts w:ascii="宋体" w:hAnsi="宋体" w:hint="eastAsia"/>
                <w:sz w:val="18"/>
                <w:szCs w:val="18"/>
              </w:rPr>
              <w:t>上午</w:t>
            </w:r>
            <w:r>
              <w:rPr>
                <w:rFonts w:ascii="宋体" w:hAnsi="宋体" w:hint="eastAsia"/>
                <w:sz w:val="18"/>
                <w:szCs w:val="18"/>
              </w:rPr>
              <w:t xml:space="preserve"> 1-</w:t>
            </w:r>
            <w:r>
              <w:rPr>
                <w:rFonts w:ascii="宋体" w:hAnsi="宋体" w:hint="eastAsia"/>
                <w:sz w:val="18"/>
                <w:szCs w:val="18"/>
              </w:rPr>
              <w:t>下午</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endDate</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请假结束时间，格式</w:t>
            </w:r>
            <w:r>
              <w:rPr>
                <w:rFonts w:ascii="宋体" w:hAnsi="宋体" w:hint="eastAsia"/>
                <w:sz w:val="18"/>
                <w:szCs w:val="18"/>
              </w:rPr>
              <w:t>yyyy-MM-dd</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endStatus</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结束时间标志，</w:t>
            </w:r>
            <w:r>
              <w:rPr>
                <w:rFonts w:ascii="宋体" w:hAnsi="宋体" w:hint="eastAsia"/>
                <w:sz w:val="18"/>
                <w:szCs w:val="18"/>
              </w:rPr>
              <w:t>0-</w:t>
            </w:r>
            <w:r>
              <w:rPr>
                <w:rFonts w:ascii="宋体" w:hAnsi="宋体" w:hint="eastAsia"/>
                <w:sz w:val="18"/>
                <w:szCs w:val="18"/>
              </w:rPr>
              <w:t>上午</w:t>
            </w:r>
            <w:r>
              <w:rPr>
                <w:rFonts w:ascii="宋体" w:hAnsi="宋体" w:hint="eastAsia"/>
                <w:sz w:val="18"/>
                <w:szCs w:val="18"/>
              </w:rPr>
              <w:t xml:space="preserve"> 1-</w:t>
            </w:r>
            <w:r>
              <w:rPr>
                <w:rFonts w:ascii="宋体" w:hAnsi="宋体" w:hint="eastAsia"/>
                <w:sz w:val="18"/>
                <w:szCs w:val="18"/>
              </w:rPr>
              <w:t>下午</w:t>
            </w:r>
          </w:p>
        </w:tc>
      </w:tr>
      <w:tr w:rsidR="0099451D">
        <w:tc>
          <w:tcPr>
            <w:tcW w:w="1600" w:type="dxa"/>
          </w:tcPr>
          <w:p w:rsidR="0099451D" w:rsidRDefault="008D5DA9">
            <w:pPr>
              <w:ind w:firstLineChars="200" w:firstLine="360"/>
              <w:rPr>
                <w:rFonts w:ascii="宋体" w:hAnsi="宋体"/>
                <w:sz w:val="18"/>
                <w:szCs w:val="18"/>
              </w:rPr>
            </w:pPr>
            <w:r>
              <w:rPr>
                <w:rFonts w:ascii="宋体" w:hAnsi="宋体" w:hint="eastAsia"/>
                <w:sz w:val="18"/>
                <w:szCs w:val="18"/>
              </w:rPr>
              <w:t>remark</w:t>
            </w:r>
          </w:p>
        </w:tc>
        <w:tc>
          <w:tcPr>
            <w:tcW w:w="1161" w:type="dxa"/>
          </w:tcPr>
          <w:p w:rsidR="0099451D" w:rsidRDefault="008D5DA9">
            <w:pPr>
              <w:ind w:firstLineChars="200" w:firstLine="360"/>
              <w:rPr>
                <w:rFonts w:ascii="宋体" w:hAnsi="宋体"/>
                <w:sz w:val="18"/>
                <w:szCs w:val="18"/>
              </w:rPr>
            </w:pPr>
            <w:r>
              <w:rPr>
                <w:rFonts w:ascii="宋体" w:hAnsi="宋体" w:hint="eastAsia"/>
                <w:sz w:val="18"/>
                <w:szCs w:val="18"/>
              </w:rPr>
              <w:t>String</w:t>
            </w:r>
          </w:p>
        </w:tc>
        <w:tc>
          <w:tcPr>
            <w:tcW w:w="1100" w:type="dxa"/>
          </w:tcPr>
          <w:p w:rsidR="0099451D" w:rsidRDefault="008D5DA9">
            <w:pPr>
              <w:ind w:firstLineChars="200" w:firstLine="360"/>
              <w:rPr>
                <w:rFonts w:ascii="宋体" w:hAnsi="宋体"/>
                <w:sz w:val="18"/>
                <w:szCs w:val="18"/>
              </w:rPr>
            </w:pPr>
            <w:r>
              <w:rPr>
                <w:rFonts w:ascii="宋体" w:hAnsi="宋体" w:hint="eastAsia"/>
                <w:sz w:val="18"/>
                <w:szCs w:val="18"/>
              </w:rPr>
              <w:t>否</w:t>
            </w:r>
          </w:p>
        </w:tc>
        <w:tc>
          <w:tcPr>
            <w:tcW w:w="3435" w:type="dxa"/>
          </w:tcPr>
          <w:p w:rsidR="0099451D" w:rsidRDefault="008D5DA9">
            <w:pPr>
              <w:ind w:firstLineChars="200" w:firstLine="360"/>
              <w:rPr>
                <w:rFonts w:ascii="宋体" w:hAnsi="宋体"/>
                <w:sz w:val="18"/>
                <w:szCs w:val="18"/>
              </w:rPr>
            </w:pPr>
            <w:r>
              <w:rPr>
                <w:rFonts w:ascii="宋体" w:hAnsi="宋体" w:hint="eastAsia"/>
                <w:sz w:val="18"/>
                <w:szCs w:val="18"/>
              </w:rPr>
              <w:t>请假说明</w:t>
            </w:r>
          </w:p>
        </w:tc>
      </w:tr>
    </w:tbl>
    <w:p w:rsidR="0099451D" w:rsidRDefault="0099451D">
      <w:pPr>
        <w:pStyle w:val="40"/>
        <w:numPr>
          <w:ilvl w:val="0"/>
          <w:numId w:val="0"/>
        </w:numPr>
        <w:tabs>
          <w:tab w:val="clear" w:pos="520"/>
        </w:tabs>
        <w:ind w:left="100"/>
      </w:pPr>
    </w:p>
    <w:p w:rsidR="0099451D" w:rsidRDefault="0099451D">
      <w:pPr>
        <w:pStyle w:val="40"/>
        <w:numPr>
          <w:ilvl w:val="0"/>
          <w:numId w:val="0"/>
        </w:numPr>
        <w:tabs>
          <w:tab w:val="clear" w:pos="520"/>
        </w:tabs>
        <w:ind w:left="100"/>
      </w:pPr>
    </w:p>
    <w:p w:rsidR="0099451D" w:rsidRDefault="0099451D">
      <w:pPr>
        <w:pStyle w:val="40"/>
        <w:numPr>
          <w:ilvl w:val="0"/>
          <w:numId w:val="0"/>
        </w:numPr>
        <w:tabs>
          <w:tab w:val="clear" w:pos="520"/>
        </w:tabs>
        <w:ind w:left="100"/>
      </w:pPr>
    </w:p>
    <w:p w:rsidR="0099451D" w:rsidRDefault="0099451D">
      <w:pPr>
        <w:pStyle w:val="40"/>
        <w:numPr>
          <w:ilvl w:val="0"/>
          <w:numId w:val="0"/>
        </w:numPr>
        <w:tabs>
          <w:tab w:val="clear" w:pos="520"/>
        </w:tabs>
        <w:ind w:left="100"/>
      </w:pPr>
    </w:p>
    <w:p w:rsidR="0099451D" w:rsidRDefault="0099451D">
      <w:pPr>
        <w:pStyle w:val="40"/>
        <w:numPr>
          <w:ilvl w:val="0"/>
          <w:numId w:val="0"/>
        </w:numPr>
        <w:tabs>
          <w:tab w:val="clear" w:pos="520"/>
        </w:tabs>
        <w:ind w:left="100"/>
      </w:pPr>
    </w:p>
    <w:p w:rsidR="0099451D" w:rsidRDefault="0099451D">
      <w:pPr>
        <w:pStyle w:val="40"/>
        <w:numPr>
          <w:ilvl w:val="0"/>
          <w:numId w:val="0"/>
        </w:numPr>
        <w:tabs>
          <w:tab w:val="clear" w:pos="520"/>
        </w:tabs>
        <w:ind w:left="100"/>
      </w:pPr>
    </w:p>
    <w:p w:rsidR="0099451D" w:rsidRDefault="0099451D">
      <w:pPr>
        <w:pStyle w:val="40"/>
        <w:numPr>
          <w:ilvl w:val="0"/>
          <w:numId w:val="0"/>
        </w:numPr>
        <w:tabs>
          <w:tab w:val="clear" w:pos="520"/>
        </w:tabs>
        <w:ind w:left="100"/>
      </w:pPr>
    </w:p>
    <w:p w:rsidR="0099451D" w:rsidRDefault="008D5DA9">
      <w:pPr>
        <w:pStyle w:val="40"/>
      </w:pPr>
      <w:r>
        <w:rPr>
          <w:rFonts w:hint="eastAsia"/>
        </w:rPr>
        <w:t>返回参数</w:t>
      </w:r>
    </w:p>
    <w:tbl>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554" w:author="Administrator" w:date="2016-04-24T17:06:00Z">
          <w:tblPr>
            <w:tblpPr w:leftFromText="180" w:rightFromText="180" w:vertAnchor="text" w:horzAnchor="margin" w:tblpX="-34" w:tblpY="35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738"/>
        <w:gridCol w:w="1400"/>
        <w:gridCol w:w="962"/>
        <w:gridCol w:w="1145"/>
        <w:gridCol w:w="3119"/>
        <w:tblGridChange w:id="555">
          <w:tblGrid>
            <w:gridCol w:w="2235"/>
            <w:gridCol w:w="1015"/>
            <w:gridCol w:w="983"/>
            <w:gridCol w:w="1012"/>
            <w:gridCol w:w="3119"/>
          </w:tblGrid>
        </w:tblGridChange>
      </w:tblGrid>
      <w:tr w:rsidR="0099451D" w:rsidTr="0099451D">
        <w:trPr>
          <w:trHeight w:val="529"/>
          <w:trPrChange w:id="556" w:author="Administrator" w:date="2016-04-24T17:06:00Z">
            <w:trPr>
              <w:trHeight w:val="529"/>
            </w:trPr>
          </w:trPrChange>
        </w:trPr>
        <w:tc>
          <w:tcPr>
            <w:tcW w:w="1738" w:type="dxa"/>
            <w:shd w:val="pct30" w:color="auto" w:fill="auto"/>
            <w:tcPrChange w:id="557" w:author="Administrator" w:date="2016-04-24T17:06:00Z">
              <w:tcPr>
                <w:tcW w:w="2235"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参数名称</w:t>
            </w:r>
          </w:p>
        </w:tc>
        <w:tc>
          <w:tcPr>
            <w:tcW w:w="1400" w:type="dxa"/>
            <w:shd w:val="pct30" w:color="auto" w:fill="auto"/>
            <w:tcPrChange w:id="558" w:author="Administrator" w:date="2016-04-24T17:06:00Z">
              <w:tcPr>
                <w:tcW w:w="1015"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上级参数</w:t>
            </w:r>
          </w:p>
        </w:tc>
        <w:tc>
          <w:tcPr>
            <w:tcW w:w="962" w:type="dxa"/>
            <w:shd w:val="pct30" w:color="auto" w:fill="auto"/>
            <w:tcPrChange w:id="559" w:author="Administrator" w:date="2016-04-24T17:06:00Z">
              <w:tcPr>
                <w:tcW w:w="983" w:type="dxa"/>
                <w:shd w:val="pct30" w:color="auto" w:fill="auto"/>
              </w:tcPr>
            </w:tcPrChange>
          </w:tcPr>
          <w:p w:rsidR="0099451D" w:rsidRDefault="008D5DA9">
            <w:pPr>
              <w:tabs>
                <w:tab w:val="left" w:pos="864"/>
              </w:tabs>
              <w:ind w:firstLine="0"/>
              <w:rPr>
                <w:b/>
                <w:sz w:val="18"/>
                <w:szCs w:val="18"/>
              </w:rPr>
            </w:pPr>
            <w:r>
              <w:rPr>
                <w:rFonts w:hint="eastAsia"/>
                <w:b/>
                <w:sz w:val="18"/>
                <w:szCs w:val="18"/>
              </w:rPr>
              <w:t>类型</w:t>
            </w:r>
          </w:p>
        </w:tc>
        <w:tc>
          <w:tcPr>
            <w:tcW w:w="1145" w:type="dxa"/>
            <w:shd w:val="pct30" w:color="auto" w:fill="auto"/>
            <w:tcPrChange w:id="560" w:author="Administrator" w:date="2016-04-24T17:06:00Z">
              <w:tcPr>
                <w:tcW w:w="1012"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字段可空</w:t>
            </w:r>
          </w:p>
        </w:tc>
        <w:tc>
          <w:tcPr>
            <w:tcW w:w="3119" w:type="dxa"/>
            <w:shd w:val="pct30" w:color="auto" w:fill="auto"/>
            <w:tcPrChange w:id="561" w:author="Administrator" w:date="2016-04-24T17:06:00Z">
              <w:tcPr>
                <w:tcW w:w="3119" w:type="dxa"/>
                <w:shd w:val="pct30" w:color="auto" w:fill="auto"/>
              </w:tcPr>
            </w:tcPrChange>
          </w:tcPr>
          <w:p w:rsidR="0099451D" w:rsidRDefault="008D5DA9">
            <w:pPr>
              <w:tabs>
                <w:tab w:val="left" w:pos="864"/>
              </w:tabs>
              <w:ind w:firstLine="0"/>
              <w:jc w:val="center"/>
              <w:rPr>
                <w:b/>
                <w:sz w:val="18"/>
                <w:szCs w:val="18"/>
              </w:rPr>
            </w:pPr>
            <w:r>
              <w:rPr>
                <w:rFonts w:hint="eastAsia"/>
                <w:b/>
                <w:sz w:val="18"/>
                <w:szCs w:val="18"/>
              </w:rPr>
              <w:t>描述</w:t>
            </w:r>
          </w:p>
        </w:tc>
      </w:tr>
      <w:tr w:rsidR="0099451D" w:rsidTr="0099451D">
        <w:trPr>
          <w:trHeight w:hRule="exact" w:val="541"/>
          <w:trPrChange w:id="562" w:author="Administrator" w:date="2016-04-24T17:06:00Z">
            <w:trPr>
              <w:trHeight w:hRule="exact" w:val="541"/>
            </w:trPr>
          </w:trPrChange>
        </w:trPr>
        <w:tc>
          <w:tcPr>
            <w:tcW w:w="1738" w:type="dxa"/>
            <w:vAlign w:val="center"/>
            <w:tcPrChange w:id="563" w:author="Administrator" w:date="2016-04-24T17:06:00Z">
              <w:tcPr>
                <w:tcW w:w="2235" w:type="dxa"/>
                <w:vAlign w:val="center"/>
              </w:tcPr>
            </w:tcPrChange>
          </w:tcPr>
          <w:p w:rsidR="0099451D" w:rsidRDefault="008D5DA9">
            <w:pPr>
              <w:adjustRightInd w:val="0"/>
              <w:snapToGrid w:val="0"/>
              <w:ind w:firstLine="0"/>
              <w:jc w:val="center"/>
              <w:rPr>
                <w:rFonts w:ascii="宋体" w:hAnsi="宋体"/>
                <w:sz w:val="18"/>
                <w:szCs w:val="18"/>
              </w:rPr>
            </w:pPr>
            <w:r>
              <w:rPr>
                <w:rFonts w:ascii="宋体" w:hAnsi="宋体"/>
                <w:sz w:val="18"/>
                <w:szCs w:val="18"/>
              </w:rPr>
              <w:t>code</w:t>
            </w:r>
          </w:p>
        </w:tc>
        <w:tc>
          <w:tcPr>
            <w:tcW w:w="1400" w:type="dxa"/>
            <w:vAlign w:val="center"/>
            <w:tcPrChange w:id="564" w:author="Administrator" w:date="2016-04-24T17:06:00Z">
              <w:tcPr>
                <w:tcW w:w="1015" w:type="dxa"/>
                <w:vAlign w:val="center"/>
              </w:tcPr>
            </w:tcPrChange>
          </w:tcPr>
          <w:p w:rsidR="0099451D" w:rsidRDefault="0099451D">
            <w:pPr>
              <w:adjustRightInd w:val="0"/>
              <w:snapToGrid w:val="0"/>
              <w:ind w:firstLine="0"/>
              <w:rPr>
                <w:rFonts w:ascii="宋体" w:hAnsi="宋体"/>
                <w:sz w:val="18"/>
                <w:szCs w:val="18"/>
              </w:rPr>
            </w:pPr>
          </w:p>
        </w:tc>
        <w:tc>
          <w:tcPr>
            <w:tcW w:w="962" w:type="dxa"/>
            <w:vAlign w:val="center"/>
            <w:tcPrChange w:id="565" w:author="Administrator" w:date="2016-04-24T17:06:00Z">
              <w:tcPr>
                <w:tcW w:w="983" w:type="dxa"/>
                <w:vAlign w:val="center"/>
              </w:tcPr>
            </w:tcPrChange>
          </w:tcPr>
          <w:p w:rsidR="0099451D" w:rsidRDefault="008D5DA9">
            <w:pPr>
              <w:adjustRightInd w:val="0"/>
              <w:snapToGrid w:val="0"/>
              <w:ind w:firstLine="0"/>
              <w:rPr>
                <w:rFonts w:ascii="宋体" w:hAnsi="宋体"/>
                <w:sz w:val="18"/>
                <w:szCs w:val="18"/>
              </w:rPr>
            </w:pPr>
            <w:r>
              <w:rPr>
                <w:rFonts w:ascii="宋体" w:hAnsi="宋体"/>
                <w:sz w:val="18"/>
                <w:szCs w:val="18"/>
              </w:rPr>
              <w:t>I</w:t>
            </w:r>
            <w:r>
              <w:rPr>
                <w:rFonts w:ascii="宋体" w:hAnsi="宋体" w:hint="eastAsia"/>
                <w:sz w:val="18"/>
                <w:szCs w:val="18"/>
              </w:rPr>
              <w:t>nt</w:t>
            </w:r>
          </w:p>
        </w:tc>
        <w:tc>
          <w:tcPr>
            <w:tcW w:w="1145" w:type="dxa"/>
            <w:vAlign w:val="center"/>
            <w:tcPrChange w:id="566" w:author="Administrator" w:date="2016-04-24T17:06:00Z">
              <w:tcPr>
                <w:tcW w:w="1012"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否</w:t>
            </w:r>
          </w:p>
        </w:tc>
        <w:tc>
          <w:tcPr>
            <w:tcW w:w="3119" w:type="dxa"/>
            <w:vAlign w:val="center"/>
            <w:tcPrChange w:id="567" w:author="Administrator" w:date="2016-04-24T17:06:00Z">
              <w:tcPr>
                <w:tcW w:w="3119"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0</w:t>
            </w:r>
            <w:r>
              <w:rPr>
                <w:rFonts w:ascii="宋体" w:hAnsi="宋体" w:hint="eastAsia"/>
                <w:sz w:val="18"/>
                <w:szCs w:val="18"/>
              </w:rPr>
              <w:t>：成功其他：失败</w:t>
            </w:r>
          </w:p>
        </w:tc>
      </w:tr>
      <w:tr w:rsidR="0099451D" w:rsidTr="0099451D">
        <w:trPr>
          <w:trHeight w:hRule="exact" w:val="541"/>
          <w:trPrChange w:id="568" w:author="Administrator" w:date="2016-04-24T17:06:00Z">
            <w:trPr>
              <w:trHeight w:hRule="exact" w:val="541"/>
            </w:trPr>
          </w:trPrChange>
        </w:trPr>
        <w:tc>
          <w:tcPr>
            <w:tcW w:w="1738" w:type="dxa"/>
            <w:vAlign w:val="center"/>
            <w:tcPrChange w:id="569" w:author="Administrator" w:date="2016-04-24T17:06:00Z">
              <w:tcPr>
                <w:tcW w:w="2235" w:type="dxa"/>
                <w:vAlign w:val="center"/>
              </w:tcPr>
            </w:tcPrChange>
          </w:tcPr>
          <w:p w:rsidR="0099451D" w:rsidRDefault="008D5DA9">
            <w:pPr>
              <w:adjustRightInd w:val="0"/>
              <w:snapToGrid w:val="0"/>
              <w:ind w:firstLine="0"/>
              <w:jc w:val="center"/>
              <w:rPr>
                <w:rFonts w:ascii="宋体" w:hAnsi="宋体"/>
                <w:sz w:val="18"/>
                <w:szCs w:val="18"/>
              </w:rPr>
            </w:pPr>
            <w:r>
              <w:rPr>
                <w:rFonts w:ascii="宋体" w:hAnsi="宋体"/>
                <w:sz w:val="18"/>
                <w:szCs w:val="18"/>
              </w:rPr>
              <w:t>body</w:t>
            </w:r>
          </w:p>
        </w:tc>
        <w:tc>
          <w:tcPr>
            <w:tcW w:w="1400" w:type="dxa"/>
            <w:vAlign w:val="center"/>
            <w:tcPrChange w:id="570" w:author="Administrator" w:date="2016-04-24T17:06:00Z">
              <w:tcPr>
                <w:tcW w:w="1015" w:type="dxa"/>
                <w:vAlign w:val="center"/>
              </w:tcPr>
            </w:tcPrChange>
          </w:tcPr>
          <w:p w:rsidR="0099451D" w:rsidRDefault="0099451D">
            <w:pPr>
              <w:adjustRightInd w:val="0"/>
              <w:snapToGrid w:val="0"/>
              <w:ind w:firstLine="0"/>
              <w:rPr>
                <w:rFonts w:ascii="宋体" w:hAnsi="宋体"/>
                <w:sz w:val="18"/>
                <w:szCs w:val="18"/>
              </w:rPr>
            </w:pPr>
          </w:p>
        </w:tc>
        <w:tc>
          <w:tcPr>
            <w:tcW w:w="962" w:type="dxa"/>
            <w:vAlign w:val="center"/>
            <w:tcPrChange w:id="571" w:author="Administrator" w:date="2016-04-24T17:06:00Z">
              <w:tcPr>
                <w:tcW w:w="983"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Object</w:t>
            </w:r>
          </w:p>
        </w:tc>
        <w:tc>
          <w:tcPr>
            <w:tcW w:w="1145" w:type="dxa"/>
            <w:vAlign w:val="center"/>
            <w:tcPrChange w:id="572" w:author="Administrator" w:date="2016-04-24T17:06:00Z">
              <w:tcPr>
                <w:tcW w:w="1012" w:type="dxa"/>
                <w:vAlign w:val="center"/>
              </w:tcPr>
            </w:tcPrChange>
          </w:tcPr>
          <w:p w:rsidR="0099451D" w:rsidRDefault="008D5DA9">
            <w:pPr>
              <w:adjustRightInd w:val="0"/>
              <w:snapToGrid w:val="0"/>
              <w:ind w:firstLine="0"/>
              <w:rPr>
                <w:rFonts w:ascii="宋体" w:hAnsi="宋体"/>
                <w:sz w:val="18"/>
                <w:szCs w:val="18"/>
              </w:rPr>
            </w:pPr>
            <w:r>
              <w:rPr>
                <w:rFonts w:ascii="宋体" w:hAnsi="宋体" w:hint="eastAsia"/>
                <w:sz w:val="18"/>
                <w:szCs w:val="18"/>
              </w:rPr>
              <w:t>是</w:t>
            </w:r>
          </w:p>
        </w:tc>
        <w:tc>
          <w:tcPr>
            <w:tcW w:w="3119" w:type="dxa"/>
            <w:vAlign w:val="center"/>
            <w:tcPrChange w:id="573" w:author="Administrator" w:date="2016-04-24T17:06:00Z">
              <w:tcPr>
                <w:tcW w:w="3119" w:type="dxa"/>
                <w:vAlign w:val="center"/>
              </w:tcPr>
            </w:tcPrChange>
          </w:tcPr>
          <w:p w:rsidR="0099451D" w:rsidRDefault="0099451D">
            <w:pPr>
              <w:adjustRightInd w:val="0"/>
              <w:snapToGrid w:val="0"/>
              <w:ind w:firstLine="0"/>
              <w:rPr>
                <w:rFonts w:ascii="宋体" w:hAnsi="宋体"/>
                <w:sz w:val="18"/>
                <w:szCs w:val="18"/>
              </w:rPr>
            </w:pPr>
          </w:p>
        </w:tc>
      </w:tr>
    </w:tbl>
    <w:p w:rsidR="0099451D" w:rsidRDefault="0099451D">
      <w:pPr>
        <w:pStyle w:val="a0"/>
        <w:ind w:firstLine="0"/>
      </w:pPr>
    </w:p>
    <w:p w:rsidR="0099451D" w:rsidRDefault="008D5DA9">
      <w:pPr>
        <w:pStyle w:val="4"/>
      </w:pPr>
      <w:r>
        <w:rPr>
          <w:rFonts w:hint="eastAsia"/>
        </w:rPr>
        <w:t>范例</w:t>
      </w:r>
    </w:p>
    <w:p w:rsidR="0099451D" w:rsidRDefault="008D5DA9">
      <w:pPr>
        <w:rPr>
          <w:b/>
          <w:sz w:val="20"/>
        </w:rPr>
      </w:pPr>
      <w:r>
        <w:rPr>
          <w:rFonts w:hint="eastAsia"/>
          <w:b/>
          <w:sz w:val="20"/>
        </w:rPr>
        <w:t>GET</w:t>
      </w:r>
      <w:r>
        <w:rPr>
          <w:rFonts w:hint="eastAsia"/>
          <w:b/>
          <w:sz w:val="20"/>
        </w:rPr>
        <w:t>：</w:t>
      </w:r>
    </w:p>
    <w:p w:rsidR="0099451D" w:rsidRDefault="008D5DA9">
      <w:r>
        <w:rPr>
          <w:rFonts w:hint="eastAsia"/>
          <w:b/>
          <w:sz w:val="20"/>
        </w:rPr>
        <w:t>Return</w:t>
      </w:r>
      <w:r>
        <w:rPr>
          <w:rFonts w:hint="eastAsia"/>
          <w:b/>
          <w:sz w:val="20"/>
        </w:rPr>
        <w:t>：</w:t>
      </w:r>
      <w:r>
        <w:rPr>
          <w:rFonts w:ascii="宋体" w:hAnsi="宋体"/>
          <w:sz w:val="18"/>
          <w:szCs w:val="18"/>
        </w:rPr>
        <w:t>{</w:t>
      </w:r>
      <w:r>
        <w:rPr>
          <w:rFonts w:ascii="宋体" w:hAnsi="宋体" w:hint="eastAsia"/>
          <w:sz w:val="18"/>
          <w:szCs w:val="18"/>
        </w:rPr>
        <w:t>"</w:t>
      </w:r>
      <w:r>
        <w:rPr>
          <w:rFonts w:ascii="宋体" w:hAnsi="宋体"/>
          <w:sz w:val="18"/>
          <w:szCs w:val="18"/>
        </w:rPr>
        <w:t>code</w:t>
      </w:r>
      <w:r>
        <w:rPr>
          <w:rFonts w:ascii="宋体" w:hAnsi="宋体" w:hint="eastAsia"/>
          <w:sz w:val="18"/>
          <w:szCs w:val="18"/>
        </w:rPr>
        <w:t>"</w:t>
      </w:r>
      <w:r>
        <w:rPr>
          <w:rFonts w:ascii="宋体" w:hAnsi="宋体"/>
          <w:sz w:val="18"/>
          <w:szCs w:val="18"/>
        </w:rPr>
        <w:t>:0</w:t>
      </w:r>
      <w:r>
        <w:rPr>
          <w:rFonts w:ascii="宋体" w:hAnsi="宋体" w:hint="eastAsia"/>
          <w:sz w:val="18"/>
          <w:szCs w:val="18"/>
        </w:rPr>
        <w:t>,"</w:t>
      </w:r>
      <w:r>
        <w:rPr>
          <w:rFonts w:ascii="宋体" w:hAnsi="宋体"/>
          <w:sz w:val="18"/>
          <w:szCs w:val="18"/>
        </w:rPr>
        <w:t>body</w:t>
      </w:r>
      <w:r>
        <w:rPr>
          <w:rFonts w:ascii="宋体" w:hAnsi="宋体" w:hint="eastAsia"/>
          <w:sz w:val="18"/>
          <w:szCs w:val="18"/>
        </w:rPr>
        <w:t>":[]</w:t>
      </w:r>
      <w:r>
        <w:rPr>
          <w:rFonts w:ascii="宋体" w:hAnsi="宋体"/>
          <w:sz w:val="18"/>
          <w:szCs w:val="18"/>
        </w:rPr>
        <w:t>}</w:t>
      </w:r>
    </w:p>
    <w:p w:rsidR="0099451D" w:rsidRDefault="008D5DA9">
      <w:pPr>
        <w:pStyle w:val="1"/>
      </w:pPr>
      <w:bookmarkStart w:id="574" w:name="_Toc32133"/>
      <w:bookmarkEnd w:id="553"/>
      <w:r>
        <w:rPr>
          <w:rFonts w:hint="eastAsia"/>
        </w:rPr>
        <w:lastRenderedPageBreak/>
        <w:t>编码定义</w:t>
      </w:r>
      <w:bookmarkEnd w:id="574"/>
    </w:p>
    <w:p w:rsidR="0099451D" w:rsidRDefault="008D5DA9">
      <w:pPr>
        <w:pStyle w:val="2"/>
      </w:pPr>
      <w:bookmarkStart w:id="575" w:name="_Toc32428"/>
      <w:r>
        <w:rPr>
          <w:rFonts w:hint="eastAsia"/>
        </w:rPr>
        <w:t>通信状态码定义</w:t>
      </w:r>
      <w:bookmarkEnd w:id="575"/>
    </w:p>
    <w:tbl>
      <w:tblPr>
        <w:tblW w:w="5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3969"/>
      </w:tblGrid>
      <w:tr w:rsidR="0099451D">
        <w:tc>
          <w:tcPr>
            <w:tcW w:w="1426" w:type="dxa"/>
            <w:shd w:val="pct30" w:color="auto" w:fill="auto"/>
          </w:tcPr>
          <w:p w:rsidR="0099451D" w:rsidRDefault="008D5DA9">
            <w:pPr>
              <w:tabs>
                <w:tab w:val="left" w:pos="864"/>
              </w:tabs>
              <w:ind w:firstLine="0"/>
              <w:jc w:val="center"/>
              <w:rPr>
                <w:b/>
                <w:sz w:val="18"/>
                <w:szCs w:val="18"/>
              </w:rPr>
            </w:pPr>
            <w:r>
              <w:rPr>
                <w:rFonts w:hint="eastAsia"/>
                <w:b/>
                <w:sz w:val="18"/>
                <w:szCs w:val="18"/>
              </w:rPr>
              <w:t>错误码</w:t>
            </w:r>
          </w:p>
        </w:tc>
        <w:tc>
          <w:tcPr>
            <w:tcW w:w="3969" w:type="dxa"/>
            <w:shd w:val="pct30" w:color="auto" w:fill="auto"/>
          </w:tcPr>
          <w:p w:rsidR="0099451D" w:rsidRDefault="008D5DA9">
            <w:pPr>
              <w:tabs>
                <w:tab w:val="left" w:pos="864"/>
              </w:tabs>
              <w:ind w:firstLine="0"/>
              <w:jc w:val="center"/>
              <w:rPr>
                <w:b/>
                <w:sz w:val="18"/>
                <w:szCs w:val="18"/>
              </w:rPr>
            </w:pPr>
            <w:r>
              <w:rPr>
                <w:rFonts w:hint="eastAsia"/>
                <w:b/>
                <w:sz w:val="18"/>
                <w:szCs w:val="18"/>
              </w:rPr>
              <w:t>描述</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0</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成功</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1</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账号不存在</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2</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认证失败</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4</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密码错误</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5</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用户未登录</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9</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数据为空</w:t>
            </w:r>
          </w:p>
        </w:tc>
      </w:tr>
      <w:tr w:rsidR="0099451D">
        <w:trPr>
          <w:trHeight w:val="471"/>
        </w:trPr>
        <w:tc>
          <w:tcPr>
            <w:tcW w:w="1426"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94</w:t>
            </w:r>
          </w:p>
        </w:tc>
        <w:tc>
          <w:tcPr>
            <w:tcW w:w="3969" w:type="dxa"/>
            <w:vAlign w:val="center"/>
          </w:tcPr>
          <w:p w:rsidR="0099451D" w:rsidRDefault="008D5DA9">
            <w:pPr>
              <w:adjustRightInd w:val="0"/>
              <w:snapToGrid w:val="0"/>
              <w:ind w:firstLine="0"/>
              <w:jc w:val="center"/>
              <w:rPr>
                <w:rFonts w:ascii="宋体" w:hAnsi="宋体"/>
                <w:color w:val="FF0000"/>
                <w:sz w:val="18"/>
                <w:szCs w:val="18"/>
              </w:rPr>
            </w:pPr>
            <w:r>
              <w:rPr>
                <w:rFonts w:ascii="宋体" w:hAnsi="宋体" w:hint="eastAsia"/>
                <w:color w:val="FF0000"/>
                <w:sz w:val="18"/>
                <w:szCs w:val="18"/>
              </w:rPr>
              <w:t>校验失败</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96</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请求参数错误</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97</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系统忙</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98</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非法请求命令</w:t>
            </w:r>
          </w:p>
        </w:tc>
      </w:tr>
      <w:tr w:rsidR="0099451D">
        <w:trPr>
          <w:trHeight w:val="471"/>
        </w:trPr>
        <w:tc>
          <w:tcPr>
            <w:tcW w:w="1426"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99</w:t>
            </w:r>
          </w:p>
        </w:tc>
        <w:tc>
          <w:tcPr>
            <w:tcW w:w="3969" w:type="dxa"/>
            <w:vAlign w:val="center"/>
          </w:tcPr>
          <w:p w:rsidR="0099451D" w:rsidRDefault="008D5DA9">
            <w:pPr>
              <w:adjustRightInd w:val="0"/>
              <w:snapToGrid w:val="0"/>
              <w:spacing w:before="0"/>
              <w:ind w:firstLine="0"/>
              <w:jc w:val="center"/>
              <w:rPr>
                <w:rFonts w:ascii="宋体" w:hAnsi="宋体"/>
                <w:sz w:val="18"/>
                <w:szCs w:val="18"/>
              </w:rPr>
            </w:pPr>
            <w:r>
              <w:rPr>
                <w:rFonts w:ascii="宋体" w:hAnsi="宋体" w:hint="eastAsia"/>
                <w:sz w:val="18"/>
                <w:szCs w:val="18"/>
              </w:rPr>
              <w:t>系统错误</w:t>
            </w:r>
          </w:p>
        </w:tc>
      </w:tr>
    </w:tbl>
    <w:p w:rsidR="0099451D" w:rsidRDefault="0099451D"/>
    <w:sectPr w:rsidR="0099451D" w:rsidSect="00441DA3">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720"/>
      <w:docGrid w:type="lines" w:linePitch="3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718" w:rsidRDefault="002B6718">
      <w:pPr>
        <w:spacing w:before="0"/>
      </w:pPr>
      <w:r>
        <w:separator/>
      </w:r>
    </w:p>
  </w:endnote>
  <w:endnote w:type="continuationSeparator" w:id="1">
    <w:p w:rsidR="002B6718" w:rsidRDefault="002B671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1D" w:rsidRDefault="0099451D">
    <w:pPr>
      <w:pStyle w:val="aa"/>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1D" w:rsidRDefault="008D5DA9">
    <w:pPr>
      <w:pStyle w:val="aa"/>
      <w:pBdr>
        <w:top w:val="single" w:sz="4" w:space="1" w:color="auto"/>
      </w:pBdr>
      <w:spacing w:after="120"/>
      <w:jc w:val="center"/>
    </w:pPr>
    <w:r>
      <w:rPr>
        <w:rFonts w:hint="eastAsia"/>
        <w:kern w:val="0"/>
        <w:szCs w:val="21"/>
      </w:rPr>
      <w:t>第</w:t>
    </w:r>
    <w:r w:rsidR="00354EB4">
      <w:rPr>
        <w:kern w:val="0"/>
        <w:szCs w:val="21"/>
      </w:rPr>
      <w:fldChar w:fldCharType="begin"/>
    </w:r>
    <w:r>
      <w:rPr>
        <w:kern w:val="0"/>
        <w:szCs w:val="21"/>
      </w:rPr>
      <w:instrText xml:space="preserve"> PAGE </w:instrText>
    </w:r>
    <w:r w:rsidR="00354EB4">
      <w:rPr>
        <w:kern w:val="0"/>
        <w:szCs w:val="21"/>
      </w:rPr>
      <w:fldChar w:fldCharType="separate"/>
    </w:r>
    <w:r w:rsidR="00787B57">
      <w:rPr>
        <w:noProof/>
        <w:kern w:val="0"/>
        <w:szCs w:val="21"/>
      </w:rPr>
      <w:t>42</w:t>
    </w:r>
    <w:r w:rsidR="00354EB4">
      <w:rPr>
        <w:kern w:val="0"/>
        <w:szCs w:val="21"/>
      </w:rPr>
      <w:fldChar w:fldCharType="end"/>
    </w:r>
    <w:r>
      <w:rPr>
        <w:rFonts w:hint="eastAsia"/>
        <w:kern w:val="0"/>
        <w:szCs w:val="21"/>
      </w:rPr>
      <w:t>页共</w:t>
    </w:r>
    <w:r w:rsidR="00354EB4">
      <w:rPr>
        <w:kern w:val="0"/>
        <w:szCs w:val="21"/>
      </w:rPr>
      <w:fldChar w:fldCharType="begin"/>
    </w:r>
    <w:r>
      <w:rPr>
        <w:kern w:val="0"/>
        <w:szCs w:val="21"/>
      </w:rPr>
      <w:instrText xml:space="preserve"> NUMPAGES </w:instrText>
    </w:r>
    <w:r w:rsidR="00354EB4">
      <w:rPr>
        <w:kern w:val="0"/>
        <w:szCs w:val="21"/>
      </w:rPr>
      <w:fldChar w:fldCharType="separate"/>
    </w:r>
    <w:r w:rsidR="00787B57">
      <w:rPr>
        <w:noProof/>
        <w:kern w:val="0"/>
        <w:szCs w:val="21"/>
      </w:rPr>
      <w:t>59</w:t>
    </w:r>
    <w:r w:rsidR="00354EB4">
      <w:rPr>
        <w:kern w:val="0"/>
        <w:szCs w:val="21"/>
      </w:rPr>
      <w:fldChar w:fldCharType="end"/>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1D" w:rsidRDefault="0099451D">
    <w:pPr>
      <w:pStyle w:val="aa"/>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718" w:rsidRDefault="002B6718">
      <w:pPr>
        <w:spacing w:before="0"/>
      </w:pPr>
      <w:r>
        <w:separator/>
      </w:r>
    </w:p>
  </w:footnote>
  <w:footnote w:type="continuationSeparator" w:id="1">
    <w:p w:rsidR="002B6718" w:rsidRDefault="002B671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1D" w:rsidRDefault="0099451D"/>
  <w:p w:rsidR="0099451D" w:rsidRDefault="0099451D"/>
  <w:p w:rsidR="0099451D" w:rsidRDefault="0099451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1D" w:rsidRDefault="008D5DA9">
    <w:pPr>
      <w:pStyle w:val="ab"/>
      <w:spacing w:after="120"/>
      <w:jc w:val="right"/>
    </w:pPr>
    <w:r>
      <w:rPr>
        <w:rFonts w:hint="eastAsia"/>
      </w:rPr>
      <w:t>移</w:t>
    </w:r>
    <w:r>
      <w:rPr>
        <w:rFonts w:hint="eastAsia"/>
      </w:rPr>
      <w:t>+</w:t>
    </w:r>
    <w:r>
      <w:rPr>
        <w:rFonts w:hint="eastAsia"/>
      </w:rPr>
      <w:t>产品文档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1D" w:rsidRDefault="0099451D">
    <w:pPr>
      <w:pStyle w:val="ab"/>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9"/>
    <w:multiLevelType w:val="multilevel"/>
    <w:tmpl w:val="0000000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7A70CCB"/>
    <w:multiLevelType w:val="multilevel"/>
    <w:tmpl w:val="17A70CCB"/>
    <w:lvl w:ilvl="0">
      <w:start w:val="1"/>
      <w:numFmt w:val="bullet"/>
      <w:pStyle w:val="5"/>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2F353A2F"/>
    <w:multiLevelType w:val="multilevel"/>
    <w:tmpl w:val="2F353A2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3B8B7AC7"/>
    <w:multiLevelType w:val="multilevel"/>
    <w:tmpl w:val="3B8B7AC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0"/>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10"/>
      <w:suff w:val="nothing"/>
      <w:lvlText w:val="%7. "/>
      <w:lvlJc w:val="left"/>
      <w:pPr>
        <w:ind w:left="0" w:firstLine="0"/>
      </w:pPr>
      <w:rPr>
        <w:rFonts w:hint="eastAsia"/>
      </w:rPr>
    </w:lvl>
    <w:lvl w:ilvl="7">
      <w:start w:val="1"/>
      <w:numFmt w:val="decimal"/>
      <w:pStyle w:val="20"/>
      <w:suff w:val="nothing"/>
      <w:lvlText w:val="%8). "/>
      <w:lvlJc w:val="left"/>
      <w:pPr>
        <w:ind w:left="0" w:firstLine="0"/>
      </w:pPr>
      <w:rPr>
        <w:rFonts w:hint="eastAsia"/>
      </w:rPr>
    </w:lvl>
    <w:lvl w:ilvl="8">
      <w:start w:val="1"/>
      <w:numFmt w:val="upperLetter"/>
      <w:pStyle w:val="30"/>
      <w:suff w:val="nothing"/>
      <w:lvlText w:val="%9. "/>
      <w:lvlJc w:val="left"/>
      <w:pPr>
        <w:ind w:left="0" w:firstLine="0"/>
      </w:pPr>
      <w:rPr>
        <w:rFonts w:hint="eastAsia"/>
      </w:rPr>
    </w:lvl>
  </w:abstractNum>
  <w:abstractNum w:abstractNumId="5">
    <w:nsid w:val="3BF31F84"/>
    <w:multiLevelType w:val="multilevel"/>
    <w:tmpl w:val="3BF31F8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80B03F8"/>
    <w:multiLevelType w:val="multilevel"/>
    <w:tmpl w:val="480B03F8"/>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7">
    <w:nsid w:val="4E7107F0"/>
    <w:multiLevelType w:val="multilevel"/>
    <w:tmpl w:val="4E7107F0"/>
    <w:lvl w:ilvl="0">
      <w:start w:val="1"/>
      <w:numFmt w:val="bullet"/>
      <w:pStyle w:val="40"/>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8">
    <w:nsid w:val="5495164A"/>
    <w:multiLevelType w:val="multilevel"/>
    <w:tmpl w:val="5495164A"/>
    <w:lvl w:ilvl="0">
      <w:start w:val="1"/>
      <w:numFmt w:val="bullet"/>
      <w:pStyle w:val="7"/>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621D3DF3"/>
    <w:multiLevelType w:val="multilevel"/>
    <w:tmpl w:val="621D3DF3"/>
    <w:lvl w:ilvl="0">
      <w:start w:val="1"/>
      <w:numFmt w:val="bullet"/>
      <w:pStyle w:val="60"/>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636C01CE"/>
    <w:multiLevelType w:val="multilevel"/>
    <w:tmpl w:val="636C01C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7"/>
  </w:num>
  <w:num w:numId="3">
    <w:abstractNumId w:val="2"/>
  </w:num>
  <w:num w:numId="4">
    <w:abstractNumId w:val="9"/>
  </w:num>
  <w:num w:numId="5">
    <w:abstractNumId w:val="8"/>
  </w:num>
  <w:num w:numId="6">
    <w:abstractNumId w:val="1"/>
  </w:num>
  <w:num w:numId="7">
    <w:abstractNumId w:val="0"/>
  </w:num>
  <w:num w:numId="8">
    <w:abstractNumId w:val="10"/>
  </w:num>
  <w:num w:numId="9">
    <w:abstractNumId w:val="5"/>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oNotTrackMoves/>
  <w:defaultTabStop w:val="420"/>
  <w:drawingGridVerticalSpacing w:val="174"/>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94D"/>
    <w:rsid w:val="00005FA6"/>
    <w:rsid w:val="00012783"/>
    <w:rsid w:val="000172B5"/>
    <w:rsid w:val="00017DA3"/>
    <w:rsid w:val="00023C02"/>
    <w:rsid w:val="00024962"/>
    <w:rsid w:val="00026885"/>
    <w:rsid w:val="00043B2B"/>
    <w:rsid w:val="000514D2"/>
    <w:rsid w:val="000527F2"/>
    <w:rsid w:val="0006488B"/>
    <w:rsid w:val="00065B8A"/>
    <w:rsid w:val="0006635F"/>
    <w:rsid w:val="0007156C"/>
    <w:rsid w:val="00073E3C"/>
    <w:rsid w:val="000801CE"/>
    <w:rsid w:val="000D3E34"/>
    <w:rsid w:val="000D5385"/>
    <w:rsid w:val="000E42E9"/>
    <w:rsid w:val="000E6F99"/>
    <w:rsid w:val="000F5591"/>
    <w:rsid w:val="000F60D2"/>
    <w:rsid w:val="00105DC3"/>
    <w:rsid w:val="00114EDF"/>
    <w:rsid w:val="0011723D"/>
    <w:rsid w:val="00120B89"/>
    <w:rsid w:val="00126F59"/>
    <w:rsid w:val="0013159D"/>
    <w:rsid w:val="001317D7"/>
    <w:rsid w:val="00141106"/>
    <w:rsid w:val="00154159"/>
    <w:rsid w:val="00161B2E"/>
    <w:rsid w:val="00162814"/>
    <w:rsid w:val="00172A27"/>
    <w:rsid w:val="00185E7B"/>
    <w:rsid w:val="001971F3"/>
    <w:rsid w:val="001A0E05"/>
    <w:rsid w:val="001D4B68"/>
    <w:rsid w:val="001F36BA"/>
    <w:rsid w:val="00204965"/>
    <w:rsid w:val="00212F9A"/>
    <w:rsid w:val="00222CAE"/>
    <w:rsid w:val="00227246"/>
    <w:rsid w:val="002358E3"/>
    <w:rsid w:val="00235ECF"/>
    <w:rsid w:val="002509D1"/>
    <w:rsid w:val="00251387"/>
    <w:rsid w:val="0025444F"/>
    <w:rsid w:val="002555EC"/>
    <w:rsid w:val="002758AA"/>
    <w:rsid w:val="00283DDC"/>
    <w:rsid w:val="002957D3"/>
    <w:rsid w:val="002A5115"/>
    <w:rsid w:val="002A79C5"/>
    <w:rsid w:val="002B3F22"/>
    <w:rsid w:val="002B6718"/>
    <w:rsid w:val="002C79AF"/>
    <w:rsid w:val="002D11E2"/>
    <w:rsid w:val="002D2A09"/>
    <w:rsid w:val="002E19B4"/>
    <w:rsid w:val="002F23B5"/>
    <w:rsid w:val="002F3850"/>
    <w:rsid w:val="00313733"/>
    <w:rsid w:val="00314102"/>
    <w:rsid w:val="00320608"/>
    <w:rsid w:val="0032694D"/>
    <w:rsid w:val="003330E6"/>
    <w:rsid w:val="00340EB6"/>
    <w:rsid w:val="00354E53"/>
    <w:rsid w:val="00354EB4"/>
    <w:rsid w:val="00363360"/>
    <w:rsid w:val="00363588"/>
    <w:rsid w:val="00380715"/>
    <w:rsid w:val="00390B58"/>
    <w:rsid w:val="00395309"/>
    <w:rsid w:val="003A34A2"/>
    <w:rsid w:val="003B7D89"/>
    <w:rsid w:val="003E1200"/>
    <w:rsid w:val="003E59C7"/>
    <w:rsid w:val="003E6711"/>
    <w:rsid w:val="004125B3"/>
    <w:rsid w:val="0043777C"/>
    <w:rsid w:val="00440338"/>
    <w:rsid w:val="00441DA3"/>
    <w:rsid w:val="00443E6C"/>
    <w:rsid w:val="00460A34"/>
    <w:rsid w:val="0046583C"/>
    <w:rsid w:val="00471F32"/>
    <w:rsid w:val="00491C43"/>
    <w:rsid w:val="004B78A1"/>
    <w:rsid w:val="004D3A3D"/>
    <w:rsid w:val="004D7771"/>
    <w:rsid w:val="004E2E02"/>
    <w:rsid w:val="004E79BC"/>
    <w:rsid w:val="004F122D"/>
    <w:rsid w:val="00501E9B"/>
    <w:rsid w:val="00505A60"/>
    <w:rsid w:val="00510065"/>
    <w:rsid w:val="0051687E"/>
    <w:rsid w:val="005240C0"/>
    <w:rsid w:val="00533250"/>
    <w:rsid w:val="0054357B"/>
    <w:rsid w:val="005544BE"/>
    <w:rsid w:val="00590986"/>
    <w:rsid w:val="005923F2"/>
    <w:rsid w:val="005C71D3"/>
    <w:rsid w:val="005E57A7"/>
    <w:rsid w:val="005F6116"/>
    <w:rsid w:val="00611609"/>
    <w:rsid w:val="006169B8"/>
    <w:rsid w:val="00616EF4"/>
    <w:rsid w:val="0062712C"/>
    <w:rsid w:val="00632B2B"/>
    <w:rsid w:val="006369D9"/>
    <w:rsid w:val="006375C2"/>
    <w:rsid w:val="00641F4B"/>
    <w:rsid w:val="00645E59"/>
    <w:rsid w:val="006718E0"/>
    <w:rsid w:val="0067271E"/>
    <w:rsid w:val="00675F90"/>
    <w:rsid w:val="0068561A"/>
    <w:rsid w:val="00693FFD"/>
    <w:rsid w:val="006959F8"/>
    <w:rsid w:val="006A4481"/>
    <w:rsid w:val="006A64AA"/>
    <w:rsid w:val="006B6DDE"/>
    <w:rsid w:val="006C0E30"/>
    <w:rsid w:val="006C2AB5"/>
    <w:rsid w:val="006C7CE1"/>
    <w:rsid w:val="006E728C"/>
    <w:rsid w:val="00707ED9"/>
    <w:rsid w:val="00722105"/>
    <w:rsid w:val="00722B99"/>
    <w:rsid w:val="00734678"/>
    <w:rsid w:val="00745B28"/>
    <w:rsid w:val="00750A3D"/>
    <w:rsid w:val="00754114"/>
    <w:rsid w:val="00760FB1"/>
    <w:rsid w:val="00770425"/>
    <w:rsid w:val="00787B57"/>
    <w:rsid w:val="00794C7D"/>
    <w:rsid w:val="007A3955"/>
    <w:rsid w:val="007A3C29"/>
    <w:rsid w:val="007B3732"/>
    <w:rsid w:val="007D5DBF"/>
    <w:rsid w:val="007D6C3E"/>
    <w:rsid w:val="008148C1"/>
    <w:rsid w:val="00816950"/>
    <w:rsid w:val="0082134D"/>
    <w:rsid w:val="00830B46"/>
    <w:rsid w:val="00844DB7"/>
    <w:rsid w:val="00866F1C"/>
    <w:rsid w:val="00886C0E"/>
    <w:rsid w:val="008950D6"/>
    <w:rsid w:val="00896623"/>
    <w:rsid w:val="00897EBB"/>
    <w:rsid w:val="008D08CD"/>
    <w:rsid w:val="008D5DA9"/>
    <w:rsid w:val="008F100C"/>
    <w:rsid w:val="008F1502"/>
    <w:rsid w:val="008F1E0D"/>
    <w:rsid w:val="008F3615"/>
    <w:rsid w:val="008F5988"/>
    <w:rsid w:val="009014A1"/>
    <w:rsid w:val="0091146E"/>
    <w:rsid w:val="00912A30"/>
    <w:rsid w:val="0092687E"/>
    <w:rsid w:val="00933B45"/>
    <w:rsid w:val="00934E00"/>
    <w:rsid w:val="00940E98"/>
    <w:rsid w:val="00943AFC"/>
    <w:rsid w:val="009539AB"/>
    <w:rsid w:val="00973270"/>
    <w:rsid w:val="00983401"/>
    <w:rsid w:val="0099184F"/>
    <w:rsid w:val="0099451D"/>
    <w:rsid w:val="009B488A"/>
    <w:rsid w:val="009F2EB4"/>
    <w:rsid w:val="00A30CD9"/>
    <w:rsid w:val="00A471BA"/>
    <w:rsid w:val="00A54BE2"/>
    <w:rsid w:val="00A57C6F"/>
    <w:rsid w:val="00A8371E"/>
    <w:rsid w:val="00A85856"/>
    <w:rsid w:val="00A864E7"/>
    <w:rsid w:val="00A8705D"/>
    <w:rsid w:val="00A95FBB"/>
    <w:rsid w:val="00AA5955"/>
    <w:rsid w:val="00AB0CA2"/>
    <w:rsid w:val="00AC4FEA"/>
    <w:rsid w:val="00AE069E"/>
    <w:rsid w:val="00B03B34"/>
    <w:rsid w:val="00B134EF"/>
    <w:rsid w:val="00B20509"/>
    <w:rsid w:val="00B20F70"/>
    <w:rsid w:val="00B232CA"/>
    <w:rsid w:val="00B23C54"/>
    <w:rsid w:val="00B317EC"/>
    <w:rsid w:val="00B6437E"/>
    <w:rsid w:val="00B7318A"/>
    <w:rsid w:val="00B7682B"/>
    <w:rsid w:val="00B9158D"/>
    <w:rsid w:val="00B96EE1"/>
    <w:rsid w:val="00BC3E3B"/>
    <w:rsid w:val="00BC751C"/>
    <w:rsid w:val="00BD0FDF"/>
    <w:rsid w:val="00BE22E6"/>
    <w:rsid w:val="00BE2D62"/>
    <w:rsid w:val="00BE4253"/>
    <w:rsid w:val="00C04FD5"/>
    <w:rsid w:val="00C14D98"/>
    <w:rsid w:val="00C43F56"/>
    <w:rsid w:val="00C73FB2"/>
    <w:rsid w:val="00C848C4"/>
    <w:rsid w:val="00CA7000"/>
    <w:rsid w:val="00CB1481"/>
    <w:rsid w:val="00CB5B21"/>
    <w:rsid w:val="00CB7E91"/>
    <w:rsid w:val="00CC56FA"/>
    <w:rsid w:val="00CD09CD"/>
    <w:rsid w:val="00CD77BC"/>
    <w:rsid w:val="00CE55F8"/>
    <w:rsid w:val="00CF2D6E"/>
    <w:rsid w:val="00CF5917"/>
    <w:rsid w:val="00CF6E11"/>
    <w:rsid w:val="00D049DB"/>
    <w:rsid w:val="00D0535F"/>
    <w:rsid w:val="00D05C1A"/>
    <w:rsid w:val="00D22484"/>
    <w:rsid w:val="00D23351"/>
    <w:rsid w:val="00D37741"/>
    <w:rsid w:val="00D45610"/>
    <w:rsid w:val="00D47347"/>
    <w:rsid w:val="00D62C41"/>
    <w:rsid w:val="00D635D1"/>
    <w:rsid w:val="00D66F6C"/>
    <w:rsid w:val="00D97452"/>
    <w:rsid w:val="00DA10B3"/>
    <w:rsid w:val="00DA7677"/>
    <w:rsid w:val="00DC5130"/>
    <w:rsid w:val="00DC5453"/>
    <w:rsid w:val="00DC5DD7"/>
    <w:rsid w:val="00DD79A0"/>
    <w:rsid w:val="00DE29DA"/>
    <w:rsid w:val="00DE354B"/>
    <w:rsid w:val="00E06178"/>
    <w:rsid w:val="00E1170C"/>
    <w:rsid w:val="00E40430"/>
    <w:rsid w:val="00E42D73"/>
    <w:rsid w:val="00E44764"/>
    <w:rsid w:val="00E45CFB"/>
    <w:rsid w:val="00E72CCC"/>
    <w:rsid w:val="00E7527D"/>
    <w:rsid w:val="00E81BD8"/>
    <w:rsid w:val="00E82A74"/>
    <w:rsid w:val="00EA5A35"/>
    <w:rsid w:val="00EB6015"/>
    <w:rsid w:val="00EC2821"/>
    <w:rsid w:val="00EC4615"/>
    <w:rsid w:val="00ED219B"/>
    <w:rsid w:val="00ED58D4"/>
    <w:rsid w:val="00EE4BEE"/>
    <w:rsid w:val="00F046AB"/>
    <w:rsid w:val="00F07194"/>
    <w:rsid w:val="00F12374"/>
    <w:rsid w:val="00F30F64"/>
    <w:rsid w:val="00F34197"/>
    <w:rsid w:val="00F43706"/>
    <w:rsid w:val="00F457B8"/>
    <w:rsid w:val="00F63DED"/>
    <w:rsid w:val="00F65C74"/>
    <w:rsid w:val="00F73231"/>
    <w:rsid w:val="00F9427F"/>
    <w:rsid w:val="00F9730F"/>
    <w:rsid w:val="00FA0B0C"/>
    <w:rsid w:val="00FB24FD"/>
    <w:rsid w:val="00FC7FFA"/>
    <w:rsid w:val="00FD3C06"/>
    <w:rsid w:val="00FF2BEC"/>
    <w:rsid w:val="010D5FC6"/>
    <w:rsid w:val="01456FA8"/>
    <w:rsid w:val="016E0C11"/>
    <w:rsid w:val="0185553E"/>
    <w:rsid w:val="02400F06"/>
    <w:rsid w:val="03A91419"/>
    <w:rsid w:val="043964FE"/>
    <w:rsid w:val="047B5E0E"/>
    <w:rsid w:val="056B5FF2"/>
    <w:rsid w:val="06801C3B"/>
    <w:rsid w:val="06EA7FE5"/>
    <w:rsid w:val="08091660"/>
    <w:rsid w:val="08D91DC8"/>
    <w:rsid w:val="091E2DCD"/>
    <w:rsid w:val="09714537"/>
    <w:rsid w:val="09FD01D3"/>
    <w:rsid w:val="0A4D19AE"/>
    <w:rsid w:val="0A6715C3"/>
    <w:rsid w:val="0B1F772A"/>
    <w:rsid w:val="0B72721B"/>
    <w:rsid w:val="0C2A14A6"/>
    <w:rsid w:val="0CBF49F7"/>
    <w:rsid w:val="0CDC2615"/>
    <w:rsid w:val="0D53766A"/>
    <w:rsid w:val="0D9B7FE9"/>
    <w:rsid w:val="0E695CE5"/>
    <w:rsid w:val="0E907072"/>
    <w:rsid w:val="0E9E1C0B"/>
    <w:rsid w:val="0F335F2F"/>
    <w:rsid w:val="10867D6D"/>
    <w:rsid w:val="109C4E28"/>
    <w:rsid w:val="10E20B8E"/>
    <w:rsid w:val="10E33456"/>
    <w:rsid w:val="1155075F"/>
    <w:rsid w:val="11BB40A7"/>
    <w:rsid w:val="122E1847"/>
    <w:rsid w:val="123B10B2"/>
    <w:rsid w:val="123F67AB"/>
    <w:rsid w:val="1268771A"/>
    <w:rsid w:val="12DC4C85"/>
    <w:rsid w:val="139C2F3A"/>
    <w:rsid w:val="1475649E"/>
    <w:rsid w:val="14831834"/>
    <w:rsid w:val="14C379DE"/>
    <w:rsid w:val="16B366CD"/>
    <w:rsid w:val="174524DF"/>
    <w:rsid w:val="174662BC"/>
    <w:rsid w:val="17C01406"/>
    <w:rsid w:val="18B34DC2"/>
    <w:rsid w:val="19B50880"/>
    <w:rsid w:val="1ADA492D"/>
    <w:rsid w:val="1AE62F2F"/>
    <w:rsid w:val="1D1A531B"/>
    <w:rsid w:val="1E4303B3"/>
    <w:rsid w:val="1E4922BC"/>
    <w:rsid w:val="1E6632CC"/>
    <w:rsid w:val="1EBC55BB"/>
    <w:rsid w:val="1F234C12"/>
    <w:rsid w:val="1F911214"/>
    <w:rsid w:val="200D2B00"/>
    <w:rsid w:val="211C1DAB"/>
    <w:rsid w:val="211D62B6"/>
    <w:rsid w:val="21777FE2"/>
    <w:rsid w:val="21AF516D"/>
    <w:rsid w:val="21B34857"/>
    <w:rsid w:val="21F566B9"/>
    <w:rsid w:val="22922458"/>
    <w:rsid w:val="229E48DF"/>
    <w:rsid w:val="22ED0C7D"/>
    <w:rsid w:val="23542E97"/>
    <w:rsid w:val="2397302E"/>
    <w:rsid w:val="239B429D"/>
    <w:rsid w:val="24586FC5"/>
    <w:rsid w:val="24B351C4"/>
    <w:rsid w:val="24B763CA"/>
    <w:rsid w:val="25DA4A4C"/>
    <w:rsid w:val="265D4090"/>
    <w:rsid w:val="26856D36"/>
    <w:rsid w:val="26B55BE4"/>
    <w:rsid w:val="274C2131"/>
    <w:rsid w:val="277D52CC"/>
    <w:rsid w:val="27C52EF4"/>
    <w:rsid w:val="281B2ADB"/>
    <w:rsid w:val="282028E2"/>
    <w:rsid w:val="28A216AA"/>
    <w:rsid w:val="28A63EEA"/>
    <w:rsid w:val="28D62940"/>
    <w:rsid w:val="29307128"/>
    <w:rsid w:val="293803C0"/>
    <w:rsid w:val="297063FB"/>
    <w:rsid w:val="2A4606CE"/>
    <w:rsid w:val="2A785F2B"/>
    <w:rsid w:val="2B164EBE"/>
    <w:rsid w:val="2B2E7076"/>
    <w:rsid w:val="2B4D5018"/>
    <w:rsid w:val="2BA117FC"/>
    <w:rsid w:val="2C1E2882"/>
    <w:rsid w:val="2C267541"/>
    <w:rsid w:val="2C2946B8"/>
    <w:rsid w:val="2CCA47AC"/>
    <w:rsid w:val="2CD30BCD"/>
    <w:rsid w:val="2D907023"/>
    <w:rsid w:val="2E1441E5"/>
    <w:rsid w:val="2E552071"/>
    <w:rsid w:val="2EF16493"/>
    <w:rsid w:val="2F762712"/>
    <w:rsid w:val="2F9D078C"/>
    <w:rsid w:val="310E73AA"/>
    <w:rsid w:val="31953DD1"/>
    <w:rsid w:val="322D2EED"/>
    <w:rsid w:val="324549FA"/>
    <w:rsid w:val="32884B94"/>
    <w:rsid w:val="32D46586"/>
    <w:rsid w:val="32F7323B"/>
    <w:rsid w:val="3352261B"/>
    <w:rsid w:val="338038E3"/>
    <w:rsid w:val="33E3439C"/>
    <w:rsid w:val="34010D5F"/>
    <w:rsid w:val="344F5430"/>
    <w:rsid w:val="35E420B3"/>
    <w:rsid w:val="361F4137"/>
    <w:rsid w:val="36803152"/>
    <w:rsid w:val="37692BBE"/>
    <w:rsid w:val="37701FC8"/>
    <w:rsid w:val="377244BE"/>
    <w:rsid w:val="37E36069"/>
    <w:rsid w:val="37F3228F"/>
    <w:rsid w:val="38A9212F"/>
    <w:rsid w:val="394A7F9B"/>
    <w:rsid w:val="3A1200E7"/>
    <w:rsid w:val="3A4436C9"/>
    <w:rsid w:val="3C5C08FE"/>
    <w:rsid w:val="3C7F11E2"/>
    <w:rsid w:val="3D09335B"/>
    <w:rsid w:val="3E996702"/>
    <w:rsid w:val="3EC57D08"/>
    <w:rsid w:val="407140C3"/>
    <w:rsid w:val="40B17178"/>
    <w:rsid w:val="413C4507"/>
    <w:rsid w:val="41516DFE"/>
    <w:rsid w:val="416B14A0"/>
    <w:rsid w:val="4171426B"/>
    <w:rsid w:val="41861311"/>
    <w:rsid w:val="422D37DC"/>
    <w:rsid w:val="42A7089D"/>
    <w:rsid w:val="42BE177B"/>
    <w:rsid w:val="42ED29DC"/>
    <w:rsid w:val="44030D16"/>
    <w:rsid w:val="4469414C"/>
    <w:rsid w:val="44946077"/>
    <w:rsid w:val="44AD580F"/>
    <w:rsid w:val="44C125DD"/>
    <w:rsid w:val="450D0B14"/>
    <w:rsid w:val="453F1C56"/>
    <w:rsid w:val="459E6060"/>
    <w:rsid w:val="45AF64CA"/>
    <w:rsid w:val="460979B2"/>
    <w:rsid w:val="46D22495"/>
    <w:rsid w:val="475E37E1"/>
    <w:rsid w:val="47F64121"/>
    <w:rsid w:val="48137A66"/>
    <w:rsid w:val="48334182"/>
    <w:rsid w:val="496E71E0"/>
    <w:rsid w:val="49A71AE5"/>
    <w:rsid w:val="49CF40EA"/>
    <w:rsid w:val="4A643645"/>
    <w:rsid w:val="4A906CD6"/>
    <w:rsid w:val="4ADF206A"/>
    <w:rsid w:val="4B472E72"/>
    <w:rsid w:val="4B4D65B9"/>
    <w:rsid w:val="4BB4238D"/>
    <w:rsid w:val="4BCC1BC6"/>
    <w:rsid w:val="4C740529"/>
    <w:rsid w:val="4C893134"/>
    <w:rsid w:val="4D241A1C"/>
    <w:rsid w:val="4D262A51"/>
    <w:rsid w:val="4D464E4E"/>
    <w:rsid w:val="4D794929"/>
    <w:rsid w:val="4E29093D"/>
    <w:rsid w:val="4E5A2DDF"/>
    <w:rsid w:val="4E7F6455"/>
    <w:rsid w:val="4E9C073A"/>
    <w:rsid w:val="4F7751F5"/>
    <w:rsid w:val="4FBA1E46"/>
    <w:rsid w:val="4FE24652"/>
    <w:rsid w:val="4FF02E34"/>
    <w:rsid w:val="510F2848"/>
    <w:rsid w:val="51482BBE"/>
    <w:rsid w:val="53185034"/>
    <w:rsid w:val="537470B9"/>
    <w:rsid w:val="54217FBC"/>
    <w:rsid w:val="5458050B"/>
    <w:rsid w:val="54D40C33"/>
    <w:rsid w:val="55863BEC"/>
    <w:rsid w:val="56004074"/>
    <w:rsid w:val="56587E28"/>
    <w:rsid w:val="56A0598B"/>
    <w:rsid w:val="57384220"/>
    <w:rsid w:val="57415D5E"/>
    <w:rsid w:val="57547BA2"/>
    <w:rsid w:val="578A7D53"/>
    <w:rsid w:val="579B7264"/>
    <w:rsid w:val="57A6419E"/>
    <w:rsid w:val="59B331F6"/>
    <w:rsid w:val="5A0068B7"/>
    <w:rsid w:val="5A157CD6"/>
    <w:rsid w:val="5A831738"/>
    <w:rsid w:val="5ACC2FAE"/>
    <w:rsid w:val="5CAD66BE"/>
    <w:rsid w:val="5CE71CC5"/>
    <w:rsid w:val="5D2640E5"/>
    <w:rsid w:val="5E6E7842"/>
    <w:rsid w:val="5ED43038"/>
    <w:rsid w:val="5EE4454C"/>
    <w:rsid w:val="5EF20CAC"/>
    <w:rsid w:val="5F6B5E03"/>
    <w:rsid w:val="602A375D"/>
    <w:rsid w:val="622B5077"/>
    <w:rsid w:val="62413B44"/>
    <w:rsid w:val="624E1B54"/>
    <w:rsid w:val="627C5D6F"/>
    <w:rsid w:val="629B0BB3"/>
    <w:rsid w:val="6318401F"/>
    <w:rsid w:val="63AA3284"/>
    <w:rsid w:val="63FE44CB"/>
    <w:rsid w:val="6444479F"/>
    <w:rsid w:val="64741D0C"/>
    <w:rsid w:val="649E210F"/>
    <w:rsid w:val="64A03931"/>
    <w:rsid w:val="658B4525"/>
    <w:rsid w:val="66267CB2"/>
    <w:rsid w:val="66AB15D5"/>
    <w:rsid w:val="68884C77"/>
    <w:rsid w:val="68F524BC"/>
    <w:rsid w:val="69162555"/>
    <w:rsid w:val="695F759B"/>
    <w:rsid w:val="6A0F0CD3"/>
    <w:rsid w:val="6CF07E25"/>
    <w:rsid w:val="6D09315C"/>
    <w:rsid w:val="6D2E7A4C"/>
    <w:rsid w:val="6E131C15"/>
    <w:rsid w:val="6EA50504"/>
    <w:rsid w:val="6F0425B3"/>
    <w:rsid w:val="6F64226C"/>
    <w:rsid w:val="6FA732D6"/>
    <w:rsid w:val="70B350F8"/>
    <w:rsid w:val="70E25DDB"/>
    <w:rsid w:val="721C4D44"/>
    <w:rsid w:val="73CF3B2F"/>
    <w:rsid w:val="73E10FA2"/>
    <w:rsid w:val="747C0643"/>
    <w:rsid w:val="749D2A05"/>
    <w:rsid w:val="75055DE3"/>
    <w:rsid w:val="75C003BD"/>
    <w:rsid w:val="76ED2F10"/>
    <w:rsid w:val="77212704"/>
    <w:rsid w:val="77D82FAB"/>
    <w:rsid w:val="78105AA2"/>
    <w:rsid w:val="784C1B4A"/>
    <w:rsid w:val="79650096"/>
    <w:rsid w:val="798E6E4A"/>
    <w:rsid w:val="7A0A085F"/>
    <w:rsid w:val="7A487135"/>
    <w:rsid w:val="7ACC7A60"/>
    <w:rsid w:val="7C775547"/>
    <w:rsid w:val="7CBD02B6"/>
    <w:rsid w:val="7CC97EB1"/>
    <w:rsid w:val="7D2C0208"/>
    <w:rsid w:val="7D322C4B"/>
    <w:rsid w:val="7D9A664E"/>
    <w:rsid w:val="7DDC7DFE"/>
    <w:rsid w:val="7E3C5B96"/>
    <w:rsid w:val="7E5549DF"/>
    <w:rsid w:val="7E764AB9"/>
    <w:rsid w:val="7E87659C"/>
    <w:rsid w:val="7E9F29C9"/>
    <w:rsid w:val="7EBF5F5E"/>
    <w:rsid w:val="7FBF7F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unhideWhenUsed="0" w:qFormat="1"/>
    <w:lsdException w:name="footnote text" w:semiHidden="1"/>
    <w:lsdException w:name="annotation text" w:uiPriority="99" w:qFormat="1"/>
    <w:lsdException w:name="header" w:unhideWhenUsed="0" w:qFormat="1"/>
    <w:lsdException w:name="footer" w:unhideWhenUsed="0" w:qFormat="1"/>
    <w:lsdException w:name="index heading" w:semiHidden="1"/>
    <w:lsdException w:name="caption" w:unhideWhenUsed="0" w:qFormat="1"/>
    <w:lsdException w:name="table of figures" w:semiHidden="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qFormat="1"/>
    <w:lsdException w:name="Body Text"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iPriority="22" w:unhideWhenUsed="0" w:qFormat="1"/>
    <w:lsdException w:name="Emphasis" w:unhideWhenUsed="0" w:qFormat="1"/>
    <w:lsdException w:name="Document Map" w:unhideWhenUsed="0"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nhideWhenUsed="0" w:qFormat="1"/>
    <w:lsdException w:name="HTML Sample" w:semiHidden="1"/>
    <w:lsdException w:name="HTML Typewriter" w:semiHidden="1"/>
    <w:lsdException w:name="HTML Variable" w:semiHidden="1"/>
    <w:lsdException w:name="Normal Table"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59" w:unhideWhenUsed="0"/>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41DA3"/>
    <w:pPr>
      <w:widowControl w:val="0"/>
      <w:spacing w:before="60"/>
      <w:ind w:firstLine="482"/>
      <w:jc w:val="both"/>
    </w:pPr>
    <w:rPr>
      <w:rFonts w:ascii="Arial" w:eastAsia="仿宋_GB2312" w:hAnsi="Arial"/>
      <w:kern w:val="2"/>
      <w:sz w:val="24"/>
    </w:rPr>
  </w:style>
  <w:style w:type="paragraph" w:styleId="1">
    <w:name w:val="heading 1"/>
    <w:basedOn w:val="a"/>
    <w:next w:val="a0"/>
    <w:link w:val="1Char"/>
    <w:qFormat/>
    <w:rsid w:val="00441DA3"/>
    <w:pPr>
      <w:numPr>
        <w:numId w:val="1"/>
      </w:numPr>
      <w:spacing w:before="240" w:after="120" w:line="360" w:lineRule="auto"/>
      <w:jc w:val="left"/>
      <w:outlineLvl w:val="0"/>
    </w:pPr>
    <w:rPr>
      <w:rFonts w:ascii="Times New Roman" w:eastAsia="宋体" w:hAnsi="Times New Roman"/>
      <w:b/>
      <w:bCs/>
      <w:kern w:val="44"/>
      <w:sz w:val="44"/>
      <w:szCs w:val="44"/>
    </w:rPr>
  </w:style>
  <w:style w:type="paragraph" w:styleId="2">
    <w:name w:val="heading 2"/>
    <w:basedOn w:val="a"/>
    <w:next w:val="a0"/>
    <w:link w:val="2Char"/>
    <w:qFormat/>
    <w:rsid w:val="00441DA3"/>
    <w:pPr>
      <w:numPr>
        <w:ilvl w:val="1"/>
        <w:numId w:val="1"/>
      </w:numPr>
      <w:spacing w:after="60" w:line="360" w:lineRule="auto"/>
      <w:outlineLvl w:val="1"/>
    </w:pPr>
    <w:rPr>
      <w:rFonts w:ascii="Times New Roman" w:eastAsia="宋体" w:hAnsi="Times New Roman"/>
      <w:b/>
      <w:bCs/>
      <w:sz w:val="36"/>
      <w:szCs w:val="32"/>
    </w:rPr>
  </w:style>
  <w:style w:type="paragraph" w:styleId="3">
    <w:name w:val="heading 3"/>
    <w:basedOn w:val="a"/>
    <w:next w:val="a0"/>
    <w:link w:val="3Char"/>
    <w:qFormat/>
    <w:rsid w:val="00441DA3"/>
    <w:pPr>
      <w:numPr>
        <w:ilvl w:val="2"/>
        <w:numId w:val="1"/>
      </w:numPr>
      <w:spacing w:after="60" w:line="360" w:lineRule="auto"/>
      <w:outlineLvl w:val="2"/>
    </w:pPr>
    <w:rPr>
      <w:rFonts w:ascii="Times New Roman" w:eastAsia="宋体" w:hAnsi="Times New Roman"/>
      <w:b/>
      <w:bCs/>
      <w:sz w:val="32"/>
      <w:szCs w:val="32"/>
    </w:rPr>
  </w:style>
  <w:style w:type="paragraph" w:styleId="4">
    <w:name w:val="heading 4"/>
    <w:basedOn w:val="a"/>
    <w:next w:val="a0"/>
    <w:link w:val="4Char"/>
    <w:qFormat/>
    <w:rsid w:val="00441DA3"/>
    <w:pPr>
      <w:numPr>
        <w:ilvl w:val="3"/>
        <w:numId w:val="1"/>
      </w:numPr>
      <w:spacing w:after="60" w:line="360" w:lineRule="auto"/>
      <w:outlineLvl w:val="3"/>
    </w:pPr>
    <w:rPr>
      <w:rFonts w:ascii="Times New Roman" w:eastAsia="宋体" w:hAnsi="Times New Roman"/>
      <w:b/>
      <w:bCs/>
      <w:sz w:val="30"/>
      <w:szCs w:val="28"/>
    </w:rPr>
  </w:style>
  <w:style w:type="paragraph" w:styleId="50">
    <w:name w:val="heading 5"/>
    <w:basedOn w:val="a"/>
    <w:next w:val="a0"/>
    <w:link w:val="5Char"/>
    <w:qFormat/>
    <w:rsid w:val="00441DA3"/>
    <w:pPr>
      <w:numPr>
        <w:ilvl w:val="4"/>
        <w:numId w:val="1"/>
      </w:numPr>
      <w:spacing w:after="60" w:line="360" w:lineRule="auto"/>
      <w:outlineLvl w:val="4"/>
    </w:pPr>
    <w:rPr>
      <w:rFonts w:ascii="Times New Roman" w:eastAsia="宋体" w:hAnsi="Times New Roman"/>
      <w:b/>
      <w:bCs/>
      <w:sz w:val="28"/>
      <w:szCs w:val="28"/>
    </w:rPr>
  </w:style>
  <w:style w:type="paragraph" w:styleId="6">
    <w:name w:val="heading 6"/>
    <w:basedOn w:val="a"/>
    <w:next w:val="a0"/>
    <w:link w:val="6Char"/>
    <w:qFormat/>
    <w:rsid w:val="00441DA3"/>
    <w:pPr>
      <w:numPr>
        <w:ilvl w:val="5"/>
        <w:numId w:val="1"/>
      </w:numPr>
      <w:spacing w:after="60" w:line="360" w:lineRule="auto"/>
      <w:outlineLvl w:val="5"/>
    </w:pPr>
    <w:rPr>
      <w:rFonts w:ascii="Times New Roman" w:eastAsia="宋体" w:hAnsi="Times New Roman"/>
      <w:b/>
      <w:bCs/>
      <w:szCs w:val="24"/>
    </w:rPr>
  </w:style>
  <w:style w:type="paragraph" w:styleId="70">
    <w:name w:val="heading 7"/>
    <w:basedOn w:val="a"/>
    <w:next w:val="a1"/>
    <w:link w:val="7Char"/>
    <w:qFormat/>
    <w:rsid w:val="00441DA3"/>
    <w:pPr>
      <w:keepNext/>
      <w:keepLines/>
      <w:tabs>
        <w:tab w:val="left" w:pos="1296"/>
      </w:tabs>
      <w:spacing w:before="240" w:after="64" w:line="320" w:lineRule="auto"/>
      <w:ind w:firstLine="0"/>
      <w:outlineLvl w:val="6"/>
    </w:pPr>
    <w:rPr>
      <w:b/>
    </w:rPr>
  </w:style>
  <w:style w:type="paragraph" w:styleId="8">
    <w:name w:val="heading 8"/>
    <w:basedOn w:val="a"/>
    <w:next w:val="a1"/>
    <w:link w:val="8Char"/>
    <w:qFormat/>
    <w:rsid w:val="00441DA3"/>
    <w:pPr>
      <w:keepNext/>
      <w:keepLines/>
      <w:tabs>
        <w:tab w:val="left" w:pos="1440"/>
      </w:tabs>
      <w:spacing w:before="240" w:after="64" w:line="320" w:lineRule="auto"/>
      <w:ind w:firstLine="0"/>
      <w:outlineLvl w:val="7"/>
    </w:pPr>
    <w:rPr>
      <w:rFonts w:eastAsia="黑体"/>
    </w:rPr>
  </w:style>
  <w:style w:type="paragraph" w:styleId="9">
    <w:name w:val="heading 9"/>
    <w:basedOn w:val="a"/>
    <w:next w:val="a1"/>
    <w:link w:val="9Char"/>
    <w:qFormat/>
    <w:rsid w:val="00441DA3"/>
    <w:pPr>
      <w:keepNext/>
      <w:keepLines/>
      <w:tabs>
        <w:tab w:val="left" w:pos="1584"/>
      </w:tabs>
      <w:spacing w:before="240" w:after="64" w:line="320" w:lineRule="auto"/>
      <w:ind w:firstLine="0"/>
      <w:outlineLvl w:val="8"/>
    </w:pPr>
    <w:rPr>
      <w:rFonts w:eastAsia="黑体"/>
      <w:sz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rsid w:val="00441DA3"/>
    <w:pPr>
      <w:spacing w:after="120"/>
    </w:pPr>
  </w:style>
  <w:style w:type="paragraph" w:styleId="a1">
    <w:name w:val="Normal Indent"/>
    <w:basedOn w:val="a"/>
    <w:qFormat/>
    <w:rsid w:val="00441DA3"/>
    <w:pPr>
      <w:ind w:firstLineChars="200" w:firstLine="420"/>
    </w:pPr>
  </w:style>
  <w:style w:type="paragraph" w:styleId="a5">
    <w:name w:val="annotation subject"/>
    <w:basedOn w:val="a6"/>
    <w:next w:val="a6"/>
    <w:link w:val="Char"/>
    <w:uiPriority w:val="99"/>
    <w:unhideWhenUsed/>
    <w:qFormat/>
    <w:rsid w:val="00441DA3"/>
    <w:rPr>
      <w:b/>
      <w:bCs/>
    </w:rPr>
  </w:style>
  <w:style w:type="paragraph" w:styleId="a6">
    <w:name w:val="annotation text"/>
    <w:basedOn w:val="a"/>
    <w:link w:val="Char0"/>
    <w:uiPriority w:val="99"/>
    <w:unhideWhenUsed/>
    <w:qFormat/>
    <w:rsid w:val="00441DA3"/>
    <w:pPr>
      <w:jc w:val="left"/>
    </w:pPr>
  </w:style>
  <w:style w:type="paragraph" w:styleId="a7">
    <w:name w:val="caption"/>
    <w:basedOn w:val="a"/>
    <w:next w:val="a"/>
    <w:qFormat/>
    <w:rsid w:val="00441DA3"/>
    <w:rPr>
      <w:rFonts w:ascii="Cambria" w:eastAsia="黑体" w:hAnsi="Cambria"/>
      <w:sz w:val="20"/>
    </w:rPr>
  </w:style>
  <w:style w:type="paragraph" w:styleId="a8">
    <w:name w:val="Document Map"/>
    <w:basedOn w:val="a"/>
    <w:qFormat/>
    <w:rsid w:val="00441DA3"/>
    <w:pPr>
      <w:shd w:val="clear" w:color="auto" w:fill="000080"/>
    </w:pPr>
  </w:style>
  <w:style w:type="paragraph" w:styleId="31">
    <w:name w:val="toc 3"/>
    <w:basedOn w:val="a"/>
    <w:next w:val="a"/>
    <w:uiPriority w:val="39"/>
    <w:qFormat/>
    <w:rsid w:val="00441DA3"/>
    <w:pPr>
      <w:ind w:leftChars="400" w:left="840"/>
    </w:pPr>
  </w:style>
  <w:style w:type="paragraph" w:styleId="a9">
    <w:name w:val="Balloon Text"/>
    <w:basedOn w:val="a"/>
    <w:link w:val="Char1"/>
    <w:uiPriority w:val="99"/>
    <w:unhideWhenUsed/>
    <w:qFormat/>
    <w:rsid w:val="00441DA3"/>
    <w:pPr>
      <w:spacing w:before="0"/>
    </w:pPr>
    <w:rPr>
      <w:sz w:val="18"/>
      <w:szCs w:val="18"/>
    </w:rPr>
  </w:style>
  <w:style w:type="paragraph" w:styleId="aa">
    <w:name w:val="footer"/>
    <w:basedOn w:val="a"/>
    <w:link w:val="Char2"/>
    <w:qFormat/>
    <w:rsid w:val="00441DA3"/>
    <w:pPr>
      <w:tabs>
        <w:tab w:val="center" w:pos="4153"/>
        <w:tab w:val="right" w:pos="8306"/>
      </w:tabs>
      <w:snapToGrid w:val="0"/>
      <w:jc w:val="left"/>
    </w:pPr>
    <w:rPr>
      <w:rFonts w:ascii="Times New Roman" w:eastAsia="宋体" w:hAnsi="Times New Roman"/>
      <w:sz w:val="18"/>
      <w:szCs w:val="18"/>
    </w:rPr>
  </w:style>
  <w:style w:type="paragraph" w:styleId="ab">
    <w:name w:val="header"/>
    <w:basedOn w:val="a"/>
    <w:link w:val="Char3"/>
    <w:qFormat/>
    <w:rsid w:val="00441DA3"/>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paragraph" w:styleId="11">
    <w:name w:val="toc 1"/>
    <w:basedOn w:val="a"/>
    <w:next w:val="a"/>
    <w:uiPriority w:val="39"/>
    <w:qFormat/>
    <w:rsid w:val="00441DA3"/>
  </w:style>
  <w:style w:type="paragraph" w:styleId="ac">
    <w:name w:val="Subtitle"/>
    <w:basedOn w:val="a"/>
    <w:next w:val="a"/>
    <w:link w:val="Char4"/>
    <w:qFormat/>
    <w:rsid w:val="00441DA3"/>
    <w:pPr>
      <w:spacing w:before="240" w:after="60" w:line="312" w:lineRule="auto"/>
      <w:jc w:val="center"/>
      <w:outlineLvl w:val="1"/>
    </w:pPr>
    <w:rPr>
      <w:rFonts w:ascii="Cambria" w:eastAsia="宋体" w:hAnsi="Cambria"/>
      <w:b/>
      <w:bCs/>
      <w:kern w:val="28"/>
      <w:sz w:val="32"/>
      <w:szCs w:val="32"/>
    </w:rPr>
  </w:style>
  <w:style w:type="paragraph" w:styleId="21">
    <w:name w:val="toc 2"/>
    <w:basedOn w:val="a"/>
    <w:next w:val="a"/>
    <w:uiPriority w:val="39"/>
    <w:qFormat/>
    <w:rsid w:val="00441DA3"/>
    <w:pPr>
      <w:ind w:leftChars="200" w:left="420"/>
    </w:pPr>
  </w:style>
  <w:style w:type="paragraph" w:styleId="HTML">
    <w:name w:val="HTML Preformatted"/>
    <w:basedOn w:val="a"/>
    <w:link w:val="HTMLChar"/>
    <w:qFormat/>
    <w:rsid w:val="00441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2"/>
    </w:rPr>
  </w:style>
  <w:style w:type="paragraph" w:styleId="ad">
    <w:name w:val="Title"/>
    <w:basedOn w:val="a"/>
    <w:link w:val="Char5"/>
    <w:qFormat/>
    <w:rsid w:val="00441DA3"/>
    <w:pPr>
      <w:spacing w:before="240" w:after="60"/>
      <w:jc w:val="center"/>
      <w:outlineLvl w:val="0"/>
    </w:pPr>
    <w:rPr>
      <w:rFonts w:eastAsia="宋体"/>
      <w:b/>
      <w:bCs/>
      <w:sz w:val="32"/>
      <w:szCs w:val="32"/>
    </w:rPr>
  </w:style>
  <w:style w:type="character" w:styleId="ae">
    <w:name w:val="Strong"/>
    <w:uiPriority w:val="22"/>
    <w:qFormat/>
    <w:rsid w:val="00441DA3"/>
    <w:rPr>
      <w:b/>
      <w:bCs/>
    </w:rPr>
  </w:style>
  <w:style w:type="character" w:styleId="af">
    <w:name w:val="page number"/>
    <w:basedOn w:val="a2"/>
    <w:qFormat/>
    <w:rsid w:val="00441DA3"/>
  </w:style>
  <w:style w:type="character" w:styleId="af0">
    <w:name w:val="Emphasis"/>
    <w:qFormat/>
    <w:rsid w:val="00441DA3"/>
    <w:rPr>
      <w:i/>
      <w:iCs/>
    </w:rPr>
  </w:style>
  <w:style w:type="character" w:styleId="af1">
    <w:name w:val="Hyperlink"/>
    <w:uiPriority w:val="99"/>
    <w:qFormat/>
    <w:rsid w:val="00441DA3"/>
    <w:rPr>
      <w:color w:val="0000FF"/>
      <w:u w:val="single"/>
    </w:rPr>
  </w:style>
  <w:style w:type="character" w:styleId="af2">
    <w:name w:val="annotation reference"/>
    <w:uiPriority w:val="99"/>
    <w:unhideWhenUsed/>
    <w:qFormat/>
    <w:rsid w:val="00441DA3"/>
    <w:rPr>
      <w:sz w:val="21"/>
      <w:szCs w:val="21"/>
    </w:rPr>
  </w:style>
  <w:style w:type="paragraph" w:customStyle="1" w:styleId="af3">
    <w:name w:val="注意事项"/>
    <w:basedOn w:val="a"/>
    <w:qFormat/>
    <w:rsid w:val="00441DA3"/>
    <w:pPr>
      <w:spacing w:after="60" w:line="360" w:lineRule="auto"/>
      <w:ind w:firstLineChars="200" w:firstLine="200"/>
    </w:pPr>
    <w:rPr>
      <w:b/>
      <w:bCs/>
    </w:rPr>
  </w:style>
  <w:style w:type="paragraph" w:customStyle="1" w:styleId="af4">
    <w:name w:val="说明"/>
    <w:basedOn w:val="a"/>
    <w:qFormat/>
    <w:rsid w:val="00441DA3"/>
    <w:pPr>
      <w:spacing w:after="60" w:line="360" w:lineRule="auto"/>
      <w:ind w:firstLineChars="200" w:firstLine="200"/>
    </w:pPr>
    <w:rPr>
      <w:rFonts w:eastAsia="楷体_GB2312"/>
    </w:rPr>
  </w:style>
  <w:style w:type="paragraph" w:customStyle="1" w:styleId="12">
    <w:name w:val="正文字缩1字"/>
    <w:basedOn w:val="a"/>
    <w:qFormat/>
    <w:rsid w:val="00441DA3"/>
    <w:pPr>
      <w:spacing w:after="60" w:line="360" w:lineRule="auto"/>
      <w:ind w:leftChars="100" w:left="100" w:firstLineChars="200" w:firstLine="200"/>
    </w:pPr>
  </w:style>
  <w:style w:type="paragraph" w:customStyle="1" w:styleId="Style18">
    <w:name w:val="_Style 18"/>
    <w:basedOn w:val="a"/>
    <w:next w:val="a0"/>
    <w:link w:val="Char6"/>
    <w:qFormat/>
    <w:rsid w:val="00441DA3"/>
    <w:pPr>
      <w:spacing w:after="60" w:line="360" w:lineRule="auto"/>
      <w:ind w:firstLineChars="200" w:firstLine="200"/>
    </w:pPr>
    <w:rPr>
      <w:rFonts w:ascii="Times New Roman" w:eastAsia="宋体" w:hAnsi="Times New Roman"/>
      <w:szCs w:val="24"/>
    </w:rPr>
  </w:style>
  <w:style w:type="paragraph" w:customStyle="1" w:styleId="10">
    <w:name w:val="正文1"/>
    <w:basedOn w:val="a"/>
    <w:qFormat/>
    <w:rsid w:val="00441DA3"/>
    <w:pPr>
      <w:numPr>
        <w:ilvl w:val="6"/>
        <w:numId w:val="1"/>
      </w:numPr>
      <w:spacing w:after="60" w:line="360" w:lineRule="auto"/>
      <w:outlineLvl w:val="6"/>
    </w:pPr>
  </w:style>
  <w:style w:type="paragraph" w:customStyle="1" w:styleId="20">
    <w:name w:val="正文2"/>
    <w:basedOn w:val="a"/>
    <w:qFormat/>
    <w:rsid w:val="00441DA3"/>
    <w:pPr>
      <w:numPr>
        <w:ilvl w:val="7"/>
        <w:numId w:val="1"/>
      </w:numPr>
      <w:spacing w:after="60" w:line="360" w:lineRule="auto"/>
      <w:outlineLvl w:val="7"/>
    </w:pPr>
  </w:style>
  <w:style w:type="paragraph" w:customStyle="1" w:styleId="30">
    <w:name w:val="正文3"/>
    <w:basedOn w:val="a"/>
    <w:qFormat/>
    <w:rsid w:val="00441DA3"/>
    <w:pPr>
      <w:numPr>
        <w:ilvl w:val="8"/>
        <w:numId w:val="1"/>
      </w:numPr>
      <w:spacing w:after="60" w:line="360" w:lineRule="auto"/>
      <w:outlineLvl w:val="8"/>
    </w:pPr>
    <w:rPr>
      <w:szCs w:val="21"/>
    </w:rPr>
  </w:style>
  <w:style w:type="paragraph" w:customStyle="1" w:styleId="40">
    <w:name w:val="正文4"/>
    <w:basedOn w:val="a"/>
    <w:qFormat/>
    <w:rsid w:val="00441DA3"/>
    <w:pPr>
      <w:numPr>
        <w:numId w:val="2"/>
      </w:numPr>
      <w:spacing w:after="60" w:line="360" w:lineRule="auto"/>
    </w:pPr>
  </w:style>
  <w:style w:type="paragraph" w:customStyle="1" w:styleId="5">
    <w:name w:val="正文5"/>
    <w:basedOn w:val="a"/>
    <w:qFormat/>
    <w:rsid w:val="00441DA3"/>
    <w:pPr>
      <w:numPr>
        <w:numId w:val="3"/>
      </w:numPr>
      <w:spacing w:after="60" w:line="360" w:lineRule="auto"/>
      <w:ind w:leftChars="500" w:left="920"/>
    </w:pPr>
  </w:style>
  <w:style w:type="paragraph" w:customStyle="1" w:styleId="60">
    <w:name w:val="正文6"/>
    <w:basedOn w:val="a"/>
    <w:qFormat/>
    <w:rsid w:val="00441DA3"/>
    <w:pPr>
      <w:numPr>
        <w:numId w:val="4"/>
      </w:numPr>
      <w:spacing w:after="60" w:line="360" w:lineRule="auto"/>
      <w:ind w:leftChars="600" w:left="1020"/>
    </w:pPr>
  </w:style>
  <w:style w:type="paragraph" w:customStyle="1" w:styleId="22">
    <w:name w:val="正文字缩2字"/>
    <w:basedOn w:val="12"/>
    <w:qFormat/>
    <w:rsid w:val="00441DA3"/>
    <w:pPr>
      <w:ind w:leftChars="200" w:left="200"/>
    </w:pPr>
  </w:style>
  <w:style w:type="paragraph" w:customStyle="1" w:styleId="7">
    <w:name w:val="正文7"/>
    <w:basedOn w:val="60"/>
    <w:qFormat/>
    <w:rsid w:val="00441DA3"/>
    <w:pPr>
      <w:numPr>
        <w:numId w:val="5"/>
      </w:numPr>
      <w:tabs>
        <w:tab w:val="clear" w:pos="720"/>
      </w:tabs>
      <w:ind w:leftChars="700" w:left="1120"/>
    </w:pPr>
  </w:style>
  <w:style w:type="paragraph" w:customStyle="1" w:styleId="23">
    <w:name w:val="样式  + 首行缩进:  2 字符"/>
    <w:basedOn w:val="Style18"/>
    <w:link w:val="2Char0"/>
    <w:qFormat/>
    <w:rsid w:val="00441DA3"/>
    <w:pPr>
      <w:ind w:firstLine="480"/>
    </w:pPr>
  </w:style>
  <w:style w:type="paragraph" w:customStyle="1" w:styleId="112">
    <w:name w:val="样式 正文字缩1字 + 左侧:  1 字符 首行缩进:  2 字符"/>
    <w:basedOn w:val="12"/>
    <w:qFormat/>
    <w:rsid w:val="00441DA3"/>
    <w:pPr>
      <w:ind w:left="210" w:firstLine="480"/>
    </w:pPr>
    <w:rPr>
      <w:rFonts w:cs="宋体"/>
    </w:rPr>
  </w:style>
  <w:style w:type="paragraph" w:customStyle="1" w:styleId="222">
    <w:name w:val="样式 正文字缩2字 + 左侧:  2 字符 首行缩进:  2 字符"/>
    <w:basedOn w:val="22"/>
    <w:qFormat/>
    <w:rsid w:val="00441DA3"/>
    <w:pPr>
      <w:ind w:left="420" w:firstLine="480"/>
    </w:pPr>
    <w:rPr>
      <w:rFonts w:cs="宋体"/>
    </w:rPr>
  </w:style>
  <w:style w:type="paragraph" w:customStyle="1" w:styleId="24">
    <w:name w:val="样式 说明 + 首行缩进:  2 字符"/>
    <w:basedOn w:val="af4"/>
    <w:qFormat/>
    <w:rsid w:val="00441DA3"/>
    <w:pPr>
      <w:ind w:firstLine="420"/>
    </w:pPr>
    <w:rPr>
      <w:rFonts w:cs="宋体"/>
    </w:rPr>
  </w:style>
  <w:style w:type="paragraph" w:customStyle="1" w:styleId="25">
    <w:name w:val="样式 注意事项 + 首行缩进:  2 字符"/>
    <w:basedOn w:val="af3"/>
    <w:qFormat/>
    <w:rsid w:val="00441DA3"/>
    <w:pPr>
      <w:ind w:firstLine="422"/>
    </w:pPr>
    <w:rPr>
      <w:rFonts w:cs="宋体"/>
    </w:rPr>
  </w:style>
  <w:style w:type="paragraph" w:customStyle="1" w:styleId="af5">
    <w:name w:val="正文文字"/>
    <w:basedOn w:val="23"/>
    <w:link w:val="Char7"/>
    <w:qFormat/>
    <w:rsid w:val="00441DA3"/>
  </w:style>
  <w:style w:type="paragraph" w:customStyle="1" w:styleId="13">
    <w:name w:val="无间隔1"/>
    <w:basedOn w:val="a"/>
    <w:link w:val="Char8"/>
    <w:qFormat/>
    <w:rsid w:val="00441DA3"/>
    <w:pPr>
      <w:spacing w:before="0"/>
    </w:pPr>
  </w:style>
  <w:style w:type="paragraph" w:customStyle="1" w:styleId="14">
    <w:name w:val="明显引用1"/>
    <w:basedOn w:val="a"/>
    <w:next w:val="a"/>
    <w:link w:val="Char9"/>
    <w:qFormat/>
    <w:rsid w:val="00441DA3"/>
    <w:pPr>
      <w:pBdr>
        <w:bottom w:val="single" w:sz="4" w:space="4" w:color="4F81BD"/>
      </w:pBdr>
      <w:spacing w:before="200" w:after="280"/>
      <w:ind w:left="936" w:right="936"/>
    </w:pPr>
    <w:rPr>
      <w:b/>
      <w:bCs/>
      <w:i/>
      <w:iCs/>
      <w:color w:val="4F81BD"/>
    </w:rPr>
  </w:style>
  <w:style w:type="paragraph" w:customStyle="1" w:styleId="15">
    <w:name w:val="引用1"/>
    <w:basedOn w:val="a"/>
    <w:next w:val="a"/>
    <w:link w:val="Chara"/>
    <w:qFormat/>
    <w:rsid w:val="00441DA3"/>
    <w:rPr>
      <w:i/>
      <w:iCs/>
      <w:color w:val="000000"/>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qFormat/>
    <w:rsid w:val="00441DA3"/>
  </w:style>
  <w:style w:type="paragraph" w:customStyle="1" w:styleId="TOC1">
    <w:name w:val="TOC 标题1"/>
    <w:basedOn w:val="1"/>
    <w:next w:val="a"/>
    <w:qFormat/>
    <w:rsid w:val="00441DA3"/>
    <w:pPr>
      <w:keepNext/>
      <w:keepLines/>
      <w:widowControl/>
      <w:numPr>
        <w:numId w:val="0"/>
      </w:numPr>
      <w:tabs>
        <w:tab w:val="left" w:pos="432"/>
      </w:tabs>
      <w:spacing w:before="480" w:after="0" w:line="276" w:lineRule="auto"/>
      <w:outlineLvl w:val="9"/>
    </w:pPr>
    <w:rPr>
      <w:rFonts w:ascii="Cambria" w:hAnsi="Cambria"/>
      <w:color w:val="365F91"/>
      <w:kern w:val="0"/>
      <w:sz w:val="28"/>
      <w:szCs w:val="28"/>
    </w:rPr>
  </w:style>
  <w:style w:type="paragraph" w:customStyle="1" w:styleId="10505">
    <w:name w:val="样式 标题 1 + 段前: 0.5 行 段后: 0.5 行"/>
    <w:basedOn w:val="1"/>
    <w:qFormat/>
    <w:rsid w:val="00441DA3"/>
    <w:pPr>
      <w:keepNext/>
      <w:keepLines/>
      <w:numPr>
        <w:numId w:val="0"/>
      </w:numPr>
      <w:tabs>
        <w:tab w:val="left" w:pos="432"/>
        <w:tab w:val="left" w:pos="520"/>
      </w:tabs>
      <w:spacing w:before="156" w:after="156" w:line="312" w:lineRule="auto"/>
      <w:ind w:left="520" w:hanging="420"/>
      <w:jc w:val="both"/>
    </w:pPr>
    <w:rPr>
      <w:rFonts w:cs="宋体"/>
      <w:szCs w:val="20"/>
    </w:rPr>
  </w:style>
  <w:style w:type="paragraph" w:customStyle="1" w:styleId="CharChar1">
    <w:name w:val="Char Char1"/>
    <w:basedOn w:val="a"/>
    <w:qFormat/>
    <w:rsid w:val="00441DA3"/>
    <w:pPr>
      <w:widowControl/>
      <w:spacing w:after="160" w:line="240" w:lineRule="exact"/>
      <w:jc w:val="left"/>
    </w:pPr>
    <w:rPr>
      <w:rFonts w:ascii="Verdana" w:hAnsi="Verdana"/>
      <w:kern w:val="0"/>
      <w:sz w:val="20"/>
      <w:lang w:eastAsia="en-US"/>
    </w:rPr>
  </w:style>
  <w:style w:type="paragraph" w:customStyle="1" w:styleId="Charb">
    <w:name w:val="表头样式 Char"/>
    <w:basedOn w:val="a"/>
    <w:qFormat/>
    <w:rsid w:val="00441DA3"/>
    <w:pPr>
      <w:autoSpaceDE w:val="0"/>
      <w:autoSpaceDN w:val="0"/>
      <w:adjustRightInd w:val="0"/>
      <w:spacing w:before="0"/>
      <w:ind w:firstLine="0"/>
      <w:jc w:val="center"/>
    </w:pPr>
    <w:rPr>
      <w:rFonts w:eastAsia="宋体"/>
      <w:b/>
      <w:kern w:val="0"/>
      <w:sz w:val="21"/>
      <w:szCs w:val="21"/>
    </w:rPr>
  </w:style>
  <w:style w:type="paragraph" w:customStyle="1" w:styleId="PlainText1">
    <w:name w:val="Plain Text1"/>
    <w:basedOn w:val="a"/>
    <w:qFormat/>
    <w:rsid w:val="00441DA3"/>
    <w:pPr>
      <w:autoSpaceDE w:val="0"/>
      <w:autoSpaceDN w:val="0"/>
      <w:adjustRightInd w:val="0"/>
      <w:spacing w:before="0" w:line="360" w:lineRule="auto"/>
      <w:ind w:firstLine="0"/>
    </w:pPr>
    <w:rPr>
      <w:rFonts w:ascii="宋体" w:eastAsia="宋体" w:hAnsi="宋体" w:hint="eastAsia"/>
    </w:rPr>
  </w:style>
  <w:style w:type="paragraph" w:customStyle="1" w:styleId="af6">
    <w:name w:val="标准书脚_奇数页"/>
    <w:qFormat/>
    <w:rsid w:val="00441DA3"/>
    <w:pPr>
      <w:spacing w:before="120"/>
      <w:jc w:val="right"/>
    </w:pPr>
    <w:rPr>
      <w:sz w:val="18"/>
    </w:rPr>
  </w:style>
  <w:style w:type="paragraph" w:customStyle="1" w:styleId="105051">
    <w:name w:val="样式 标题 1 + 段前: 0.5 行 段后: 0.5 行1"/>
    <w:basedOn w:val="1"/>
    <w:qFormat/>
    <w:rsid w:val="00441DA3"/>
    <w:pPr>
      <w:keepNext/>
      <w:keepLines/>
      <w:numPr>
        <w:numId w:val="0"/>
      </w:numPr>
      <w:tabs>
        <w:tab w:val="left" w:pos="432"/>
        <w:tab w:val="left" w:pos="620"/>
      </w:tabs>
      <w:spacing w:before="156" w:after="156" w:line="578" w:lineRule="auto"/>
      <w:ind w:left="620" w:hanging="420"/>
      <w:jc w:val="both"/>
    </w:pPr>
    <w:rPr>
      <w:rFonts w:cs="宋体"/>
      <w:szCs w:val="20"/>
    </w:rPr>
  </w:style>
  <w:style w:type="paragraph" w:customStyle="1" w:styleId="af7">
    <w:name w:val="表格文本"/>
    <w:qFormat/>
    <w:rsid w:val="00441DA3"/>
    <w:pPr>
      <w:tabs>
        <w:tab w:val="decimal" w:pos="0"/>
      </w:tabs>
    </w:pPr>
    <w:rPr>
      <w:rFonts w:ascii="Arial" w:hAnsi="Arial"/>
      <w:sz w:val="21"/>
      <w:szCs w:val="21"/>
    </w:rPr>
  </w:style>
  <w:style w:type="paragraph" w:customStyle="1" w:styleId="16">
    <w:name w:val="列出段落1"/>
    <w:basedOn w:val="a"/>
    <w:uiPriority w:val="34"/>
    <w:qFormat/>
    <w:rsid w:val="00441DA3"/>
    <w:pPr>
      <w:ind w:firstLineChars="200" w:firstLine="420"/>
    </w:pPr>
  </w:style>
  <w:style w:type="paragraph" w:customStyle="1" w:styleId="1H11PIM1h1Title1Level1TopicHeading1stleve">
    <w:name w:val="样式 标题 1章标题H11.PIM 1h1Title1Level 1 Topic Heading1st leve..."/>
    <w:basedOn w:val="1"/>
    <w:qFormat/>
    <w:rsid w:val="00441DA3"/>
    <w:pPr>
      <w:keepNext/>
      <w:keepLines/>
      <w:numPr>
        <w:numId w:val="0"/>
      </w:numPr>
      <w:tabs>
        <w:tab w:val="left" w:pos="432"/>
        <w:tab w:val="left" w:pos="720"/>
      </w:tabs>
      <w:spacing w:after="240"/>
      <w:ind w:left="720" w:hanging="420"/>
      <w:jc w:val="both"/>
    </w:pPr>
    <w:rPr>
      <w:rFonts w:cs="宋体"/>
      <w:szCs w:val="20"/>
    </w:rPr>
  </w:style>
  <w:style w:type="character" w:customStyle="1" w:styleId="7Char">
    <w:name w:val="标题 7 Char"/>
    <w:link w:val="70"/>
    <w:qFormat/>
    <w:rsid w:val="00441DA3"/>
    <w:rPr>
      <w:rFonts w:ascii="Arial" w:eastAsia="仿宋_GB2312" w:hAnsi="Arial"/>
      <w:b/>
      <w:kern w:val="2"/>
      <w:sz w:val="24"/>
    </w:rPr>
  </w:style>
  <w:style w:type="character" w:customStyle="1" w:styleId="Char6">
    <w:name w:val="Char"/>
    <w:link w:val="Style18"/>
    <w:qFormat/>
    <w:rsid w:val="00441DA3"/>
    <w:rPr>
      <w:kern w:val="2"/>
      <w:sz w:val="24"/>
      <w:szCs w:val="24"/>
    </w:rPr>
  </w:style>
  <w:style w:type="character" w:customStyle="1" w:styleId="2Char0">
    <w:name w:val="样式  + 首行缩进:  2 字符 Char"/>
    <w:link w:val="23"/>
    <w:qFormat/>
    <w:rsid w:val="00441DA3"/>
    <w:rPr>
      <w:rFonts w:cs="宋体"/>
      <w:kern w:val="2"/>
      <w:sz w:val="24"/>
      <w:szCs w:val="24"/>
    </w:rPr>
  </w:style>
  <w:style w:type="character" w:customStyle="1" w:styleId="Char7">
    <w:name w:val="正文文字 Char"/>
    <w:link w:val="af5"/>
    <w:qFormat/>
    <w:rsid w:val="00441DA3"/>
    <w:rPr>
      <w:rFonts w:cs="宋体"/>
      <w:kern w:val="2"/>
      <w:sz w:val="24"/>
      <w:szCs w:val="24"/>
    </w:rPr>
  </w:style>
  <w:style w:type="character" w:customStyle="1" w:styleId="8Char">
    <w:name w:val="标题 8 Char"/>
    <w:link w:val="8"/>
    <w:qFormat/>
    <w:rsid w:val="00441DA3"/>
    <w:rPr>
      <w:rFonts w:ascii="Arial" w:eastAsia="黑体" w:hAnsi="Arial"/>
      <w:kern w:val="2"/>
      <w:sz w:val="24"/>
    </w:rPr>
  </w:style>
  <w:style w:type="character" w:customStyle="1" w:styleId="9Char">
    <w:name w:val="标题 9 Char"/>
    <w:link w:val="9"/>
    <w:qFormat/>
    <w:rsid w:val="00441DA3"/>
    <w:rPr>
      <w:rFonts w:ascii="Arial" w:eastAsia="黑体" w:hAnsi="Arial"/>
      <w:kern w:val="2"/>
      <w:sz w:val="21"/>
    </w:rPr>
  </w:style>
  <w:style w:type="character" w:customStyle="1" w:styleId="Char8">
    <w:name w:val="无间隔 Char"/>
    <w:link w:val="13"/>
    <w:qFormat/>
    <w:rsid w:val="00441DA3"/>
    <w:rPr>
      <w:rFonts w:ascii="Arial" w:eastAsia="仿宋_GB2312" w:hAnsi="Arial"/>
      <w:kern w:val="2"/>
      <w:sz w:val="24"/>
    </w:rPr>
  </w:style>
  <w:style w:type="character" w:customStyle="1" w:styleId="3Char">
    <w:name w:val="标题 3 Char"/>
    <w:link w:val="3"/>
    <w:qFormat/>
    <w:rsid w:val="00441DA3"/>
    <w:rPr>
      <w:b/>
      <w:bCs/>
      <w:kern w:val="2"/>
      <w:sz w:val="32"/>
      <w:szCs w:val="32"/>
    </w:rPr>
  </w:style>
  <w:style w:type="character" w:customStyle="1" w:styleId="17">
    <w:name w:val="不明显强调1"/>
    <w:qFormat/>
    <w:rsid w:val="00441DA3"/>
    <w:rPr>
      <w:i/>
      <w:iCs/>
      <w:color w:val="808080"/>
    </w:rPr>
  </w:style>
  <w:style w:type="character" w:customStyle="1" w:styleId="HTMLChar">
    <w:name w:val="HTML 预设格式 Char"/>
    <w:link w:val="HTML"/>
    <w:qFormat/>
    <w:rsid w:val="00441DA3"/>
    <w:rPr>
      <w:rFonts w:ascii="宋体" w:hAnsi="宋体" w:cs="宋体"/>
      <w:sz w:val="24"/>
      <w:szCs w:val="22"/>
    </w:rPr>
  </w:style>
  <w:style w:type="character" w:customStyle="1" w:styleId="18">
    <w:name w:val="书籍标题1"/>
    <w:qFormat/>
    <w:rsid w:val="00441DA3"/>
    <w:rPr>
      <w:b/>
      <w:bCs/>
      <w:smallCaps/>
      <w:spacing w:val="5"/>
    </w:rPr>
  </w:style>
  <w:style w:type="character" w:customStyle="1" w:styleId="5Char">
    <w:name w:val="标题 5 Char"/>
    <w:link w:val="50"/>
    <w:qFormat/>
    <w:rsid w:val="00441DA3"/>
    <w:rPr>
      <w:b/>
      <w:bCs/>
      <w:kern w:val="2"/>
      <w:sz w:val="28"/>
      <w:szCs w:val="28"/>
    </w:rPr>
  </w:style>
  <w:style w:type="character" w:customStyle="1" w:styleId="1Char">
    <w:name w:val="标题 1 Char"/>
    <w:link w:val="1"/>
    <w:qFormat/>
    <w:rsid w:val="00441DA3"/>
    <w:rPr>
      <w:b/>
      <w:bCs/>
      <w:kern w:val="44"/>
      <w:sz w:val="44"/>
      <w:szCs w:val="44"/>
    </w:rPr>
  </w:style>
  <w:style w:type="character" w:customStyle="1" w:styleId="Char2">
    <w:name w:val="页脚 Char"/>
    <w:link w:val="aa"/>
    <w:qFormat/>
    <w:rsid w:val="00441DA3"/>
    <w:rPr>
      <w:kern w:val="2"/>
      <w:sz w:val="18"/>
      <w:szCs w:val="18"/>
    </w:rPr>
  </w:style>
  <w:style w:type="character" w:customStyle="1" w:styleId="19">
    <w:name w:val="不明显参考1"/>
    <w:qFormat/>
    <w:rsid w:val="00441DA3"/>
    <w:rPr>
      <w:smallCaps/>
      <w:color w:val="C0504D"/>
      <w:u w:val="single"/>
    </w:rPr>
  </w:style>
  <w:style w:type="character" w:customStyle="1" w:styleId="4Char">
    <w:name w:val="标题 4 Char"/>
    <w:link w:val="4"/>
    <w:qFormat/>
    <w:rsid w:val="00441DA3"/>
    <w:rPr>
      <w:b/>
      <w:bCs/>
      <w:kern w:val="2"/>
      <w:sz w:val="30"/>
      <w:szCs w:val="28"/>
    </w:rPr>
  </w:style>
  <w:style w:type="character" w:customStyle="1" w:styleId="apple-style-span">
    <w:name w:val="apple-style-span"/>
    <w:basedOn w:val="a2"/>
    <w:qFormat/>
    <w:rsid w:val="00441DA3"/>
  </w:style>
  <w:style w:type="character" w:customStyle="1" w:styleId="6Char">
    <w:name w:val="标题 6 Char"/>
    <w:link w:val="6"/>
    <w:qFormat/>
    <w:rsid w:val="00441DA3"/>
    <w:rPr>
      <w:b/>
      <w:bCs/>
      <w:kern w:val="2"/>
      <w:sz w:val="24"/>
      <w:szCs w:val="24"/>
    </w:rPr>
  </w:style>
  <w:style w:type="character" w:customStyle="1" w:styleId="Char9">
    <w:name w:val="明显引用 Char"/>
    <w:link w:val="14"/>
    <w:qFormat/>
    <w:rsid w:val="00441DA3"/>
    <w:rPr>
      <w:rFonts w:ascii="Arial" w:eastAsia="仿宋_GB2312" w:hAnsi="Arial"/>
      <w:b/>
      <w:bCs/>
      <w:i/>
      <w:iCs/>
      <w:color w:val="4F81BD"/>
      <w:kern w:val="2"/>
      <w:sz w:val="24"/>
    </w:rPr>
  </w:style>
  <w:style w:type="character" w:customStyle="1" w:styleId="1a">
    <w:name w:val="明显参考1"/>
    <w:qFormat/>
    <w:rsid w:val="00441DA3"/>
    <w:rPr>
      <w:b/>
      <w:bCs/>
      <w:smallCaps/>
      <w:color w:val="C0504D"/>
      <w:spacing w:val="5"/>
      <w:u w:val="single"/>
    </w:rPr>
  </w:style>
  <w:style w:type="character" w:customStyle="1" w:styleId="1b">
    <w:name w:val="明显强调1"/>
    <w:qFormat/>
    <w:rsid w:val="00441DA3"/>
    <w:rPr>
      <w:b/>
      <w:bCs/>
      <w:i/>
      <w:iCs/>
      <w:color w:val="4F81BD"/>
    </w:rPr>
  </w:style>
  <w:style w:type="character" w:customStyle="1" w:styleId="Char5">
    <w:name w:val="标题 Char"/>
    <w:link w:val="ad"/>
    <w:qFormat/>
    <w:rsid w:val="00441DA3"/>
    <w:rPr>
      <w:rFonts w:ascii="Arial" w:hAnsi="Arial" w:cs="Arial"/>
      <w:b/>
      <w:bCs/>
      <w:kern w:val="2"/>
      <w:sz w:val="32"/>
      <w:szCs w:val="32"/>
    </w:rPr>
  </w:style>
  <w:style w:type="character" w:customStyle="1" w:styleId="2Char">
    <w:name w:val="标题 2 Char"/>
    <w:link w:val="2"/>
    <w:qFormat/>
    <w:rsid w:val="00441DA3"/>
    <w:rPr>
      <w:b/>
      <w:bCs/>
      <w:kern w:val="2"/>
      <w:sz w:val="36"/>
      <w:szCs w:val="32"/>
    </w:rPr>
  </w:style>
  <w:style w:type="character" w:customStyle="1" w:styleId="Char4">
    <w:name w:val="副标题 Char"/>
    <w:link w:val="ac"/>
    <w:qFormat/>
    <w:rsid w:val="00441DA3"/>
    <w:rPr>
      <w:rFonts w:ascii="Cambria" w:hAnsi="Cambria"/>
      <w:b/>
      <w:bCs/>
      <w:kern w:val="28"/>
      <w:sz w:val="32"/>
      <w:szCs w:val="32"/>
    </w:rPr>
  </w:style>
  <w:style w:type="character" w:customStyle="1" w:styleId="Char3">
    <w:name w:val="页眉 Char"/>
    <w:link w:val="ab"/>
    <w:qFormat/>
    <w:rsid w:val="00441DA3"/>
    <w:rPr>
      <w:kern w:val="2"/>
      <w:sz w:val="18"/>
      <w:szCs w:val="18"/>
    </w:rPr>
  </w:style>
  <w:style w:type="character" w:customStyle="1" w:styleId="Chara">
    <w:name w:val="引用 Char"/>
    <w:link w:val="15"/>
    <w:qFormat/>
    <w:rsid w:val="00441DA3"/>
    <w:rPr>
      <w:rFonts w:ascii="Arial" w:eastAsia="仿宋_GB2312" w:hAnsi="Arial"/>
      <w:i/>
      <w:iCs/>
      <w:color w:val="000000"/>
      <w:kern w:val="2"/>
      <w:sz w:val="24"/>
    </w:rPr>
  </w:style>
  <w:style w:type="character" w:customStyle="1" w:styleId="Char10">
    <w:name w:val="副标题 Char1"/>
    <w:uiPriority w:val="11"/>
    <w:qFormat/>
    <w:rsid w:val="00441DA3"/>
    <w:rPr>
      <w:rFonts w:ascii="Cambria" w:hAnsi="Cambria" w:cs="黑体"/>
      <w:b/>
      <w:bCs/>
      <w:kern w:val="28"/>
      <w:sz w:val="32"/>
      <w:szCs w:val="32"/>
    </w:rPr>
  </w:style>
  <w:style w:type="character" w:customStyle="1" w:styleId="Char11">
    <w:name w:val="明显引用 Char1"/>
    <w:uiPriority w:val="30"/>
    <w:qFormat/>
    <w:rsid w:val="00441DA3"/>
    <w:rPr>
      <w:rFonts w:ascii="Arial" w:eastAsia="仿宋_GB2312" w:hAnsi="Arial"/>
      <w:b/>
      <w:bCs/>
      <w:i/>
      <w:iCs/>
      <w:color w:val="4F81BD"/>
      <w:kern w:val="2"/>
      <w:sz w:val="24"/>
    </w:rPr>
  </w:style>
  <w:style w:type="character" w:customStyle="1" w:styleId="HTMLChar1">
    <w:name w:val="HTML 预设格式 Char1"/>
    <w:uiPriority w:val="99"/>
    <w:semiHidden/>
    <w:qFormat/>
    <w:rsid w:val="00441DA3"/>
    <w:rPr>
      <w:rFonts w:ascii="Courier New" w:eastAsia="仿宋_GB2312" w:hAnsi="Courier New" w:cs="Courier New"/>
      <w:kern w:val="2"/>
    </w:rPr>
  </w:style>
  <w:style w:type="character" w:customStyle="1" w:styleId="Char12">
    <w:name w:val="引用 Char1"/>
    <w:uiPriority w:val="29"/>
    <w:qFormat/>
    <w:rsid w:val="00441DA3"/>
    <w:rPr>
      <w:rFonts w:ascii="Arial" w:eastAsia="仿宋_GB2312" w:hAnsi="Arial"/>
      <w:i/>
      <w:iCs/>
      <w:color w:val="000000"/>
      <w:kern w:val="2"/>
      <w:sz w:val="24"/>
    </w:rPr>
  </w:style>
  <w:style w:type="character" w:customStyle="1" w:styleId="Char0">
    <w:name w:val="批注文字 Char"/>
    <w:link w:val="a6"/>
    <w:uiPriority w:val="99"/>
    <w:semiHidden/>
    <w:qFormat/>
    <w:rsid w:val="00441DA3"/>
    <w:rPr>
      <w:rFonts w:ascii="Arial" w:eastAsia="仿宋_GB2312" w:hAnsi="Arial"/>
      <w:kern w:val="2"/>
      <w:sz w:val="24"/>
    </w:rPr>
  </w:style>
  <w:style w:type="character" w:customStyle="1" w:styleId="Char">
    <w:name w:val="批注主题 Char"/>
    <w:link w:val="a5"/>
    <w:uiPriority w:val="99"/>
    <w:semiHidden/>
    <w:qFormat/>
    <w:rsid w:val="00441DA3"/>
    <w:rPr>
      <w:rFonts w:ascii="Arial" w:eastAsia="仿宋_GB2312" w:hAnsi="Arial"/>
      <w:b/>
      <w:bCs/>
      <w:kern w:val="2"/>
      <w:sz w:val="24"/>
    </w:rPr>
  </w:style>
  <w:style w:type="character" w:customStyle="1" w:styleId="Char1">
    <w:name w:val="批注框文本 Char"/>
    <w:link w:val="a9"/>
    <w:uiPriority w:val="99"/>
    <w:semiHidden/>
    <w:qFormat/>
    <w:rsid w:val="00441DA3"/>
    <w:rPr>
      <w:rFonts w:ascii="Arial" w:eastAsia="仿宋_GB2312" w:hAnsi="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1957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59</Pages>
  <Words>4704</Words>
  <Characters>26818</Characters>
  <Application>Microsoft Office Word</Application>
  <DocSecurity>0</DocSecurity>
  <Lines>223</Lines>
  <Paragraphs>62</Paragraphs>
  <ScaleCrop>false</ScaleCrop>
  <Company>鸿程</Company>
  <LinksUpToDate>false</LinksUpToDate>
  <CharactersWithSpaces>31460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标题一（快捷键ALT+1）</dc:title>
  <dc:creator>zewen.lv</dc:creator>
  <cp:lastModifiedBy>yuxiaojing</cp:lastModifiedBy>
  <cp:revision>80</cp:revision>
  <dcterms:created xsi:type="dcterms:W3CDTF">2016-03-22T01:38:00Z</dcterms:created>
  <dcterms:modified xsi:type="dcterms:W3CDTF">2016-12-21T00:32:00Z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